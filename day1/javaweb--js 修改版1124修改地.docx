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1B4" w:rsidRDefault="00C52B2B">
      <w:pPr>
        <w:pStyle w:val="af2"/>
      </w:pPr>
      <w:r>
        <w:rPr>
          <w:rFonts w:hint="eastAsia"/>
        </w:rPr>
        <w:t>《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课程》教案</w:t>
      </w:r>
    </w:p>
    <w:p w:rsidR="005811B4" w:rsidRDefault="00C52B2B">
      <w:pPr>
        <w:pStyle w:val="af2"/>
      </w:pPr>
      <w:r>
        <w:rPr>
          <w:rFonts w:hint="eastAsia"/>
        </w:rPr>
        <w:t xml:space="preserve">第3章  </w:t>
      </w:r>
      <w:proofErr w:type="spellStart"/>
      <w:r>
        <w:rPr>
          <w:rFonts w:hint="eastAsia"/>
        </w:rPr>
        <w:t>js</w:t>
      </w:r>
      <w:proofErr w:type="spellEnd"/>
    </w:p>
    <w:p w:rsidR="005811B4" w:rsidRDefault="005811B4"/>
    <w:p w:rsidR="005811B4" w:rsidRDefault="005811B4"/>
    <w:p w:rsidR="005811B4" w:rsidRDefault="00C52B2B">
      <w:pPr>
        <w:pStyle w:val="10"/>
        <w:tabs>
          <w:tab w:val="left" w:pos="420"/>
          <w:tab w:val="right" w:leader="dot" w:pos="10790"/>
        </w:tabs>
        <w:rPr>
          <w:rFonts w:asciiTheme="minorHAnsi" w:eastAsiaTheme="minorEastAsia" w:hAnsiTheme="minorHAnsi" w:cstheme="minorBidi"/>
          <w:szCs w:val="22"/>
        </w:rPr>
      </w:pPr>
      <w:r>
        <w:rPr>
          <w:b/>
          <w:szCs w:val="28"/>
        </w:rPr>
        <w:fldChar w:fldCharType="begin"/>
      </w:r>
      <w:r>
        <w:rPr>
          <w:b/>
          <w:szCs w:val="28"/>
        </w:rPr>
        <w:instrText xml:space="preserve"> TOC </w:instrText>
      </w:r>
      <w:r>
        <w:rPr>
          <w:rFonts w:hint="eastAsia"/>
          <w:b/>
          <w:szCs w:val="28"/>
        </w:rPr>
        <w:instrText>\o "1-2" \h \z \t "</w:instrText>
      </w:r>
      <w:r>
        <w:rPr>
          <w:rFonts w:hint="eastAsia"/>
          <w:b/>
          <w:szCs w:val="28"/>
        </w:rPr>
        <w:instrText>标题</w:instrText>
      </w:r>
      <w:r>
        <w:rPr>
          <w:rFonts w:hint="eastAsia"/>
          <w:b/>
          <w:szCs w:val="28"/>
        </w:rPr>
        <w:instrText xml:space="preserve"> 3,3"</w:instrText>
      </w:r>
      <w:r>
        <w:rPr>
          <w:b/>
          <w:szCs w:val="28"/>
        </w:rPr>
        <w:instrText xml:space="preserve"> </w:instrText>
      </w:r>
      <w:r>
        <w:rPr>
          <w:b/>
          <w:szCs w:val="28"/>
        </w:rPr>
        <w:fldChar w:fldCharType="separate"/>
      </w:r>
      <w:hyperlink w:anchor="_Toc489947987" w:history="1">
        <w:r>
          <w:rPr>
            <w:rStyle w:val="ad"/>
          </w:rPr>
          <w:t>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d"/>
            <w:rFonts w:hint="eastAsia"/>
          </w:rPr>
          <w:t>回顾上一章</w:t>
        </w:r>
        <w:r>
          <w:rPr>
            <w:rStyle w:val="ad"/>
          </w:rPr>
          <w:t>: [</w:t>
        </w:r>
        <w:r>
          <w:rPr>
            <w:rStyle w:val="ad"/>
            <w:rFonts w:hint="eastAsia"/>
          </w:rPr>
          <w:t>10</w:t>
        </w:r>
        <w:r>
          <w:rPr>
            <w:rStyle w:val="ad"/>
            <w:rFonts w:hint="eastAsia"/>
          </w:rPr>
          <w:t>分钟</w:t>
        </w:r>
        <w:r>
          <w:rPr>
            <w:rStyle w:val="ad"/>
          </w:rPr>
          <w:t>]</w:t>
        </w:r>
        <w:r>
          <w:tab/>
        </w:r>
        <w:r>
          <w:fldChar w:fldCharType="begin"/>
        </w:r>
        <w:r>
          <w:instrText xml:space="preserve"> PAGEREF _Toc489947987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5811B4" w:rsidRDefault="00C52B2B">
      <w:pPr>
        <w:pStyle w:val="10"/>
        <w:tabs>
          <w:tab w:val="left" w:pos="420"/>
          <w:tab w:val="right" w:leader="dot" w:pos="10790"/>
        </w:tabs>
        <w:rPr>
          <w:rFonts w:asciiTheme="minorHAnsi" w:eastAsiaTheme="minorEastAsia" w:hAnsiTheme="minorHAnsi" w:cstheme="minorBidi"/>
          <w:szCs w:val="22"/>
        </w:rPr>
      </w:pPr>
      <w:hyperlink w:anchor="_Toc489947988" w:history="1">
        <w:r>
          <w:rPr>
            <w:rStyle w:val="ad"/>
          </w:rPr>
          <w:t>2.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d"/>
            <w:rFonts w:hint="eastAsia"/>
          </w:rPr>
          <w:t>课程知识点讲解：</w:t>
        </w:r>
        <w:r>
          <w:tab/>
        </w:r>
        <w:r>
          <w:fldChar w:fldCharType="begin"/>
        </w:r>
        <w:r>
          <w:instrText xml:space="preserve"> PAGEREF _Toc489947988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5811B4" w:rsidRDefault="00C52B2B">
      <w:pPr>
        <w:pStyle w:val="20"/>
        <w:tabs>
          <w:tab w:val="left" w:pos="1050"/>
          <w:tab w:val="right" w:leader="dot" w:pos="10790"/>
        </w:tabs>
        <w:rPr>
          <w:rFonts w:asciiTheme="minorHAnsi" w:eastAsiaTheme="minorEastAsia" w:hAnsiTheme="minorHAnsi" w:cstheme="minorBidi"/>
          <w:szCs w:val="22"/>
        </w:rPr>
      </w:pPr>
      <w:hyperlink w:anchor="_Toc489947989" w:history="1">
        <w:r>
          <w:rPr>
            <w:rStyle w:val="ad"/>
          </w:rPr>
          <w:t>2.1.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d"/>
            <w:rFonts w:hint="eastAsia"/>
          </w:rPr>
          <w:t>知识点</w:t>
        </w:r>
        <w:r>
          <w:rPr>
            <w:rStyle w:val="ad"/>
          </w:rPr>
          <w:t>1</w:t>
        </w:r>
        <w:r>
          <w:rPr>
            <w:rStyle w:val="ad"/>
            <w:rFonts w:hint="eastAsia"/>
          </w:rPr>
          <w:t>：</w:t>
        </w:r>
        <w:r>
          <w:rPr>
            <w:rStyle w:val="ad"/>
            <w:rFonts w:hint="eastAsia"/>
          </w:rPr>
          <w:t>javascript</w:t>
        </w:r>
        <w:r>
          <w:rPr>
            <w:rStyle w:val="ad"/>
            <w:rFonts w:hint="eastAsia"/>
          </w:rPr>
          <w:t>简介</w:t>
        </w:r>
        <w:r>
          <w:rPr>
            <w:rStyle w:val="ad"/>
          </w:rPr>
          <w:t>[</w:t>
        </w:r>
        <w:r>
          <w:rPr>
            <w:rStyle w:val="ad"/>
            <w:rFonts w:hint="eastAsia"/>
          </w:rPr>
          <w:t>70</w:t>
        </w:r>
        <w:r>
          <w:rPr>
            <w:rStyle w:val="ad"/>
            <w:rFonts w:hint="eastAsia"/>
          </w:rPr>
          <w:t>分钟</w:t>
        </w:r>
        <w:r>
          <w:rPr>
            <w:rStyle w:val="ad"/>
          </w:rPr>
          <w:t>]</w:t>
        </w:r>
        <w:r>
          <w:tab/>
        </w:r>
        <w:r>
          <w:rPr>
            <w:rFonts w:hint="eastAsia"/>
          </w:rPr>
          <w:t>4</w:t>
        </w:r>
      </w:hyperlink>
    </w:p>
    <w:p w:rsidR="005811B4" w:rsidRDefault="00C52B2B">
      <w:pPr>
        <w:pStyle w:val="20"/>
        <w:tabs>
          <w:tab w:val="left" w:pos="1050"/>
          <w:tab w:val="right" w:leader="dot" w:pos="10790"/>
        </w:tabs>
        <w:rPr>
          <w:rFonts w:asciiTheme="minorHAnsi" w:eastAsiaTheme="minorEastAsia" w:hAnsiTheme="minorHAnsi" w:cstheme="minorBidi"/>
          <w:szCs w:val="22"/>
        </w:rPr>
      </w:pPr>
      <w:hyperlink w:anchor="_Toc489947990" w:history="1">
        <w:r>
          <w:rPr>
            <w:rStyle w:val="ad"/>
          </w:rPr>
          <w:t>2.2.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d"/>
            <w:rFonts w:hint="eastAsia"/>
          </w:rPr>
          <w:t>知识点</w:t>
        </w:r>
        <w:r>
          <w:rPr>
            <w:rStyle w:val="ad"/>
          </w:rPr>
          <w:t>2</w:t>
        </w:r>
        <w:r>
          <w:rPr>
            <w:rStyle w:val="ad"/>
            <w:rFonts w:hint="eastAsia"/>
          </w:rPr>
          <w:t>：核心语法</w:t>
        </w:r>
        <w:r>
          <w:rPr>
            <w:rStyle w:val="ad"/>
          </w:rPr>
          <w:t>[</w:t>
        </w:r>
        <w:r>
          <w:rPr>
            <w:rStyle w:val="ad"/>
            <w:rFonts w:hint="eastAsia"/>
          </w:rPr>
          <w:t>40</w:t>
        </w:r>
        <w:r>
          <w:rPr>
            <w:rStyle w:val="ad"/>
            <w:rFonts w:hint="eastAsia"/>
          </w:rPr>
          <w:t>分钟</w:t>
        </w:r>
        <w:r>
          <w:rPr>
            <w:rStyle w:val="ad"/>
          </w:rPr>
          <w:t>]</w:t>
        </w:r>
        <w:r>
          <w:tab/>
        </w:r>
        <w:r>
          <w:rPr>
            <w:rFonts w:hint="eastAsia"/>
          </w:rPr>
          <w:t>6</w:t>
        </w:r>
      </w:hyperlink>
    </w:p>
    <w:p w:rsidR="005811B4" w:rsidRDefault="00C52B2B">
      <w:pPr>
        <w:pStyle w:val="30"/>
        <w:tabs>
          <w:tab w:val="left" w:pos="1680"/>
          <w:tab w:val="right" w:leader="dot" w:pos="10790"/>
        </w:tabs>
        <w:ind w:leftChars="0" w:left="0"/>
      </w:pPr>
      <w:r>
        <w:rPr>
          <w:rFonts w:hint="eastAsia"/>
        </w:rPr>
        <w:t xml:space="preserve">    2.3    </w:t>
      </w:r>
      <w:r>
        <w:rPr>
          <w:rFonts w:hint="eastAsia"/>
        </w:rPr>
        <w:t>知识点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DOM[80</w:t>
      </w:r>
      <w:r>
        <w:rPr>
          <w:rFonts w:hint="eastAsia"/>
        </w:rPr>
        <w:t>分钟</w:t>
      </w:r>
      <w:r>
        <w:rPr>
          <w:rFonts w:hint="eastAsia"/>
        </w:rPr>
        <w:t>]...........................................................................................................................................9</w:t>
      </w:r>
    </w:p>
    <w:p w:rsidR="005811B4" w:rsidRDefault="00C52B2B">
      <w:pPr>
        <w:pStyle w:val="30"/>
        <w:tabs>
          <w:tab w:val="left" w:pos="1680"/>
          <w:tab w:val="right" w:leader="dot" w:pos="10790"/>
        </w:tabs>
        <w:ind w:leftChars="0" w:left="0"/>
      </w:pPr>
      <w:r>
        <w:rPr>
          <w:rFonts w:hint="eastAsia"/>
        </w:rPr>
        <w:t xml:space="preserve">    2.4    </w:t>
      </w:r>
      <w:r>
        <w:rPr>
          <w:rFonts w:hint="eastAsia"/>
        </w:rPr>
        <w:t>知识点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BOM</w:t>
      </w:r>
      <w:r>
        <w:rPr>
          <w:rStyle w:val="ad"/>
        </w:rPr>
        <w:t>[</w:t>
      </w:r>
      <w:r>
        <w:rPr>
          <w:rStyle w:val="ad"/>
          <w:rFonts w:hint="eastAsia"/>
        </w:rPr>
        <w:t>60</w:t>
      </w:r>
      <w:r>
        <w:rPr>
          <w:rStyle w:val="ad"/>
          <w:rFonts w:hint="eastAsia"/>
        </w:rPr>
        <w:t>分钟</w:t>
      </w:r>
      <w:r>
        <w:rPr>
          <w:rStyle w:val="ad"/>
        </w:rPr>
        <w:t>]</w:t>
      </w:r>
      <w:r>
        <w:rPr>
          <w:rStyle w:val="ad"/>
          <w:rFonts w:hint="eastAsia"/>
        </w:rPr>
        <w:t>..</w:t>
      </w:r>
      <w:r>
        <w:rPr>
          <w:rFonts w:hint="eastAsia"/>
        </w:rPr>
        <w:t>.......................................................................................................................................12</w:t>
      </w:r>
    </w:p>
    <w:p w:rsidR="005811B4" w:rsidRDefault="00C52B2B">
      <w:pPr>
        <w:pStyle w:val="30"/>
        <w:tabs>
          <w:tab w:val="left" w:pos="1680"/>
          <w:tab w:val="right" w:leader="dot" w:pos="10790"/>
        </w:tabs>
        <w:ind w:leftChars="0" w:left="0" w:firstLineChars="200" w:firstLine="420"/>
      </w:pPr>
      <w:r>
        <w:rPr>
          <w:rFonts w:hint="eastAsia"/>
        </w:rPr>
        <w:t xml:space="preserve">2.5    </w:t>
      </w:r>
      <w:r>
        <w:rPr>
          <w:rFonts w:hint="eastAsia"/>
        </w:rPr>
        <w:t>知识点</w:t>
      </w:r>
      <w:r>
        <w:rPr>
          <w:rFonts w:hint="eastAsia"/>
        </w:rPr>
        <w:t>5</w:t>
      </w:r>
      <w:r>
        <w:rPr>
          <w:rFonts w:hint="eastAsia"/>
        </w:rPr>
        <w:t>：正则表达式</w:t>
      </w:r>
      <w:r>
        <w:rPr>
          <w:rFonts w:hint="eastAsia"/>
        </w:rPr>
        <w:t xml:space="preserve"> </w:t>
      </w:r>
      <w:r>
        <w:rPr>
          <w:rFonts w:hint="eastAsia"/>
        </w:rPr>
        <w:t>表单验证</w:t>
      </w:r>
      <w:r>
        <w:rPr>
          <w:rStyle w:val="ad"/>
        </w:rPr>
        <w:t>[</w:t>
      </w:r>
      <w:r>
        <w:rPr>
          <w:rStyle w:val="ad"/>
          <w:rFonts w:hint="eastAsia"/>
        </w:rPr>
        <w:t>80</w:t>
      </w:r>
      <w:r>
        <w:rPr>
          <w:rStyle w:val="ad"/>
          <w:rFonts w:hint="eastAsia"/>
        </w:rPr>
        <w:t>分钟</w:t>
      </w:r>
      <w:r>
        <w:rPr>
          <w:rStyle w:val="ad"/>
        </w:rPr>
        <w:t>]</w:t>
      </w:r>
      <w:r>
        <w:rPr>
          <w:rStyle w:val="ad"/>
          <w:rFonts w:hint="eastAsia"/>
        </w:rPr>
        <w:t>....</w:t>
      </w:r>
      <w:r>
        <w:rPr>
          <w:rFonts w:hint="eastAsia"/>
        </w:rPr>
        <w:t>........................................................................................................15</w:t>
      </w:r>
    </w:p>
    <w:p w:rsidR="005811B4" w:rsidRDefault="00C52B2B">
      <w:pPr>
        <w:pStyle w:val="10"/>
        <w:tabs>
          <w:tab w:val="left" w:pos="420"/>
          <w:tab w:val="right" w:leader="dot" w:pos="10790"/>
        </w:tabs>
        <w:rPr>
          <w:rFonts w:asciiTheme="minorHAnsi" w:eastAsiaTheme="minorEastAsia" w:hAnsiTheme="minorHAnsi" w:cstheme="minorBidi"/>
          <w:szCs w:val="22"/>
        </w:rPr>
      </w:pPr>
      <w:hyperlink w:anchor="_Toc489947993" w:history="1">
        <w:r>
          <w:rPr>
            <w:rStyle w:val="ad"/>
          </w:rPr>
          <w:t>3.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d"/>
            <w:rFonts w:hint="eastAsia"/>
          </w:rPr>
          <w:t>本章总结</w:t>
        </w:r>
        <w:r>
          <w:rPr>
            <w:rStyle w:val="ad"/>
          </w:rPr>
          <w:t xml:space="preserve">  [</w:t>
        </w:r>
        <w:r>
          <w:rPr>
            <w:rStyle w:val="ad"/>
            <w:rFonts w:hint="eastAsia"/>
          </w:rPr>
          <w:t>20</w:t>
        </w:r>
        <w:r>
          <w:rPr>
            <w:rStyle w:val="ad"/>
            <w:rFonts w:hint="eastAsia"/>
          </w:rPr>
          <w:t>分钟</w:t>
        </w:r>
        <w:r>
          <w:rPr>
            <w:rStyle w:val="ad"/>
          </w:rPr>
          <w:t>]</w:t>
        </w:r>
        <w:r>
          <w:tab/>
        </w:r>
        <w:r>
          <w:rPr>
            <w:rFonts w:hint="eastAsia"/>
          </w:rPr>
          <w:t>2</w:t>
        </w:r>
      </w:hyperlink>
      <w:r>
        <w:rPr>
          <w:rFonts w:hint="eastAsia"/>
        </w:rPr>
        <w:t>0</w:t>
      </w:r>
    </w:p>
    <w:p w:rsidR="005811B4" w:rsidRDefault="00C52B2B">
      <w:pPr>
        <w:pStyle w:val="10"/>
        <w:tabs>
          <w:tab w:val="left" w:pos="420"/>
          <w:tab w:val="right" w:leader="dot" w:pos="10790"/>
        </w:tabs>
        <w:rPr>
          <w:rFonts w:asciiTheme="minorHAnsi" w:eastAsiaTheme="minorEastAsia" w:hAnsiTheme="minorHAnsi" w:cstheme="minorBidi"/>
          <w:szCs w:val="22"/>
        </w:rPr>
      </w:pPr>
      <w:hyperlink w:anchor="_Toc489947994" w:history="1">
        <w:r>
          <w:rPr>
            <w:rStyle w:val="ad"/>
          </w:rPr>
          <w:t>4.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d"/>
            <w:rFonts w:hint="eastAsia"/>
          </w:rPr>
          <w:t>测试题</w:t>
        </w:r>
        <w:r>
          <w:rPr>
            <w:rStyle w:val="ad"/>
          </w:rPr>
          <w:t xml:space="preserve"> [</w:t>
        </w:r>
        <w:r>
          <w:rPr>
            <w:rStyle w:val="ad"/>
            <w:rFonts w:hint="eastAsia"/>
          </w:rPr>
          <w:t>30</w:t>
        </w:r>
        <w:r>
          <w:rPr>
            <w:rStyle w:val="ad"/>
            <w:rFonts w:hint="eastAsia"/>
          </w:rPr>
          <w:t>分钟</w:t>
        </w:r>
        <w:r>
          <w:rPr>
            <w:rStyle w:val="ad"/>
          </w:rPr>
          <w:t>]</w:t>
        </w:r>
        <w:r>
          <w:tab/>
        </w:r>
        <w:r>
          <w:rPr>
            <w:rFonts w:hint="eastAsia"/>
          </w:rPr>
          <w:t>2</w:t>
        </w:r>
      </w:hyperlink>
      <w:r>
        <w:rPr>
          <w:rFonts w:hint="eastAsia"/>
        </w:rPr>
        <w:t>0</w:t>
      </w:r>
    </w:p>
    <w:p w:rsidR="005811B4" w:rsidRDefault="00C52B2B">
      <w:pPr>
        <w:pStyle w:val="10"/>
        <w:tabs>
          <w:tab w:val="left" w:pos="420"/>
          <w:tab w:val="right" w:leader="dot" w:pos="10790"/>
        </w:tabs>
        <w:rPr>
          <w:rFonts w:asciiTheme="minorHAnsi" w:eastAsiaTheme="minorEastAsia" w:hAnsiTheme="minorHAnsi" w:cstheme="minorBidi"/>
          <w:szCs w:val="22"/>
        </w:rPr>
      </w:pPr>
      <w:hyperlink w:anchor="_Toc489947995" w:history="1">
        <w:r>
          <w:rPr>
            <w:rStyle w:val="ad"/>
          </w:rPr>
          <w:t>5.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d"/>
            <w:rFonts w:hint="eastAsia"/>
          </w:rPr>
          <w:t>作业</w:t>
        </w:r>
        <w:r>
          <w:rPr>
            <w:rStyle w:val="ad"/>
          </w:rPr>
          <w:t xml:space="preserve">  [</w:t>
        </w:r>
        <w:r>
          <w:rPr>
            <w:rStyle w:val="ad"/>
            <w:rFonts w:hint="eastAsia"/>
          </w:rPr>
          <w:t>30</w:t>
        </w:r>
        <w:r>
          <w:rPr>
            <w:rStyle w:val="ad"/>
            <w:rFonts w:hint="eastAsia"/>
          </w:rPr>
          <w:t>分钟</w:t>
        </w:r>
        <w:r>
          <w:rPr>
            <w:rStyle w:val="ad"/>
          </w:rPr>
          <w:t>]</w:t>
        </w:r>
        <w:r>
          <w:tab/>
        </w:r>
        <w:r>
          <w:rPr>
            <w:rFonts w:hint="eastAsia"/>
          </w:rPr>
          <w:t>2</w:t>
        </w:r>
      </w:hyperlink>
      <w:r>
        <w:rPr>
          <w:rFonts w:hint="eastAsia"/>
        </w:rPr>
        <w:t>0</w:t>
      </w:r>
    </w:p>
    <w:p w:rsidR="005811B4" w:rsidRDefault="00C52B2B">
      <w:pPr>
        <w:pStyle w:val="10"/>
        <w:tabs>
          <w:tab w:val="left" w:pos="420"/>
          <w:tab w:val="right" w:leader="dot" w:pos="10790"/>
        </w:tabs>
      </w:pPr>
      <w:hyperlink w:anchor="_Toc489947996" w:history="1">
        <w:r>
          <w:rPr>
            <w:rStyle w:val="ad"/>
          </w:rPr>
          <w:t>6.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d"/>
            <w:rFonts w:hint="eastAsia"/>
          </w:rPr>
          <w:t>扩展部分：</w:t>
        </w:r>
        <w:r>
          <w:tab/>
        </w:r>
      </w:hyperlink>
      <w:r>
        <w:rPr>
          <w:rFonts w:hint="eastAsia"/>
        </w:rPr>
        <w:t>20</w:t>
      </w:r>
    </w:p>
    <w:p w:rsidR="005811B4" w:rsidRDefault="00C52B2B">
      <w:pPr>
        <w:pStyle w:val="10"/>
        <w:tabs>
          <w:tab w:val="left" w:pos="420"/>
          <w:tab w:val="right" w:leader="dot" w:pos="10790"/>
        </w:tabs>
        <w:rPr>
          <w:rFonts w:asciiTheme="minorHAnsi" w:eastAsiaTheme="minorEastAsia" w:hAnsiTheme="minorHAnsi" w:cstheme="minorBidi"/>
          <w:szCs w:val="22"/>
        </w:rPr>
      </w:pPr>
      <w:hyperlink w:anchor="_Toc489947997" w:history="1">
        <w:r>
          <w:rPr>
            <w:rStyle w:val="ad"/>
          </w:rPr>
          <w:t>7.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d"/>
            <w:rFonts w:hint="eastAsia"/>
          </w:rPr>
          <w:t>学员问题汇总：</w:t>
        </w:r>
        <w:r>
          <w:tab/>
        </w:r>
        <w:r>
          <w:rPr>
            <w:rFonts w:hint="eastAsia"/>
          </w:rPr>
          <w:t>2</w:t>
        </w:r>
      </w:hyperlink>
      <w:r>
        <w:rPr>
          <w:rFonts w:hint="eastAsia"/>
        </w:rPr>
        <w:t>1</w:t>
      </w:r>
    </w:p>
    <w:p w:rsidR="005811B4" w:rsidRDefault="00C52B2B">
      <w:r>
        <w:rPr>
          <w:b/>
          <w:szCs w:val="28"/>
        </w:rPr>
        <w:fldChar w:fldCharType="end"/>
      </w:r>
    </w:p>
    <w:p w:rsidR="005811B4" w:rsidRDefault="005811B4"/>
    <w:p w:rsidR="005811B4" w:rsidRDefault="005811B4"/>
    <w:p w:rsidR="005811B4" w:rsidRDefault="005811B4">
      <w:pPr>
        <w:pStyle w:val="2GB2312"/>
        <w:numPr>
          <w:ilvl w:val="0"/>
          <w:numId w:val="0"/>
        </w:numPr>
        <w:ind w:left="284"/>
        <w:rPr>
          <w:rFonts w:hint="eastAsia"/>
        </w:rPr>
      </w:pPr>
    </w:p>
    <w:p w:rsidR="005811B4" w:rsidRDefault="005811B4"/>
    <w:p w:rsidR="005811B4" w:rsidRDefault="00C52B2B">
      <w:r>
        <w:br w:type="page"/>
      </w:r>
    </w:p>
    <w:p w:rsidR="005811B4" w:rsidRDefault="00C52B2B">
      <w:pPr>
        <w:rPr>
          <w:rStyle w:val="af1"/>
        </w:rPr>
      </w:pPr>
      <w:r>
        <w:rPr>
          <w:rStyle w:val="af1"/>
          <w:rFonts w:hint="eastAsia"/>
        </w:rPr>
        <w:lastRenderedPageBreak/>
        <w:t xml:space="preserve">编创教师: </w:t>
      </w:r>
    </w:p>
    <w:p w:rsidR="005811B4" w:rsidRDefault="00C52B2B">
      <w:pPr>
        <w:rPr>
          <w:rStyle w:val="af1"/>
        </w:rPr>
      </w:pPr>
      <w:r>
        <w:rPr>
          <w:rStyle w:val="af1"/>
          <w:rFonts w:hint="eastAsia"/>
        </w:rPr>
        <w:t>课时：420分钟</w:t>
      </w:r>
    </w:p>
    <w:p w:rsidR="005811B4" w:rsidRDefault="005811B4"/>
    <w:p w:rsidR="005811B4" w:rsidRDefault="005811B4"/>
    <w:p w:rsidR="005811B4" w:rsidRDefault="00C52B2B">
      <w:pPr>
        <w:rPr>
          <w:rStyle w:val="af1"/>
        </w:rPr>
      </w:pPr>
      <w:r>
        <w:rPr>
          <w:rStyle w:val="af1"/>
          <w:rFonts w:hint="eastAsia"/>
        </w:rPr>
        <w:t>本章主要目标</w:t>
      </w:r>
    </w:p>
    <w:p w:rsidR="005811B4" w:rsidRDefault="00C52B2B">
      <w:r>
        <w:rPr>
          <w:rFonts w:hint="eastAsia"/>
        </w:rPr>
        <w:t>掌握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定义、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特点、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组成</w:t>
      </w:r>
    </w:p>
    <w:p w:rsidR="005811B4" w:rsidRDefault="00C52B2B">
      <w:r>
        <w:rPr>
          <w:rFonts w:hint="eastAsia"/>
        </w:rPr>
        <w:t>熟练运用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的语法</w:t>
      </w:r>
    </w:p>
    <w:p w:rsidR="005811B4" w:rsidRDefault="00C52B2B">
      <w:r>
        <w:rPr>
          <w:rFonts w:hint="eastAsia"/>
        </w:rPr>
        <w:t>掌握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的ＤＯＭ操作及常用事件</w:t>
      </w:r>
    </w:p>
    <w:p w:rsidR="005811B4" w:rsidRDefault="00C52B2B">
      <w:r>
        <w:rPr>
          <w:rFonts w:hint="eastAsia"/>
        </w:rPr>
        <w:t>掌握</w:t>
      </w:r>
      <w:r>
        <w:rPr>
          <w:rFonts w:hint="eastAsia"/>
        </w:rPr>
        <w:t>BOM</w:t>
      </w:r>
      <w:r>
        <w:rPr>
          <w:rFonts w:hint="eastAsia"/>
        </w:rPr>
        <w:t>的常用方法和属性</w:t>
      </w:r>
    </w:p>
    <w:p w:rsidR="005811B4" w:rsidRDefault="00C52B2B">
      <w:r>
        <w:rPr>
          <w:rFonts w:hint="eastAsia"/>
        </w:rPr>
        <w:t>掌握表单事件及正则表达式的运用</w:t>
      </w:r>
    </w:p>
    <w:p w:rsidR="005811B4" w:rsidRDefault="005811B4"/>
    <w:p w:rsidR="005811B4" w:rsidRDefault="00C52B2B">
      <w:r>
        <w:rPr>
          <w:rStyle w:val="af1"/>
          <w:rFonts w:hint="eastAsia"/>
        </w:rPr>
        <w:t>本章重点</w:t>
      </w:r>
    </w:p>
    <w:p w:rsidR="005811B4" w:rsidRDefault="00C52B2B">
      <w:pPr>
        <w:pStyle w:val="af"/>
      </w:pPr>
      <w:r>
        <w:rPr>
          <w:rFonts w:hint="eastAsia"/>
        </w:rPr>
        <w:t>熟练掌握变量声明，函数，事件和定时器的使用</w:t>
      </w:r>
    </w:p>
    <w:p w:rsidR="005811B4" w:rsidRDefault="00C52B2B">
      <w:pPr>
        <w:pStyle w:val="af"/>
      </w:pPr>
      <w:r>
        <w:rPr>
          <w:rFonts w:hint="eastAsia"/>
        </w:rPr>
        <w:t>运用正则表达式验证表单</w:t>
      </w:r>
    </w:p>
    <w:p w:rsidR="005811B4" w:rsidRDefault="005811B4"/>
    <w:p w:rsidR="005811B4" w:rsidRDefault="00C52B2B">
      <w:pPr>
        <w:rPr>
          <w:rStyle w:val="af1"/>
        </w:rPr>
      </w:pPr>
      <w:r>
        <w:rPr>
          <w:rStyle w:val="af1"/>
          <w:rFonts w:hint="eastAsia"/>
        </w:rPr>
        <w:t>本章难点</w:t>
      </w:r>
    </w:p>
    <w:p w:rsidR="005811B4" w:rsidRDefault="00C52B2B">
      <w:pPr>
        <w:pStyle w:val="af"/>
      </w:pPr>
      <w:r>
        <w:rPr>
          <w:rFonts w:hint="eastAsia"/>
        </w:rPr>
        <w:t>函数的理解</w:t>
      </w:r>
    </w:p>
    <w:p w:rsidR="005811B4" w:rsidRDefault="00C52B2B">
      <w:pPr>
        <w:pStyle w:val="af"/>
      </w:pPr>
      <w:r>
        <w:rPr>
          <w:rFonts w:hint="eastAsia"/>
        </w:rPr>
        <w:t>事件的运用</w:t>
      </w:r>
    </w:p>
    <w:p w:rsidR="005811B4" w:rsidRDefault="005811B4"/>
    <w:p w:rsidR="005811B4" w:rsidRDefault="00C52B2B">
      <w:pPr>
        <w:rPr>
          <w:rStyle w:val="af1"/>
        </w:rPr>
      </w:pPr>
      <w:r>
        <w:rPr>
          <w:rStyle w:val="af1"/>
          <w:rFonts w:hint="eastAsia"/>
        </w:rPr>
        <w:t>本章授课注意事项</w:t>
      </w:r>
    </w:p>
    <w:p w:rsidR="005811B4" w:rsidRDefault="00C52B2B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1、本章采用由浅入深，逐层深入的</w:t>
      </w:r>
      <w:proofErr w:type="gramStart"/>
      <w:r>
        <w:rPr>
          <w:rFonts w:ascii="微软雅黑" w:eastAsia="微软雅黑" w:hAnsi="微软雅黑" w:hint="eastAsia"/>
        </w:rPr>
        <w:t>的</w:t>
      </w:r>
      <w:proofErr w:type="gramEnd"/>
      <w:r>
        <w:rPr>
          <w:rFonts w:ascii="微软雅黑" w:eastAsia="微软雅黑" w:hAnsi="微软雅黑" w:hint="eastAsia"/>
        </w:rPr>
        <w:t>授课思路，教学过程中注意控制进度，避免出现前一阶段没有跟上，后一阶段只能放弃学习的情况</w:t>
      </w:r>
    </w:p>
    <w:p w:rsidR="005811B4" w:rsidRDefault="00C52B2B">
      <w:pPr>
        <w:pStyle w:val="af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2、本章知识点讲解中主要使用先讲解理论再结合代码，并与之前学过的java</w:t>
      </w:r>
      <w:proofErr w:type="gramStart"/>
      <w:r>
        <w:rPr>
          <w:rFonts w:ascii="微软雅黑" w:eastAsia="微软雅黑" w:hAnsi="微软雅黑" w:hint="eastAsia"/>
        </w:rPr>
        <w:t>做对</w:t>
      </w:r>
      <w:proofErr w:type="gramEnd"/>
      <w:r>
        <w:rPr>
          <w:rFonts w:ascii="微软雅黑" w:eastAsia="微软雅黑" w:hAnsi="微软雅黑" w:hint="eastAsia"/>
        </w:rPr>
        <w:t>比，帮助学员理解</w:t>
      </w:r>
      <w:proofErr w:type="spellStart"/>
      <w:r>
        <w:rPr>
          <w:rFonts w:ascii="微软雅黑" w:eastAsia="微软雅黑" w:hAnsi="微软雅黑" w:hint="eastAsia"/>
        </w:rPr>
        <w:t>js</w:t>
      </w:r>
      <w:proofErr w:type="spellEnd"/>
      <w:r>
        <w:rPr>
          <w:rFonts w:ascii="微软雅黑" w:eastAsia="微软雅黑" w:hAnsi="微软雅黑" w:hint="eastAsia"/>
        </w:rPr>
        <w:t>语法和对</w:t>
      </w:r>
      <w:proofErr w:type="spellStart"/>
      <w:r>
        <w:rPr>
          <w:rFonts w:ascii="微软雅黑" w:eastAsia="微软雅黑" w:hAnsi="微软雅黑" w:hint="eastAsia"/>
        </w:rPr>
        <w:t>js</w:t>
      </w:r>
      <w:proofErr w:type="spellEnd"/>
      <w:r>
        <w:rPr>
          <w:rFonts w:ascii="微软雅黑" w:eastAsia="微软雅黑" w:hAnsi="微软雅黑" w:hint="eastAsia"/>
        </w:rPr>
        <w:t>的运用。</w:t>
      </w:r>
    </w:p>
    <w:p w:rsidR="005811B4" w:rsidRDefault="005811B4">
      <w:pPr>
        <w:pStyle w:val="af"/>
        <w:rPr>
          <w:rFonts w:ascii="微软雅黑" w:eastAsia="微软雅黑" w:hAnsi="微软雅黑"/>
        </w:rPr>
      </w:pPr>
    </w:p>
    <w:p w:rsidR="005811B4" w:rsidRDefault="00C52B2B">
      <w:pPr>
        <w:pStyle w:val="1"/>
        <w:rPr>
          <w:color w:val="FF0000"/>
        </w:rPr>
      </w:pPr>
      <w:r>
        <w:br w:type="page"/>
      </w:r>
      <w:bookmarkStart w:id="0" w:name="_Toc489947987"/>
      <w:r>
        <w:rPr>
          <w:rFonts w:hint="eastAsia"/>
        </w:rPr>
        <w:lastRenderedPageBreak/>
        <w:t>回顾上一章</w:t>
      </w:r>
      <w:r>
        <w:rPr>
          <w:rFonts w:hint="eastAsia"/>
        </w:rPr>
        <w:t>:</w:t>
      </w:r>
      <w:r>
        <w:rPr>
          <w:rFonts w:hint="eastAsia"/>
          <w:color w:val="FF0000"/>
        </w:rPr>
        <w:tab/>
        <w:t>[10</w:t>
      </w:r>
      <w:r>
        <w:rPr>
          <w:rFonts w:hint="eastAsia"/>
          <w:color w:val="FF0000"/>
        </w:rPr>
        <w:t>分钟</w:t>
      </w:r>
      <w:r>
        <w:rPr>
          <w:rFonts w:hint="eastAsia"/>
          <w:color w:val="FF0000"/>
        </w:rPr>
        <w:t>]</w:t>
      </w:r>
      <w:bookmarkEnd w:id="0"/>
    </w:p>
    <w:p w:rsidR="005811B4" w:rsidRDefault="00C52B2B">
      <w:pPr>
        <w:pStyle w:val="af0"/>
      </w:pPr>
      <w:r>
        <w:rPr>
          <w:rFonts w:hint="eastAsia"/>
        </w:rPr>
        <w:t>回顾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</w:t>
      </w:r>
      <w:r>
        <w:rPr>
          <w:rFonts w:hint="eastAsia"/>
        </w:rPr>
        <w:t>,</w:t>
      </w:r>
      <w:r>
        <w:rPr>
          <w:rFonts w:hint="eastAsia"/>
        </w:rPr>
        <w:t>提问：鼠标悬停时如何改变样式。几种定位方式？分别是什么？不同定位的区别有？</w:t>
      </w:r>
    </w:p>
    <w:p w:rsidR="005811B4" w:rsidRDefault="00C52B2B">
      <w:pPr>
        <w:pStyle w:val="1"/>
      </w:pPr>
      <w:bookmarkStart w:id="1" w:name="_Toc489947988"/>
      <w:r>
        <w:rPr>
          <w:rFonts w:hint="eastAsia"/>
        </w:rPr>
        <w:t>课程知识点讲解：</w:t>
      </w:r>
      <w:bookmarkEnd w:id="1"/>
      <w:r>
        <w:rPr>
          <w:rFonts w:hint="eastAsia"/>
        </w:rPr>
        <w:tab/>
      </w:r>
    </w:p>
    <w:p w:rsidR="005811B4" w:rsidRDefault="00C52B2B">
      <w:pPr>
        <w:pStyle w:val="2GB2312"/>
      </w:pPr>
      <w:bookmarkStart w:id="2" w:name="_Toc489947989"/>
      <w:proofErr w:type="spellStart"/>
      <w:r>
        <w:t>javascript</w:t>
      </w:r>
      <w:proofErr w:type="spellEnd"/>
      <w:r>
        <w:rPr>
          <w:rFonts w:hint="eastAsia"/>
        </w:rPr>
        <w:t>简</w:t>
      </w:r>
      <w:r>
        <w:t>介</w:t>
      </w:r>
      <w:r>
        <w:rPr>
          <w:rFonts w:hint="eastAsia"/>
        </w:rPr>
        <w:t>：</w:t>
      </w:r>
      <w:r>
        <w:rPr>
          <w:rFonts w:hint="eastAsia"/>
          <w:color w:val="FF0000"/>
        </w:rPr>
        <w:t>[70</w:t>
      </w:r>
      <w:r>
        <w:rPr>
          <w:rFonts w:hint="eastAsia"/>
          <w:color w:val="FF0000"/>
        </w:rPr>
        <w:t>分钟</w:t>
      </w:r>
      <w:r>
        <w:rPr>
          <w:rFonts w:hint="eastAsia"/>
          <w:color w:val="FF0000"/>
        </w:rPr>
        <w:t>]</w:t>
      </w:r>
      <w:bookmarkEnd w:id="2"/>
      <w:r>
        <w:rPr>
          <w:rFonts w:hint="eastAsia"/>
        </w:rPr>
        <w:t xml:space="preserve"> </w:t>
      </w:r>
    </w:p>
    <w:p w:rsidR="007847B0" w:rsidRDefault="007847B0" w:rsidP="007847B0">
      <w:pPr>
        <w:pStyle w:val="2GB2312"/>
        <w:numPr>
          <w:ilvl w:val="0"/>
          <w:numId w:val="0"/>
        </w:numPr>
        <w:ind w:left="284"/>
        <w:rPr>
          <w:ins w:id="3" w:author="Feicui150316" w:date="2017-11-24T09:44:00Z"/>
        </w:rPr>
      </w:pPr>
      <w:r>
        <w:rPr>
          <w:noProof/>
        </w:rPr>
        <w:drawing>
          <wp:inline distT="0" distB="0" distL="0" distR="0" wp14:anchorId="3EDF4846" wp14:editId="16E472AF">
            <wp:extent cx="1223645" cy="532130"/>
            <wp:effectExtent l="0" t="0" r="0" b="0"/>
            <wp:docPr id="6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 descr="提问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D4" w:rsidRDefault="000C53D4" w:rsidP="000C53D4">
      <w:pPr>
        <w:pStyle w:val="af0"/>
        <w:rPr>
          <w:ins w:id="4" w:author="Feicui150316" w:date="2017-11-24T09:46:00Z"/>
        </w:rPr>
        <w:pPrChange w:id="5" w:author="Feicui150316" w:date="2017-11-24T09:46:00Z">
          <w:pPr>
            <w:pStyle w:val="2GB2312"/>
            <w:numPr>
              <w:ilvl w:val="0"/>
              <w:numId w:val="0"/>
            </w:numPr>
            <w:tabs>
              <w:tab w:val="left" w:pos="360"/>
            </w:tabs>
            <w:ind w:firstLine="0"/>
          </w:pPr>
        </w:pPrChange>
      </w:pPr>
      <w:ins w:id="6" w:author="Feicui150316" w:date="2017-11-24T09:45:00Z">
        <w:r>
          <w:rPr>
            <w:rFonts w:hint="eastAsia"/>
          </w:rPr>
          <w:t>观察</w:t>
        </w:r>
      </w:ins>
      <w:ins w:id="7" w:author="Feicui150316" w:date="2017-11-24T09:44:00Z">
        <w:r>
          <w:rPr>
            <w:rFonts w:hint="eastAsia"/>
          </w:rPr>
          <w:fldChar w:fldCharType="begin"/>
        </w:r>
        <w:r>
          <w:rPr>
            <w:rFonts w:hint="eastAsia"/>
          </w:rPr>
          <w:instrText xml:space="preserve"> HYPERLINK "https://www.foxmovies.com/" </w:instrText>
        </w:r>
        <w:r>
          <w:rPr>
            <w:rFonts w:hint="eastAsia"/>
          </w:rPr>
          <w:fldChar w:fldCharType="separate"/>
        </w:r>
        <w:r>
          <w:rPr>
            <w:rStyle w:val="ad"/>
            <w:rFonts w:hint="eastAsia"/>
          </w:rPr>
          <w:t>https://www.foxmovies.com/</w:t>
        </w:r>
        <w:r>
          <w:rPr>
            <w:rFonts w:hint="eastAsia"/>
          </w:rPr>
          <w:fldChar w:fldCharType="end"/>
        </w:r>
        <w:r>
          <w:rPr>
            <w:rFonts w:hint="eastAsia"/>
          </w:rPr>
          <w:t>这个页面中</w:t>
        </w:r>
      </w:ins>
      <w:ins w:id="8" w:author="Feicui150316" w:date="2017-11-24T09:45:00Z">
        <w:r>
          <w:rPr>
            <w:rFonts w:hint="eastAsia"/>
          </w:rPr>
          <w:t>的效果能用</w:t>
        </w:r>
        <w:r>
          <w:rPr>
            <w:rFonts w:hint="eastAsia"/>
          </w:rPr>
          <w:t>h</w:t>
        </w:r>
        <w:r>
          <w:t>tml</w:t>
        </w:r>
        <w:r>
          <w:rPr>
            <w:rFonts w:hint="eastAsia"/>
          </w:rPr>
          <w:t>和</w:t>
        </w:r>
        <w:proofErr w:type="spellStart"/>
        <w:r>
          <w:rPr>
            <w:rFonts w:hint="eastAsia"/>
          </w:rPr>
          <w:t>c</w:t>
        </w:r>
        <w:r>
          <w:t>ss</w:t>
        </w:r>
        <w:proofErr w:type="spellEnd"/>
        <w:r>
          <w:rPr>
            <w:rFonts w:hint="eastAsia"/>
          </w:rPr>
          <w:t>实现吗？</w:t>
        </w:r>
      </w:ins>
    </w:p>
    <w:p w:rsidR="000C53D4" w:rsidRDefault="000C53D4" w:rsidP="000C53D4">
      <w:pPr>
        <w:pStyle w:val="af0"/>
        <w:rPr>
          <w:ins w:id="9" w:author="Feicui150316" w:date="2017-11-24T09:50:00Z"/>
        </w:rPr>
      </w:pPr>
      <w:ins w:id="10" w:author="Feicui150316" w:date="2017-11-24T09:46:00Z">
        <w:r>
          <w:rPr>
            <w:rFonts w:hint="eastAsia"/>
          </w:rPr>
          <w:t>回答：不能，要实现这样的效果就需要用到</w:t>
        </w:r>
        <w:proofErr w:type="spellStart"/>
        <w:r>
          <w:rPr>
            <w:rFonts w:hint="eastAsia"/>
          </w:rPr>
          <w:t>j</w:t>
        </w:r>
        <w:r>
          <w:t>avascript</w:t>
        </w:r>
      </w:ins>
      <w:proofErr w:type="spellEnd"/>
      <w:ins w:id="11" w:author="Feicui150316" w:date="2017-11-24T09:47:00Z">
        <w:r>
          <w:rPr>
            <w:rFonts w:hint="eastAsia"/>
          </w:rPr>
          <w:t>。</w:t>
        </w:r>
      </w:ins>
    </w:p>
    <w:p w:rsidR="000C53D4" w:rsidRDefault="000C53D4" w:rsidP="000C53D4">
      <w:pPr>
        <w:pStyle w:val="af0"/>
        <w:rPr>
          <w:rFonts w:hint="eastAsia"/>
        </w:rPr>
        <w:pPrChange w:id="12" w:author="Feicui150316" w:date="2017-11-24T09:46:00Z">
          <w:pPr>
            <w:pStyle w:val="2GB2312"/>
            <w:numPr>
              <w:ilvl w:val="0"/>
              <w:numId w:val="0"/>
            </w:numPr>
            <w:tabs>
              <w:tab w:val="left" w:pos="360"/>
            </w:tabs>
            <w:ind w:firstLine="0"/>
          </w:pPr>
        </w:pPrChange>
      </w:pPr>
      <w:proofErr w:type="spellStart"/>
      <w:ins w:id="13" w:author="Feicui150316" w:date="2017-11-24T09:48:00Z">
        <w:r>
          <w:t>J</w:t>
        </w:r>
        <w:r>
          <w:t>avascript</w:t>
        </w:r>
      </w:ins>
      <w:proofErr w:type="spellEnd"/>
      <w:ins w:id="14" w:author="Feicui150316" w:date="2017-11-24T09:49:00Z">
        <w:r>
          <w:rPr>
            <w:rFonts w:hint="eastAsia"/>
          </w:rPr>
          <w:t>的作用</w:t>
        </w:r>
      </w:ins>
      <w:ins w:id="15" w:author="Feicui150316" w:date="2017-11-24T09:47:00Z">
        <w:r>
          <w:rPr>
            <w:rFonts w:hint="eastAsia"/>
          </w:rPr>
          <w:t>主要</w:t>
        </w:r>
      </w:ins>
      <w:ins w:id="16" w:author="Feicui150316" w:date="2017-11-24T09:49:00Z">
        <w:r>
          <w:rPr>
            <w:rFonts w:hint="eastAsia"/>
          </w:rPr>
          <w:t>是</w:t>
        </w:r>
      </w:ins>
      <w:ins w:id="17" w:author="Feicui150316" w:date="2017-11-24T09:47:00Z">
        <w:r>
          <w:rPr>
            <w:rFonts w:hint="eastAsia"/>
          </w:rPr>
          <w:t>实现</w:t>
        </w:r>
      </w:ins>
      <w:ins w:id="18" w:author="Feicui150316" w:date="2017-11-24T09:48:00Z">
        <w:r>
          <w:rPr>
            <w:rFonts w:hint="eastAsia"/>
          </w:rPr>
          <w:t>页面的动态效果和表单验证</w:t>
        </w:r>
      </w:ins>
      <w:ins w:id="19" w:author="Feicui150316" w:date="2017-11-24T09:50:00Z">
        <w:r>
          <w:rPr>
            <w:rFonts w:hint="eastAsia"/>
          </w:rPr>
          <w:t>。</w:t>
        </w:r>
      </w:ins>
    </w:p>
    <w:p w:rsidR="005811B4" w:rsidRDefault="00C52B2B">
      <w:pPr>
        <w:pStyle w:val="2GB2312"/>
        <w:numPr>
          <w:ilvl w:val="1"/>
          <w:numId w:val="0"/>
        </w:numPr>
        <w:tabs>
          <w:tab w:val="clear" w:pos="720"/>
        </w:tabs>
        <w:rPr>
          <w:rFonts w:hint="eastAsia"/>
        </w:rPr>
      </w:pPr>
      <w:r>
        <w:rPr>
          <w:rFonts w:hint="eastAsia"/>
        </w:rPr>
        <w:t xml:space="preserve">  </w:t>
      </w:r>
      <w:del w:id="20" w:author="Feicui150316" w:date="2017-11-24T09:44:00Z">
        <w:r w:rsidDel="00C52B2B">
          <w:rPr>
            <w:rFonts w:hint="eastAsia"/>
          </w:rPr>
          <w:delText>导入：</w:delText>
        </w:r>
        <w:r w:rsidDel="00C52B2B">
          <w:rPr>
            <w:rFonts w:hint="eastAsia"/>
          </w:rPr>
          <w:delText xml:space="preserve"> </w:delText>
        </w:r>
        <w:r w:rsidDel="00C52B2B">
          <w:rPr>
            <w:rFonts w:hint="eastAsia"/>
          </w:rPr>
          <w:fldChar w:fldCharType="begin"/>
        </w:r>
        <w:r w:rsidDel="00C52B2B">
          <w:rPr>
            <w:rFonts w:hint="eastAsia"/>
          </w:rPr>
          <w:delInstrText xml:space="preserve"> HYPERLINK "https://www.foxmovies.com/" </w:delInstrText>
        </w:r>
        <w:r w:rsidDel="00C52B2B">
          <w:rPr>
            <w:rFonts w:hint="eastAsia"/>
          </w:rPr>
          <w:fldChar w:fldCharType="separate"/>
        </w:r>
        <w:r w:rsidDel="00C52B2B">
          <w:rPr>
            <w:rStyle w:val="ad"/>
            <w:rFonts w:hint="eastAsia"/>
          </w:rPr>
          <w:delText>https://www.foxmovies.com/</w:delText>
        </w:r>
        <w:r w:rsidDel="00C52B2B">
          <w:rPr>
            <w:rFonts w:hint="eastAsia"/>
          </w:rPr>
          <w:fldChar w:fldCharType="end"/>
        </w:r>
        <w:r w:rsidDel="00C52B2B">
          <w:rPr>
            <w:rFonts w:hint="eastAsia"/>
          </w:rPr>
          <w:delText xml:space="preserve">  </w:delText>
        </w:r>
        <w:r w:rsidDel="00C52B2B">
          <w:rPr>
            <w:rFonts w:hint="eastAsia"/>
          </w:rPr>
          <w:delText>（演示网页中用到</w:delText>
        </w:r>
        <w:r w:rsidDel="00C52B2B">
          <w:rPr>
            <w:rFonts w:hint="eastAsia"/>
          </w:rPr>
          <w:delText>js</w:delText>
        </w:r>
        <w:r w:rsidDel="00C52B2B">
          <w:rPr>
            <w:rFonts w:hint="eastAsia"/>
          </w:rPr>
          <w:delText>的例子，这些是只用</w:delText>
        </w:r>
        <w:r w:rsidDel="00C52B2B">
          <w:rPr>
            <w:rFonts w:hint="eastAsia"/>
          </w:rPr>
          <w:delText>html</w:delText>
        </w:r>
        <w:r w:rsidDel="00C52B2B">
          <w:rPr>
            <w:rFonts w:hint="eastAsia"/>
          </w:rPr>
          <w:delText>和</w:delText>
        </w:r>
        <w:r w:rsidDel="00C52B2B">
          <w:rPr>
            <w:rFonts w:hint="eastAsia"/>
          </w:rPr>
          <w:delText>css</w:delText>
        </w:r>
        <w:r w:rsidDel="00C52B2B">
          <w:rPr>
            <w:rFonts w:hint="eastAsia"/>
          </w:rPr>
          <w:delText>无法实现的）</w:delText>
        </w:r>
      </w:del>
    </w:p>
    <w:p w:rsidR="005811B4" w:rsidRDefault="00C52B2B">
      <w:pPr>
        <w:pStyle w:val="3"/>
        <w:spacing w:after="72"/>
      </w:pPr>
      <w:r>
        <w:rPr>
          <w:rFonts w:hint="eastAsia"/>
        </w:rPr>
        <w:t>定义</w:t>
      </w:r>
    </w:p>
    <w:p w:rsidR="005811B4" w:rsidRDefault="00C52B2B">
      <w:pPr>
        <w:pStyle w:val="af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定义：</w:t>
      </w:r>
      <w:r>
        <w:rPr>
          <w:rFonts w:hint="eastAsia"/>
          <w:b/>
          <w:bCs w:val="0"/>
        </w:rPr>
        <w:t>基于对象</w:t>
      </w:r>
      <w:r>
        <w:rPr>
          <w:rFonts w:hint="eastAsia"/>
        </w:rPr>
        <w:t>和</w:t>
      </w:r>
      <w:r>
        <w:rPr>
          <w:rFonts w:hint="eastAsia"/>
          <w:b/>
          <w:bCs w:val="0"/>
        </w:rPr>
        <w:t>事件驱动</w:t>
      </w:r>
      <w:r>
        <w:rPr>
          <w:rFonts w:hint="eastAsia"/>
        </w:rPr>
        <w:t>的</w:t>
      </w:r>
      <w:r>
        <w:rPr>
          <w:rFonts w:hint="eastAsia"/>
          <w:b/>
          <w:bCs w:val="0"/>
        </w:rPr>
        <w:t>嵌入式</w:t>
      </w:r>
      <w:r>
        <w:rPr>
          <w:rFonts w:hint="eastAsia"/>
        </w:rPr>
        <w:t>脚本语言。</w:t>
      </w:r>
    </w:p>
    <w:p w:rsidR="005811B4" w:rsidRDefault="00C52B2B">
      <w:pPr>
        <w:pStyle w:val="af0"/>
      </w:pPr>
      <w:r>
        <w:rPr>
          <w:rFonts w:hint="eastAsia"/>
        </w:rPr>
        <w:t>基于对象：</w:t>
      </w:r>
      <w:r>
        <w:rPr>
          <w:rFonts w:hint="eastAsia"/>
        </w:rPr>
        <w:t xml:space="preserve"> </w:t>
      </w:r>
      <w:r>
        <w:rPr>
          <w:rFonts w:hint="eastAsia"/>
        </w:rPr>
        <w:t>使用对象的属性和方法。有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内置对象，也可以自定义对象。</w:t>
      </w:r>
    </w:p>
    <w:p w:rsidR="005811B4" w:rsidRDefault="00C52B2B">
      <w:pPr>
        <w:pStyle w:val="af0"/>
      </w:pPr>
      <w:r>
        <w:rPr>
          <w:rFonts w:hint="eastAsia"/>
        </w:rPr>
        <w:t>事件驱动：</w:t>
      </w:r>
      <w:r>
        <w:rPr>
          <w:rFonts w:hint="eastAsia"/>
        </w:rPr>
        <w:t xml:space="preserve"> </w:t>
      </w:r>
      <w:r>
        <w:rPr>
          <w:rFonts w:hint="eastAsia"/>
        </w:rPr>
        <w:t>例如：当用户点击的时候，执行函数。点击就是触发了事件</w:t>
      </w:r>
    </w:p>
    <w:p w:rsidR="005811B4" w:rsidRDefault="00C52B2B">
      <w:pPr>
        <w:pStyle w:val="af0"/>
      </w:pPr>
      <w:r>
        <w:rPr>
          <w:rFonts w:hint="eastAsia"/>
        </w:rPr>
        <w:t>嵌入式：</w:t>
      </w:r>
      <w:r>
        <w:rPr>
          <w:rFonts w:hint="eastAsia"/>
        </w:rPr>
        <w:t xml:space="preserve"> </w:t>
      </w:r>
      <w:r>
        <w:rPr>
          <w:rFonts w:hint="eastAsia"/>
        </w:rPr>
        <w:t>不能单独执行，需要嵌入到</w:t>
      </w:r>
      <w:r>
        <w:rPr>
          <w:rFonts w:hint="eastAsia"/>
        </w:rPr>
        <w:t>html</w:t>
      </w:r>
      <w:r>
        <w:rPr>
          <w:rFonts w:hint="eastAsia"/>
        </w:rPr>
        <w:t>中使用。</w:t>
      </w:r>
    </w:p>
    <w:p w:rsidR="005811B4" w:rsidRDefault="005811B4">
      <w:pPr>
        <w:pStyle w:val="af0"/>
      </w:pPr>
    </w:p>
    <w:p w:rsidR="005811B4" w:rsidRDefault="00C52B2B">
      <w:pPr>
        <w:pStyle w:val="3"/>
        <w:spacing w:after="72"/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特点</w:t>
      </w:r>
    </w:p>
    <w:p w:rsidR="005811B4" w:rsidRDefault="00C52B2B">
      <w:pPr>
        <w:pStyle w:val="af0"/>
        <w:ind w:leftChars="200" w:left="420" w:firstLineChars="200" w:firstLine="420"/>
      </w:pPr>
      <w:r>
        <w:rPr>
          <w:rFonts w:hint="eastAsia"/>
        </w:rPr>
        <w:t>JS</w:t>
      </w:r>
      <w:r>
        <w:rPr>
          <w:rFonts w:hint="eastAsia"/>
        </w:rPr>
        <w:t>特点（语法和</w:t>
      </w:r>
      <w:r>
        <w:rPr>
          <w:rFonts w:hint="eastAsia"/>
        </w:rPr>
        <w:t>java</w:t>
      </w:r>
      <w:r>
        <w:rPr>
          <w:rFonts w:hint="eastAsia"/>
        </w:rPr>
        <w:t>类似）：</w:t>
      </w:r>
      <w:r>
        <w:rPr>
          <w:rFonts w:hint="eastAsia"/>
        </w:rPr>
        <w:t>JavaScript</w:t>
      </w:r>
      <w:r>
        <w:rPr>
          <w:rFonts w:hint="eastAsia"/>
        </w:rPr>
        <w:t>一种直译式脚本语言，是一种动态类型、弱类型（</w:t>
      </w:r>
      <w:r>
        <w:rPr>
          <w:rFonts w:hint="eastAsia"/>
        </w:rPr>
        <w:t>java</w:t>
      </w:r>
      <w:r>
        <w:rPr>
          <w:rFonts w:hint="eastAsia"/>
        </w:rPr>
        <w:t>强类型）、基于原型（</w:t>
      </w:r>
      <w:r>
        <w:rPr>
          <w:rFonts w:hint="eastAsia"/>
        </w:rPr>
        <w:t>java</w:t>
      </w:r>
      <w:r>
        <w:rPr>
          <w:rFonts w:hint="eastAsia"/>
        </w:rPr>
        <w:t>基于类）的语言。它的解释器被称为</w:t>
      </w:r>
      <w:r>
        <w:rPr>
          <w:rFonts w:hint="eastAsia"/>
        </w:rPr>
        <w:t>JavaScript</w:t>
      </w:r>
      <w:r>
        <w:rPr>
          <w:rFonts w:hint="eastAsia"/>
        </w:rPr>
        <w:t>引擎，为浏览器的一部分，广泛用于客户端的脚本语言。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是一种</w:t>
      </w:r>
      <w:r>
        <w:rPr>
          <w:rFonts w:hint="eastAsia"/>
          <w:b/>
          <w:bCs w:val="0"/>
        </w:rPr>
        <w:t>解释性</w:t>
      </w:r>
      <w:r>
        <w:rPr>
          <w:rFonts w:hint="eastAsia"/>
        </w:rPr>
        <w:t>脚本语言（代码不进行预编译）</w:t>
      </w:r>
      <w:r>
        <w:rPr>
          <w:rFonts w:hint="eastAsia"/>
        </w:rPr>
        <w:t xml:space="preserve"> </w:t>
      </w:r>
    </w:p>
    <w:p w:rsidR="005811B4" w:rsidRDefault="005811B4">
      <w:pPr>
        <w:pStyle w:val="af0"/>
        <w:ind w:leftChars="200" w:left="420" w:firstLineChars="200" w:firstLine="420"/>
      </w:pPr>
    </w:p>
    <w:p w:rsidR="005811B4" w:rsidRDefault="00C52B2B">
      <w:pPr>
        <w:pStyle w:val="3"/>
        <w:spacing w:after="72"/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组成</w:t>
      </w:r>
    </w:p>
    <w:p w:rsidR="005811B4" w:rsidRDefault="00C52B2B">
      <w:pPr>
        <w:pStyle w:val="af0"/>
        <w:ind w:left="0" w:firstLine="420"/>
      </w:pPr>
      <w:r>
        <w:rPr>
          <w:rFonts w:hint="eastAsia"/>
        </w:rPr>
        <w:t xml:space="preserve"> </w:t>
      </w:r>
      <w:r>
        <w:rPr>
          <w:rFonts w:hint="eastAsia"/>
          <w:b/>
          <w:bCs w:val="0"/>
        </w:rPr>
        <w:t>ECMAScript</w:t>
      </w:r>
      <w:r>
        <w:rPr>
          <w:rFonts w:hint="eastAsia"/>
        </w:rPr>
        <w:t>，描述了该语言的语法和基本对象。</w:t>
      </w:r>
    </w:p>
    <w:p w:rsidR="005811B4" w:rsidRDefault="00C52B2B">
      <w:pPr>
        <w:pStyle w:val="af0"/>
      </w:pPr>
      <w:r>
        <w:rPr>
          <w:rFonts w:hint="eastAsia"/>
          <w:b/>
          <w:bCs w:val="0"/>
        </w:rPr>
        <w:t>文档对象模型（</w:t>
      </w:r>
      <w:r>
        <w:rPr>
          <w:rFonts w:hint="eastAsia"/>
          <w:b/>
          <w:bCs w:val="0"/>
        </w:rPr>
        <w:t>DOM</w:t>
      </w:r>
      <w:r>
        <w:rPr>
          <w:rFonts w:hint="eastAsia"/>
          <w:b/>
          <w:bCs w:val="0"/>
        </w:rPr>
        <w:t>）</w:t>
      </w:r>
      <w:r>
        <w:rPr>
          <w:rFonts w:hint="eastAsia"/>
        </w:rPr>
        <w:t>，描述处理网页内容的方法和接口。</w:t>
      </w:r>
    </w:p>
    <w:p w:rsidR="005811B4" w:rsidRDefault="00C52B2B">
      <w:pPr>
        <w:pStyle w:val="af0"/>
      </w:pPr>
      <w:r>
        <w:rPr>
          <w:rFonts w:hint="eastAsia"/>
          <w:b/>
          <w:bCs w:val="0"/>
        </w:rPr>
        <w:t>浏览器对象模型（</w:t>
      </w:r>
      <w:r>
        <w:rPr>
          <w:rFonts w:hint="eastAsia"/>
          <w:b/>
          <w:bCs w:val="0"/>
        </w:rPr>
        <w:t>BOM</w:t>
      </w:r>
      <w:r>
        <w:rPr>
          <w:rFonts w:hint="eastAsia"/>
          <w:b/>
          <w:bCs w:val="0"/>
        </w:rPr>
        <w:t>）</w:t>
      </w:r>
      <w:r>
        <w:rPr>
          <w:rFonts w:hint="eastAsia"/>
        </w:rPr>
        <w:t>，描述与浏览器进行交互的方法和接口。</w:t>
      </w:r>
    </w:p>
    <w:p w:rsidR="005811B4" w:rsidRDefault="005811B4">
      <w:pPr>
        <w:pStyle w:val="af0"/>
        <w:ind w:left="0" w:firstLine="420"/>
      </w:pPr>
    </w:p>
    <w:p w:rsidR="005811B4" w:rsidRDefault="00C52B2B">
      <w:pPr>
        <w:pStyle w:val="3"/>
        <w:spacing w:after="72"/>
      </w:pPr>
      <w:r>
        <w:rPr>
          <w:rFonts w:hint="eastAsia"/>
        </w:rPr>
        <w:t>基本结构</w:t>
      </w:r>
    </w:p>
    <w:p w:rsidR="005811B4" w:rsidRDefault="00C52B2B">
      <w:pPr>
        <w:ind w:firstLine="420"/>
      </w:pPr>
      <w:r>
        <w:rPr>
          <w:rFonts w:hint="eastAsia"/>
        </w:rPr>
        <w:t>&lt;script type="text/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"&gt;</w:t>
      </w:r>
    </w:p>
    <w:p w:rsidR="005811B4" w:rsidRDefault="00C52B2B">
      <w:pPr>
        <w:ind w:firstLine="420"/>
      </w:pPr>
      <w:r>
        <w:rPr>
          <w:rFonts w:hint="eastAsia"/>
        </w:rPr>
        <w:lastRenderedPageBreak/>
        <w:t xml:space="preserve">    &lt;!</w:t>
      </w:r>
      <w:r>
        <w:rPr>
          <w:rFonts w:hint="eastAsia"/>
        </w:rPr>
        <w:t>—</w:t>
      </w:r>
    </w:p>
    <w:p w:rsidR="005811B4" w:rsidRDefault="00C52B2B">
      <w:pPr>
        <w:ind w:firstLine="420"/>
      </w:pPr>
      <w:r>
        <w:rPr>
          <w:rFonts w:hint="eastAsia"/>
        </w:rPr>
        <w:t xml:space="preserve">          JavaScript </w:t>
      </w:r>
      <w:r>
        <w:rPr>
          <w:rFonts w:hint="eastAsia"/>
        </w:rPr>
        <w:t>语句</w:t>
      </w:r>
      <w:r>
        <w:rPr>
          <w:rFonts w:hint="eastAsia"/>
        </w:rPr>
        <w:t>;</w:t>
      </w:r>
    </w:p>
    <w:p w:rsidR="005811B4" w:rsidRDefault="00C52B2B">
      <w:pPr>
        <w:ind w:firstLine="420"/>
      </w:pPr>
      <w:r>
        <w:rPr>
          <w:rFonts w:hint="eastAsia"/>
        </w:rPr>
        <w:t xml:space="preserve">    //</w:t>
      </w:r>
      <w:r>
        <w:rPr>
          <w:rFonts w:hint="eastAsia"/>
        </w:rPr>
        <w:t>—</w:t>
      </w:r>
      <w:r>
        <w:rPr>
          <w:rFonts w:hint="eastAsia"/>
        </w:rPr>
        <w:t>&gt;</w:t>
      </w:r>
    </w:p>
    <w:p w:rsidR="005811B4" w:rsidRDefault="00C52B2B">
      <w:pPr>
        <w:ind w:firstLine="420"/>
      </w:pPr>
      <w:r>
        <w:rPr>
          <w:rFonts w:hint="eastAsia"/>
        </w:rPr>
        <w:t>&lt;/script &gt;</w:t>
      </w:r>
    </w:p>
    <w:p w:rsidR="005811B4" w:rsidRDefault="00C52B2B">
      <w:pPr>
        <w:ind w:firstLine="420"/>
      </w:pPr>
      <w:r>
        <w:rPr>
          <w:noProof/>
        </w:rPr>
        <w:drawing>
          <wp:inline distT="0" distB="0" distL="0" distR="0">
            <wp:extent cx="1223645" cy="520065"/>
            <wp:effectExtent l="0" t="0" r="0" b="0"/>
            <wp:docPr id="1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注意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4" w:rsidRDefault="00C52B2B">
      <w:pPr>
        <w:pStyle w:val="af0"/>
        <w:ind w:left="0"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script</w:t>
      </w:r>
      <w:r>
        <w:rPr>
          <w:rFonts w:hint="eastAsia"/>
        </w:rPr>
        <w:t>标签放在</w:t>
      </w:r>
      <w:r>
        <w:rPr>
          <w:rFonts w:hint="eastAsia"/>
        </w:rPr>
        <w:t>Html</w:t>
      </w:r>
      <w:r>
        <w:rPr>
          <w:rFonts w:hint="eastAsia"/>
        </w:rPr>
        <w:t>的任何位置都可以</w:t>
      </w:r>
    </w:p>
    <w:p w:rsidR="005811B4" w:rsidRDefault="00C52B2B">
      <w:pPr>
        <w:pStyle w:val="af0"/>
        <w:ind w:left="0"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script</w:t>
      </w:r>
      <w:r>
        <w:rPr>
          <w:rFonts w:hint="eastAsia"/>
        </w:rPr>
        <w:t>标签的数量可以有多个，没有限制。但最好使用一个，一般放在页面底部。</w:t>
      </w:r>
    </w:p>
    <w:p w:rsidR="005811B4" w:rsidRDefault="00C52B2B">
      <w:pPr>
        <w:pStyle w:val="af0"/>
        <w:numPr>
          <w:ilvl w:val="0"/>
          <w:numId w:val="2"/>
        </w:numPr>
        <w:ind w:left="0" w:firstLineChars="200" w:firstLine="420"/>
      </w:pPr>
      <w:r>
        <w:rPr>
          <w:rFonts w:hint="eastAsia"/>
        </w:rPr>
        <w:t>代码中的注释的作用：</w:t>
      </w:r>
      <w:r>
        <w:rPr>
          <w:rFonts w:hint="eastAsia"/>
        </w:rPr>
        <w:t xml:space="preserve"> </w:t>
      </w:r>
      <w:r>
        <w:rPr>
          <w:rFonts w:hint="eastAsia"/>
        </w:rPr>
        <w:t>不支持</w:t>
      </w:r>
      <w:r>
        <w:rPr>
          <w:rFonts w:hint="eastAsia"/>
        </w:rPr>
        <w:t xml:space="preserve"> JavaScript </w:t>
      </w:r>
      <w:r>
        <w:rPr>
          <w:rFonts w:hint="eastAsia"/>
        </w:rPr>
        <w:t>的浏览器会把脚本作为页面的内容来显示。为了防止这种情况发生，我们可以使用这样的</w:t>
      </w:r>
      <w:r>
        <w:rPr>
          <w:rFonts w:hint="eastAsia"/>
        </w:rPr>
        <w:t xml:space="preserve"> </w:t>
      </w:r>
      <w:r>
        <w:rPr>
          <w:rFonts w:hint="eastAsia"/>
        </w:rPr>
        <w:t>注释来解决</w:t>
      </w:r>
      <w:r>
        <w:rPr>
          <w:rFonts w:hint="eastAsia"/>
        </w:rPr>
        <w:t xml:space="preserve"> </w:t>
      </w:r>
      <w:r>
        <w:rPr>
          <w:rFonts w:hint="eastAsia"/>
        </w:rPr>
        <w:t>。但在基本不用，几乎所有浏览器都支持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。</w:t>
      </w:r>
    </w:p>
    <w:p w:rsidR="005811B4" w:rsidRDefault="00C52B2B">
      <w:pPr>
        <w:pStyle w:val="af0"/>
        <w:numPr>
          <w:ilvl w:val="0"/>
          <w:numId w:val="2"/>
        </w:numPr>
        <w:ind w:left="0" w:firstLineChars="200" w:firstLine="420"/>
      </w:pPr>
      <w:r>
        <w:rPr>
          <w:rFonts w:hint="eastAsia"/>
        </w:rPr>
        <w:t>script</w:t>
      </w:r>
      <w:r>
        <w:rPr>
          <w:rFonts w:hint="eastAsia"/>
        </w:rPr>
        <w:t>标签中的</w:t>
      </w:r>
      <w:r>
        <w:rPr>
          <w:rFonts w:hint="eastAsia"/>
        </w:rPr>
        <w:t>type</w:t>
      </w:r>
      <w:r>
        <w:rPr>
          <w:rFonts w:hint="eastAsia"/>
        </w:rPr>
        <w:t>属性。</w:t>
      </w:r>
      <w:r>
        <w:rPr>
          <w:rFonts w:hint="eastAsia"/>
        </w:rPr>
        <w:t xml:space="preserve">type </w:t>
      </w:r>
      <w:r>
        <w:rPr>
          <w:rFonts w:hint="eastAsia"/>
        </w:rPr>
        <w:t>属性规定脚本的</w:t>
      </w:r>
      <w:r>
        <w:rPr>
          <w:rFonts w:hint="eastAsia"/>
        </w:rPr>
        <w:t xml:space="preserve"> MIME </w:t>
      </w:r>
      <w:r>
        <w:rPr>
          <w:rFonts w:hint="eastAsia"/>
        </w:rPr>
        <w:t>类型。对于</w:t>
      </w:r>
      <w:r>
        <w:rPr>
          <w:rFonts w:hint="eastAsia"/>
        </w:rPr>
        <w:t xml:space="preserve"> JavaScript</w:t>
      </w:r>
      <w:r>
        <w:rPr>
          <w:rFonts w:hint="eastAsia"/>
        </w:rPr>
        <w:t>，其</w:t>
      </w:r>
      <w:r>
        <w:rPr>
          <w:rFonts w:hint="eastAsia"/>
        </w:rPr>
        <w:t xml:space="preserve"> MIME </w:t>
      </w:r>
      <w:r>
        <w:rPr>
          <w:rFonts w:hint="eastAsia"/>
        </w:rPr>
        <w:t>类型是</w:t>
      </w:r>
      <w:r>
        <w:rPr>
          <w:rFonts w:hint="eastAsia"/>
        </w:rPr>
        <w:t xml:space="preserve"> "text/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"</w:t>
      </w:r>
      <w:r>
        <w:rPr>
          <w:rFonts w:hint="eastAsia"/>
        </w:rPr>
        <w:t>。默认的是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，一般省略不写。</w:t>
      </w:r>
    </w:p>
    <w:p w:rsidR="005811B4" w:rsidRDefault="00C52B2B">
      <w:pPr>
        <w:pStyle w:val="3"/>
        <w:spacing w:after="72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执行原理：</w:t>
      </w:r>
    </w:p>
    <w:p w:rsidR="005811B4" w:rsidRDefault="00C52B2B">
      <w:r>
        <w:rPr>
          <w:noProof/>
        </w:rPr>
        <w:drawing>
          <wp:inline distT="0" distB="0" distL="0" distR="0">
            <wp:extent cx="4725670" cy="2329180"/>
            <wp:effectExtent l="0" t="0" r="17780" b="13970"/>
            <wp:docPr id="28681" name="图片 28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1" name="图片 2868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9114" cy="233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4" w:rsidRDefault="005811B4">
      <w:pPr>
        <w:pStyle w:val="af0"/>
        <w:ind w:left="0"/>
      </w:pPr>
    </w:p>
    <w:p w:rsidR="005811B4" w:rsidRDefault="00C52B2B">
      <w:pPr>
        <w:pStyle w:val="3"/>
        <w:spacing w:after="72"/>
      </w:pPr>
      <w:r>
        <w:rPr>
          <w:rFonts w:hint="eastAsia"/>
        </w:rPr>
        <w:t xml:space="preserve"> </w:t>
      </w:r>
      <w:r>
        <w:rPr>
          <w:rFonts w:hint="eastAsia"/>
        </w:rPr>
        <w:t>在网页中引入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的其他方式：</w:t>
      </w:r>
    </w:p>
    <w:p w:rsidR="005811B4" w:rsidRDefault="00C52B2B">
      <w:pPr>
        <w:pStyle w:val="af0"/>
        <w:ind w:left="0"/>
      </w:pPr>
      <w:r>
        <w:rPr>
          <w:rFonts w:hint="eastAsia"/>
        </w:rPr>
        <w:t xml:space="preserve">      1</w:t>
      </w:r>
      <w:r>
        <w:rPr>
          <w:rFonts w:hint="eastAsia"/>
        </w:rPr>
        <w:t>、</w:t>
      </w:r>
      <w:r>
        <w:rPr>
          <w:rFonts w:hint="eastAsia"/>
        </w:rPr>
        <w:t xml:space="preserve">  &lt;button 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="alert(123);"&gt;</w:t>
      </w:r>
      <w:r>
        <w:rPr>
          <w:rFonts w:hint="eastAsia"/>
        </w:rPr>
        <w:t>点击</w:t>
      </w:r>
      <w:r>
        <w:rPr>
          <w:rFonts w:hint="eastAsia"/>
        </w:rPr>
        <w:t>&lt;/button&gt;</w:t>
      </w:r>
    </w:p>
    <w:p w:rsidR="005811B4" w:rsidRDefault="00C52B2B">
      <w:pPr>
        <w:pStyle w:val="af0"/>
        <w:ind w:left="0"/>
      </w:pPr>
      <w:r>
        <w:rPr>
          <w:rFonts w:hint="eastAsia"/>
        </w:rPr>
        <w:t xml:space="preserve">      2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从外部引入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&lt;script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js</w:t>
      </w:r>
      <w:proofErr w:type="spellEnd"/>
      <w:r>
        <w:rPr>
          <w:rFonts w:hint="eastAsia"/>
        </w:rPr>
        <w:t>/abc.js</w:t>
      </w:r>
      <w:r>
        <w:t>’</w:t>
      </w:r>
      <w:r>
        <w:rPr>
          <w:rFonts w:hint="eastAsia"/>
        </w:rPr>
        <w:t>&gt;&lt;/script&gt;</w:t>
      </w:r>
    </w:p>
    <w:p w:rsidR="005811B4" w:rsidDel="000C53D4" w:rsidRDefault="00C52B2B">
      <w:pPr>
        <w:pStyle w:val="3"/>
        <w:spacing w:after="72"/>
        <w:rPr>
          <w:moveFrom w:id="21" w:author="Feicui150316" w:date="2017-11-24T09:53:00Z"/>
        </w:rPr>
      </w:pPr>
      <w:moveFromRangeStart w:id="22" w:author="Feicui150316" w:date="2017-11-24T09:53:00Z" w:name="move499280565"/>
      <w:moveFrom w:id="23" w:author="Feicui150316" w:date="2017-11-24T09:53:00Z">
        <w:r w:rsidDel="000C53D4">
          <w:rPr>
            <w:rFonts w:hint="eastAsia"/>
          </w:rPr>
          <w:t>js</w:t>
        </w:r>
        <w:r w:rsidDel="000C53D4">
          <w:rPr>
            <w:rFonts w:hint="eastAsia"/>
          </w:rPr>
          <w:t>代码注释</w:t>
        </w:r>
      </w:moveFrom>
    </w:p>
    <w:p w:rsidR="005811B4" w:rsidDel="000C53D4" w:rsidRDefault="00C52B2B">
      <w:pPr>
        <w:rPr>
          <w:moveFrom w:id="24" w:author="Feicui150316" w:date="2017-11-24T09:53:00Z"/>
        </w:rPr>
      </w:pPr>
      <w:moveFrom w:id="25" w:author="Feicui150316" w:date="2017-11-24T09:53:00Z">
        <w:r w:rsidDel="000C53D4">
          <w:rPr>
            <w:rFonts w:hint="eastAsia"/>
          </w:rPr>
          <w:t xml:space="preserve">      </w:t>
        </w:r>
        <w:r w:rsidDel="000C53D4">
          <w:rPr>
            <w:rFonts w:hint="eastAsia"/>
          </w:rPr>
          <w:t>当页面中有不需要执行的语句，或需要做标注时，使用注释。</w:t>
        </w:r>
      </w:moveFrom>
    </w:p>
    <w:p w:rsidR="005811B4" w:rsidDel="000C53D4" w:rsidRDefault="00C52B2B">
      <w:pPr>
        <w:rPr>
          <w:moveFrom w:id="26" w:author="Feicui150316" w:date="2017-11-24T09:53:00Z"/>
        </w:rPr>
      </w:pPr>
      <w:moveFrom w:id="27" w:author="Feicui150316" w:date="2017-11-24T09:53:00Z">
        <w:r w:rsidDel="000C53D4">
          <w:rPr>
            <w:rFonts w:hint="eastAsia"/>
          </w:rPr>
          <w:t xml:space="preserve">      1</w:t>
        </w:r>
        <w:r w:rsidDel="000C53D4">
          <w:rPr>
            <w:rFonts w:hint="eastAsia"/>
          </w:rPr>
          <w:t>、单行注释</w:t>
        </w:r>
        <w:r w:rsidDel="000C53D4">
          <w:rPr>
            <w:rFonts w:hint="eastAsia"/>
          </w:rPr>
          <w:t xml:space="preserve"> //</w:t>
        </w:r>
      </w:moveFrom>
    </w:p>
    <w:p w:rsidR="005811B4" w:rsidDel="000C53D4" w:rsidRDefault="00C52B2B">
      <w:pPr>
        <w:rPr>
          <w:moveFrom w:id="28" w:author="Feicui150316" w:date="2017-11-24T09:53:00Z"/>
        </w:rPr>
      </w:pPr>
      <w:moveFrom w:id="29" w:author="Feicui150316" w:date="2017-11-24T09:53:00Z">
        <w:r w:rsidDel="000C53D4">
          <w:rPr>
            <w:rFonts w:hint="eastAsia"/>
          </w:rPr>
          <w:t xml:space="preserve">      2</w:t>
        </w:r>
        <w:r w:rsidDel="000C53D4">
          <w:rPr>
            <w:rFonts w:hint="eastAsia"/>
          </w:rPr>
          <w:t>、多行注释</w:t>
        </w:r>
        <w:r w:rsidDel="000C53D4">
          <w:rPr>
            <w:rFonts w:hint="eastAsia"/>
          </w:rPr>
          <w:t xml:space="preserve"> /*  */</w:t>
        </w:r>
      </w:moveFrom>
    </w:p>
    <w:moveFromRangeEnd w:id="22"/>
    <w:p w:rsidR="005811B4" w:rsidRDefault="005811B4">
      <w:pPr>
        <w:pStyle w:val="af0"/>
        <w:ind w:left="0" w:firstLineChars="200" w:firstLine="420"/>
      </w:pPr>
    </w:p>
    <w:p w:rsidR="005811B4" w:rsidRDefault="005811B4">
      <w:pPr>
        <w:pStyle w:val="af0"/>
        <w:ind w:left="0" w:firstLineChars="200" w:firstLine="420"/>
      </w:pPr>
    </w:p>
    <w:p w:rsidR="005811B4" w:rsidRDefault="00C52B2B">
      <w:pPr>
        <w:pStyle w:val="af0"/>
        <w:ind w:left="426"/>
      </w:pPr>
      <w:r>
        <w:rPr>
          <w:rFonts w:hint="eastAsia"/>
          <w:noProof/>
        </w:rPr>
        <w:drawing>
          <wp:inline distT="0" distB="0" distL="0" distR="0">
            <wp:extent cx="1223645" cy="535940"/>
            <wp:effectExtent l="19050" t="0" r="0" b="0"/>
            <wp:docPr id="3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0" descr="案例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811B4" w:rsidRDefault="00C52B2B">
      <w:pPr>
        <w:pStyle w:val="af0"/>
      </w:pPr>
      <w:r>
        <w:rPr>
          <w:rFonts w:hAnsi="楷体_GB2312" w:hint="eastAsia"/>
          <w:b/>
        </w:rPr>
        <w:t>案例代码</w:t>
      </w:r>
      <w:r>
        <w:rPr>
          <w:rFonts w:hint="eastAsia"/>
        </w:rPr>
        <w:t>：（源文件名称）</w:t>
      </w:r>
    </w:p>
    <w:p w:rsidR="005811B4" w:rsidRDefault="00C52B2B">
      <w:pPr>
        <w:pStyle w:val="af0"/>
        <w:ind w:left="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 xml:space="preserve"> &lt;button 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="alert(123);"&gt;</w:t>
      </w:r>
      <w:r>
        <w:rPr>
          <w:rFonts w:hint="eastAsia"/>
        </w:rPr>
        <w:t>点击</w:t>
      </w:r>
      <w:r>
        <w:rPr>
          <w:rFonts w:hint="eastAsia"/>
        </w:rPr>
        <w:t>&lt;/button&gt;</w:t>
      </w:r>
    </w:p>
    <w:p w:rsidR="005811B4" w:rsidRDefault="00C52B2B">
      <w:pPr>
        <w:pStyle w:val="af0"/>
        <w:ind w:left="0"/>
      </w:pPr>
      <w:r>
        <w:rPr>
          <w:rFonts w:hint="eastAsia"/>
        </w:rPr>
        <w:t xml:space="preserve">              </w:t>
      </w:r>
    </w:p>
    <w:p w:rsidR="005811B4" w:rsidRDefault="00C52B2B">
      <w:pPr>
        <w:pStyle w:val="af0"/>
        <w:ind w:left="0"/>
      </w:pPr>
      <w:r>
        <w:rPr>
          <w:rFonts w:hint="eastAsia"/>
        </w:rPr>
        <w:lastRenderedPageBreak/>
        <w:t xml:space="preserve">             2</w:t>
      </w:r>
      <w:r>
        <w:rPr>
          <w:rFonts w:hint="eastAsia"/>
        </w:rPr>
        <w:t>、</w:t>
      </w:r>
      <w:r>
        <w:rPr>
          <w:rFonts w:hint="eastAsia"/>
        </w:rPr>
        <w:t xml:space="preserve"> &lt;script&gt;</w:t>
      </w:r>
    </w:p>
    <w:p w:rsidR="005811B4" w:rsidRDefault="00C52B2B">
      <w:pPr>
        <w:pStyle w:val="af0"/>
        <w:ind w:left="0"/>
      </w:pPr>
      <w:r>
        <w:rPr>
          <w:rFonts w:hint="eastAsia"/>
        </w:rPr>
        <w:t xml:space="preserve">                 //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</w:t>
      </w:r>
    </w:p>
    <w:p w:rsidR="005811B4" w:rsidRDefault="00C52B2B">
      <w:pPr>
        <w:pStyle w:val="af0"/>
        <w:ind w:firstLine="1257"/>
      </w:pP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("&lt;h1&gt;</w:t>
      </w:r>
      <w:r>
        <w:rPr>
          <w:rFonts w:hint="eastAsia"/>
        </w:rPr>
        <w:t>这是一个标题</w:t>
      </w:r>
      <w:r>
        <w:rPr>
          <w:rFonts w:hint="eastAsia"/>
        </w:rPr>
        <w:t>&lt;/h1&gt;");</w:t>
      </w:r>
    </w:p>
    <w:p w:rsidR="005811B4" w:rsidRDefault="005811B4">
      <w:pPr>
        <w:pStyle w:val="af0"/>
        <w:ind w:left="0"/>
      </w:pPr>
    </w:p>
    <w:p w:rsidR="005811B4" w:rsidRDefault="00C52B2B">
      <w:pPr>
        <w:pStyle w:val="af0"/>
        <w:ind w:left="0" w:firstLineChars="700" w:firstLine="1470"/>
      </w:pPr>
      <w:r>
        <w:rPr>
          <w:rFonts w:hint="eastAsia"/>
        </w:rPr>
        <w:t>&lt;/script&gt;</w:t>
      </w:r>
    </w:p>
    <w:p w:rsidR="005811B4" w:rsidRDefault="00C52B2B">
      <w:pPr>
        <w:pStyle w:val="af0"/>
        <w:ind w:left="84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abc.js</w:t>
      </w:r>
      <w:r>
        <w:rPr>
          <w:rFonts w:hint="eastAsia"/>
        </w:rPr>
        <w:t>文件中：</w:t>
      </w:r>
    </w:p>
    <w:p w:rsidR="005811B4" w:rsidRDefault="00C52B2B">
      <w:pPr>
        <w:pStyle w:val="af0"/>
        <w:ind w:left="0"/>
      </w:pPr>
      <w:r>
        <w:rPr>
          <w:rFonts w:hint="eastAsia"/>
        </w:rPr>
        <w:t xml:space="preserve">           </w:t>
      </w:r>
    </w:p>
    <w:p w:rsidR="005811B4" w:rsidRDefault="00C52B2B">
      <w:pPr>
        <w:pStyle w:val="af0"/>
        <w:ind w:left="0" w:firstLineChars="600" w:firstLine="126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("&lt;h1&gt;</w:t>
      </w:r>
      <w:r>
        <w:rPr>
          <w:rFonts w:hint="eastAsia"/>
        </w:rPr>
        <w:t>这是一个标题</w:t>
      </w:r>
      <w:r>
        <w:rPr>
          <w:rFonts w:hint="eastAsia"/>
        </w:rPr>
        <w:t>&lt;/h1&gt;");</w:t>
      </w:r>
    </w:p>
    <w:p w:rsidR="005811B4" w:rsidRDefault="00C52B2B">
      <w:pPr>
        <w:pStyle w:val="af0"/>
        <w:ind w:left="0"/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>
            <wp:extent cx="1223645" cy="520065"/>
            <wp:effectExtent l="0" t="0" r="0" b="0"/>
            <wp:docPr id="13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注意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4" w:rsidRDefault="00C52B2B" w:rsidP="000C53D4">
      <w:pPr>
        <w:pStyle w:val="af0"/>
      </w:pPr>
      <w:r>
        <w:rPr>
          <w:rFonts w:hint="eastAsia"/>
        </w:rPr>
        <w:t>外部文件不能包含</w:t>
      </w:r>
      <w:r>
        <w:t>&lt;script&gt;</w:t>
      </w:r>
      <w:r>
        <w:rPr>
          <w:rFonts w:hint="eastAsia"/>
        </w:rPr>
        <w:t>标签，通常将</w:t>
      </w:r>
      <w:r>
        <w:t>.</w:t>
      </w:r>
      <w:proofErr w:type="spellStart"/>
      <w:r>
        <w:t>js</w:t>
      </w:r>
      <w:proofErr w:type="spellEnd"/>
      <w:r>
        <w:rPr>
          <w:rFonts w:hint="eastAsia"/>
        </w:rPr>
        <w:t>文件放到网站目录中单独存放脚本的子目录中（一般为</w:t>
      </w:r>
      <w:proofErr w:type="spellStart"/>
      <w:r>
        <w:t>js</w:t>
      </w:r>
      <w:proofErr w:type="spellEnd"/>
      <w:r>
        <w:rPr>
          <w:rFonts w:hint="eastAsia"/>
        </w:rPr>
        <w:t>），这样容易管理和维护</w:t>
      </w:r>
    </w:p>
    <w:p w:rsidR="000C53D4" w:rsidRDefault="000C53D4" w:rsidP="000C53D4">
      <w:pPr>
        <w:pStyle w:val="af0"/>
      </w:pPr>
    </w:p>
    <w:p w:rsidR="000C53D4" w:rsidRDefault="000C53D4" w:rsidP="000C53D4">
      <w:pPr>
        <w:pStyle w:val="3"/>
        <w:spacing w:after="72"/>
        <w:rPr>
          <w:moveTo w:id="30" w:author="Feicui150316" w:date="2017-11-24T09:53:00Z"/>
        </w:rPr>
      </w:pPr>
      <w:moveToRangeStart w:id="31" w:author="Feicui150316" w:date="2017-11-24T09:53:00Z" w:name="move499280565"/>
      <w:proofErr w:type="spellStart"/>
      <w:moveTo w:id="32" w:author="Feicui150316" w:date="2017-11-24T09:53:00Z">
        <w:r>
          <w:rPr>
            <w:rFonts w:hint="eastAsia"/>
          </w:rPr>
          <w:t>js</w:t>
        </w:r>
        <w:proofErr w:type="spellEnd"/>
        <w:r>
          <w:rPr>
            <w:rFonts w:hint="eastAsia"/>
          </w:rPr>
          <w:t>代码注释</w:t>
        </w:r>
      </w:moveTo>
    </w:p>
    <w:p w:rsidR="000C53D4" w:rsidRDefault="000C53D4" w:rsidP="000C53D4">
      <w:pPr>
        <w:rPr>
          <w:moveTo w:id="33" w:author="Feicui150316" w:date="2017-11-24T09:53:00Z"/>
        </w:rPr>
      </w:pPr>
      <w:moveTo w:id="34" w:author="Feicui150316" w:date="2017-11-24T09:53:00Z">
        <w:r>
          <w:rPr>
            <w:rFonts w:hint="eastAsia"/>
          </w:rPr>
          <w:t xml:space="preserve">      </w:t>
        </w:r>
        <w:r>
          <w:rPr>
            <w:rFonts w:hint="eastAsia"/>
          </w:rPr>
          <w:t>当页面中有不需要执行的语句，或需要做标注时，使用注释。</w:t>
        </w:r>
      </w:moveTo>
    </w:p>
    <w:p w:rsidR="000C53D4" w:rsidRDefault="000C53D4" w:rsidP="000C53D4">
      <w:pPr>
        <w:rPr>
          <w:moveTo w:id="35" w:author="Feicui150316" w:date="2017-11-24T09:53:00Z"/>
        </w:rPr>
      </w:pPr>
      <w:moveTo w:id="36" w:author="Feicui150316" w:date="2017-11-24T09:53:00Z">
        <w:r>
          <w:rPr>
            <w:rFonts w:hint="eastAsia"/>
          </w:rPr>
          <w:t xml:space="preserve">      1</w:t>
        </w:r>
        <w:r>
          <w:rPr>
            <w:rFonts w:hint="eastAsia"/>
          </w:rPr>
          <w:t>、单行注释</w:t>
        </w:r>
        <w:r>
          <w:rPr>
            <w:rFonts w:hint="eastAsia"/>
          </w:rPr>
          <w:t xml:space="preserve"> //</w:t>
        </w:r>
      </w:moveTo>
    </w:p>
    <w:p w:rsidR="000C53D4" w:rsidRDefault="000C53D4" w:rsidP="000C53D4">
      <w:pPr>
        <w:rPr>
          <w:moveTo w:id="37" w:author="Feicui150316" w:date="2017-11-24T09:53:00Z"/>
        </w:rPr>
      </w:pPr>
      <w:moveTo w:id="38" w:author="Feicui150316" w:date="2017-11-24T09:53:00Z">
        <w:r>
          <w:rPr>
            <w:rFonts w:hint="eastAsia"/>
          </w:rPr>
          <w:t xml:space="preserve">      2</w:t>
        </w:r>
        <w:r>
          <w:rPr>
            <w:rFonts w:hint="eastAsia"/>
          </w:rPr>
          <w:t>、多行注释</w:t>
        </w:r>
        <w:r>
          <w:rPr>
            <w:rFonts w:hint="eastAsia"/>
          </w:rPr>
          <w:t xml:space="preserve"> /*  */</w:t>
        </w:r>
      </w:moveTo>
    </w:p>
    <w:moveToRangeEnd w:id="31"/>
    <w:p w:rsidR="000C53D4" w:rsidRPr="000C53D4" w:rsidRDefault="000C53D4" w:rsidP="000C53D4">
      <w:pPr>
        <w:pStyle w:val="af0"/>
        <w:rPr>
          <w:rFonts w:hint="eastAsia"/>
        </w:rPr>
      </w:pPr>
    </w:p>
    <w:p w:rsidR="005811B4" w:rsidRDefault="00C52B2B">
      <w:pPr>
        <w:pStyle w:val="af0"/>
        <w:ind w:left="426"/>
      </w:pPr>
      <w:r>
        <w:rPr>
          <w:noProof/>
        </w:rPr>
        <w:drawing>
          <wp:inline distT="0" distB="0" distL="0" distR="0">
            <wp:extent cx="1223645" cy="527685"/>
            <wp:effectExtent l="0" t="0" r="0" b="0"/>
            <wp:docPr id="14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练习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4" w:rsidRDefault="00C52B2B">
      <w:pPr>
        <w:pStyle w:val="af0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811B4" w:rsidRDefault="00C52B2B">
      <w:pPr>
        <w:pStyle w:val="af0"/>
      </w:pPr>
      <w:r>
        <w:rPr>
          <w:rFonts w:hint="eastAsia"/>
        </w:rPr>
        <w:tab/>
      </w:r>
      <w:r>
        <w:rPr>
          <w:rFonts w:hint="eastAsia"/>
        </w:rPr>
        <w:t>参考代码：使用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在页面中输出内容。并使用</w:t>
      </w:r>
      <w:r>
        <w:rPr>
          <w:rFonts w:hint="eastAsia"/>
        </w:rPr>
        <w:t>3</w:t>
      </w:r>
      <w:r>
        <w:rPr>
          <w:rFonts w:hint="eastAsia"/>
        </w:rPr>
        <w:t>种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的引入方式来实现。</w:t>
      </w:r>
    </w:p>
    <w:p w:rsidR="005811B4" w:rsidRDefault="00C52B2B">
      <w:pPr>
        <w:pStyle w:val="2GB2312"/>
        <w:rPr>
          <w:rFonts w:hint="eastAsia"/>
        </w:rPr>
      </w:pPr>
      <w:bookmarkStart w:id="39" w:name="_Toc489947990"/>
      <w:bookmarkStart w:id="40" w:name="OLE_LINK3"/>
      <w:r>
        <w:rPr>
          <w:rFonts w:hint="eastAsia"/>
        </w:rPr>
        <w:t>知识点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  <w:color w:val="FF0000"/>
        </w:rPr>
        <w:t>[40</w:t>
      </w:r>
      <w:r>
        <w:rPr>
          <w:rFonts w:hint="eastAsia"/>
          <w:color w:val="FF0000"/>
        </w:rPr>
        <w:t>分钟</w:t>
      </w:r>
      <w:r>
        <w:rPr>
          <w:rFonts w:hint="eastAsia"/>
          <w:color w:val="FF0000"/>
        </w:rPr>
        <w:t>]</w:t>
      </w:r>
      <w:bookmarkEnd w:id="39"/>
      <w:bookmarkEnd w:id="40"/>
    </w:p>
    <w:p w:rsidR="005811B4" w:rsidRDefault="00C52B2B">
      <w:pPr>
        <w:pStyle w:val="3"/>
        <w:spacing w:after="72"/>
      </w:pPr>
      <w:r>
        <w:rPr>
          <w:rFonts w:hint="eastAsia"/>
        </w:rPr>
        <w:t>数据类型</w:t>
      </w:r>
    </w:p>
    <w:p w:rsidR="005811B4" w:rsidRPr="00B22379" w:rsidRDefault="00C52B2B">
      <w:pPr>
        <w:ind w:firstLine="420"/>
        <w:rPr>
          <w:rFonts w:ascii="楷体_GB2312" w:eastAsia="微软雅黑" w:cs="楷体_GB2312"/>
          <w:bCs/>
          <w:kern w:val="0"/>
          <w:szCs w:val="21"/>
          <w:highlight w:val="yellow"/>
          <w:rPrChange w:id="41" w:author="Feicui150316" w:date="2017-11-24T09:55:00Z">
            <w:rPr>
              <w:rFonts w:ascii="楷体_GB2312" w:eastAsia="微软雅黑" w:cs="楷体_GB2312"/>
              <w:bCs/>
              <w:kern w:val="0"/>
              <w:szCs w:val="21"/>
            </w:rPr>
          </w:rPrChange>
        </w:rPr>
      </w:pPr>
      <w:del w:id="42" w:author="Feicui150316" w:date="2017-11-24T09:54:00Z">
        <w:r w:rsidDel="00B22379">
          <w:rPr>
            <w:rFonts w:ascii="楷体_GB2312" w:eastAsia="微软雅黑" w:cs="楷体_GB2312" w:hint="eastAsia"/>
            <w:b/>
            <w:kern w:val="0"/>
            <w:szCs w:val="21"/>
          </w:rPr>
          <w:delText>数据类型</w:delText>
        </w:r>
        <w:r w:rsidDel="00B22379">
          <w:rPr>
            <w:rFonts w:hint="eastAsia"/>
            <w:b/>
            <w:bCs/>
          </w:rPr>
          <w:delText>：</w:delText>
        </w:r>
        <w:r w:rsidDel="00B22379">
          <w:rPr>
            <w:rFonts w:hint="eastAsia"/>
            <w:b/>
            <w:bCs/>
          </w:rPr>
          <w:delText xml:space="preserve"> </w:delText>
        </w:r>
      </w:del>
      <w:r>
        <w:rPr>
          <w:rFonts w:ascii="楷体_GB2312" w:eastAsia="微软雅黑" w:cs="楷体_GB2312" w:hint="eastAsia"/>
          <w:bCs/>
          <w:kern w:val="0"/>
          <w:szCs w:val="21"/>
        </w:rPr>
        <w:t xml:space="preserve">5 </w:t>
      </w:r>
      <w:proofErr w:type="gramStart"/>
      <w:r>
        <w:rPr>
          <w:rFonts w:ascii="楷体_GB2312" w:eastAsia="微软雅黑" w:cs="楷体_GB2312" w:hint="eastAsia"/>
          <w:bCs/>
          <w:kern w:val="0"/>
          <w:szCs w:val="21"/>
        </w:rPr>
        <w:t>种简单</w:t>
      </w:r>
      <w:proofErr w:type="gramEnd"/>
      <w:r>
        <w:rPr>
          <w:rFonts w:ascii="楷体_GB2312" w:eastAsia="微软雅黑" w:cs="楷体_GB2312" w:hint="eastAsia"/>
          <w:bCs/>
          <w:kern w:val="0"/>
          <w:szCs w:val="21"/>
        </w:rPr>
        <w:t>数据类型（也称为基本数据类型）：</w:t>
      </w:r>
      <w:r w:rsidRPr="00B22379">
        <w:rPr>
          <w:rFonts w:ascii="楷体_GB2312" w:eastAsia="微软雅黑" w:cs="楷体_GB2312" w:hint="eastAsia"/>
          <w:bCs/>
          <w:kern w:val="0"/>
          <w:szCs w:val="21"/>
          <w:highlight w:val="yellow"/>
          <w:rPrChange w:id="43" w:author="Feicui150316" w:date="2017-11-24T09:55:00Z">
            <w:rPr>
              <w:rFonts w:ascii="楷体_GB2312" w:eastAsia="微软雅黑" w:cs="楷体_GB2312" w:hint="eastAsia"/>
              <w:bCs/>
              <w:kern w:val="0"/>
              <w:szCs w:val="21"/>
            </w:rPr>
          </w:rPrChange>
        </w:rPr>
        <w:t>Undefined</w:t>
      </w:r>
      <w:r w:rsidRPr="00B22379">
        <w:rPr>
          <w:rFonts w:ascii="楷体_GB2312" w:eastAsia="微软雅黑" w:cs="楷体_GB2312" w:hint="eastAsia"/>
          <w:bCs/>
          <w:kern w:val="0"/>
          <w:szCs w:val="21"/>
          <w:highlight w:val="yellow"/>
          <w:rPrChange w:id="44" w:author="Feicui150316" w:date="2017-11-24T09:55:00Z">
            <w:rPr>
              <w:rFonts w:ascii="楷体_GB2312" w:eastAsia="微软雅黑" w:cs="楷体_GB2312" w:hint="eastAsia"/>
              <w:bCs/>
              <w:kern w:val="0"/>
              <w:szCs w:val="21"/>
            </w:rPr>
          </w:rPrChange>
        </w:rPr>
        <w:t>、</w:t>
      </w:r>
      <w:r w:rsidRPr="00B22379">
        <w:rPr>
          <w:rFonts w:ascii="楷体_GB2312" w:eastAsia="微软雅黑" w:cs="楷体_GB2312" w:hint="eastAsia"/>
          <w:bCs/>
          <w:kern w:val="0"/>
          <w:szCs w:val="21"/>
          <w:highlight w:val="yellow"/>
          <w:rPrChange w:id="45" w:author="Feicui150316" w:date="2017-11-24T09:55:00Z">
            <w:rPr>
              <w:rFonts w:ascii="楷体_GB2312" w:eastAsia="微软雅黑" w:cs="楷体_GB2312" w:hint="eastAsia"/>
              <w:bCs/>
              <w:kern w:val="0"/>
              <w:szCs w:val="21"/>
            </w:rPr>
          </w:rPrChange>
        </w:rPr>
        <w:t>Null</w:t>
      </w:r>
      <w:r w:rsidRPr="00B22379">
        <w:rPr>
          <w:rFonts w:ascii="楷体_GB2312" w:eastAsia="微软雅黑" w:cs="楷体_GB2312" w:hint="eastAsia"/>
          <w:bCs/>
          <w:kern w:val="0"/>
          <w:szCs w:val="21"/>
          <w:highlight w:val="yellow"/>
          <w:rPrChange w:id="46" w:author="Feicui150316" w:date="2017-11-24T09:55:00Z">
            <w:rPr>
              <w:rFonts w:ascii="楷体_GB2312" w:eastAsia="微软雅黑" w:cs="楷体_GB2312" w:hint="eastAsia"/>
              <w:bCs/>
              <w:kern w:val="0"/>
              <w:szCs w:val="21"/>
            </w:rPr>
          </w:rPrChange>
        </w:rPr>
        <w:t>、</w:t>
      </w:r>
      <w:r w:rsidRPr="00B22379">
        <w:rPr>
          <w:rFonts w:ascii="楷体_GB2312" w:eastAsia="微软雅黑" w:cs="楷体_GB2312" w:hint="eastAsia"/>
          <w:bCs/>
          <w:kern w:val="0"/>
          <w:szCs w:val="21"/>
          <w:highlight w:val="yellow"/>
          <w:rPrChange w:id="47" w:author="Feicui150316" w:date="2017-11-24T09:55:00Z">
            <w:rPr>
              <w:rFonts w:ascii="楷体_GB2312" w:eastAsia="微软雅黑" w:cs="楷体_GB2312" w:hint="eastAsia"/>
              <w:bCs/>
              <w:kern w:val="0"/>
              <w:szCs w:val="21"/>
            </w:rPr>
          </w:rPrChange>
        </w:rPr>
        <w:t>Boolean</w:t>
      </w:r>
      <w:r w:rsidRPr="00B22379">
        <w:rPr>
          <w:rFonts w:ascii="楷体_GB2312" w:eastAsia="微软雅黑" w:cs="楷体_GB2312" w:hint="eastAsia"/>
          <w:bCs/>
          <w:kern w:val="0"/>
          <w:szCs w:val="21"/>
          <w:highlight w:val="yellow"/>
          <w:rPrChange w:id="48" w:author="Feicui150316" w:date="2017-11-24T09:55:00Z">
            <w:rPr>
              <w:rFonts w:ascii="楷体_GB2312" w:eastAsia="微软雅黑" w:cs="楷体_GB2312" w:hint="eastAsia"/>
              <w:bCs/>
              <w:kern w:val="0"/>
              <w:szCs w:val="21"/>
            </w:rPr>
          </w:rPrChange>
        </w:rPr>
        <w:t>、</w:t>
      </w:r>
      <w:r w:rsidRPr="00B22379">
        <w:rPr>
          <w:rFonts w:ascii="楷体_GB2312" w:eastAsia="微软雅黑" w:cs="楷体_GB2312" w:hint="eastAsia"/>
          <w:bCs/>
          <w:kern w:val="0"/>
          <w:szCs w:val="21"/>
          <w:highlight w:val="yellow"/>
          <w:rPrChange w:id="49" w:author="Feicui150316" w:date="2017-11-24T09:55:00Z">
            <w:rPr>
              <w:rFonts w:ascii="楷体_GB2312" w:eastAsia="微软雅黑" w:cs="楷体_GB2312" w:hint="eastAsia"/>
              <w:bCs/>
              <w:kern w:val="0"/>
              <w:szCs w:val="21"/>
            </w:rPr>
          </w:rPrChange>
        </w:rPr>
        <w:t>Number</w:t>
      </w:r>
      <w:r w:rsidRPr="00B22379">
        <w:rPr>
          <w:rFonts w:ascii="楷体_GB2312" w:eastAsia="微软雅黑" w:cs="楷体_GB2312" w:hint="eastAsia"/>
          <w:bCs/>
          <w:kern w:val="0"/>
          <w:szCs w:val="21"/>
          <w:highlight w:val="yellow"/>
          <w:rPrChange w:id="50" w:author="Feicui150316" w:date="2017-11-24T09:55:00Z">
            <w:rPr>
              <w:rFonts w:ascii="楷体_GB2312" w:eastAsia="微软雅黑" w:cs="楷体_GB2312" w:hint="eastAsia"/>
              <w:bCs/>
              <w:kern w:val="0"/>
              <w:szCs w:val="21"/>
            </w:rPr>
          </w:rPrChange>
        </w:rPr>
        <w:t>和</w:t>
      </w:r>
      <w:r w:rsidRPr="00B22379">
        <w:rPr>
          <w:rFonts w:ascii="楷体_GB2312" w:eastAsia="微软雅黑" w:cs="楷体_GB2312" w:hint="eastAsia"/>
          <w:bCs/>
          <w:kern w:val="0"/>
          <w:szCs w:val="21"/>
          <w:highlight w:val="yellow"/>
          <w:rPrChange w:id="51" w:author="Feicui150316" w:date="2017-11-24T09:55:00Z">
            <w:rPr>
              <w:rFonts w:ascii="楷体_GB2312" w:eastAsia="微软雅黑" w:cs="楷体_GB2312" w:hint="eastAsia"/>
              <w:bCs/>
              <w:kern w:val="0"/>
              <w:szCs w:val="21"/>
            </w:rPr>
          </w:rPrChange>
        </w:rPr>
        <w:t xml:space="preserve"> String</w:t>
      </w:r>
      <w:r w:rsidRPr="00B22379">
        <w:rPr>
          <w:rFonts w:ascii="楷体_GB2312" w:eastAsia="微软雅黑" w:cs="楷体_GB2312" w:hint="eastAsia"/>
          <w:bCs/>
          <w:kern w:val="0"/>
          <w:szCs w:val="21"/>
          <w:highlight w:val="yellow"/>
          <w:rPrChange w:id="52" w:author="Feicui150316" w:date="2017-11-24T09:55:00Z">
            <w:rPr>
              <w:rFonts w:ascii="楷体_GB2312" w:eastAsia="微软雅黑" w:cs="楷体_GB2312" w:hint="eastAsia"/>
              <w:bCs/>
              <w:kern w:val="0"/>
              <w:szCs w:val="21"/>
            </w:rPr>
          </w:rPrChange>
        </w:rPr>
        <w:t>。</w:t>
      </w:r>
    </w:p>
    <w:p w:rsidR="005811B4" w:rsidRDefault="00C52B2B">
      <w:pPr>
        <w:rPr>
          <w:ins w:id="53" w:author="Feicui150316" w:date="2017-11-24T09:55:00Z"/>
          <w:rFonts w:ascii="楷体_GB2312" w:eastAsia="微软雅黑" w:cs="楷体_GB2312"/>
          <w:bCs/>
          <w:kern w:val="0"/>
          <w:szCs w:val="21"/>
        </w:rPr>
      </w:pPr>
      <w:r w:rsidRPr="00B22379">
        <w:rPr>
          <w:rFonts w:ascii="楷体_GB2312" w:eastAsia="微软雅黑" w:cs="楷体_GB2312" w:hint="eastAsia"/>
          <w:bCs/>
          <w:kern w:val="0"/>
          <w:szCs w:val="21"/>
          <w:highlight w:val="yellow"/>
          <w:rPrChange w:id="54" w:author="Feicui150316" w:date="2017-11-24T09:55:00Z">
            <w:rPr>
              <w:rFonts w:ascii="楷体_GB2312" w:eastAsia="微软雅黑" w:cs="楷体_GB2312" w:hint="eastAsia"/>
              <w:bCs/>
              <w:kern w:val="0"/>
              <w:szCs w:val="21"/>
            </w:rPr>
          </w:rPrChange>
        </w:rPr>
        <w:t>还有</w:t>
      </w:r>
      <w:r w:rsidRPr="00B22379">
        <w:rPr>
          <w:rFonts w:ascii="楷体_GB2312" w:eastAsia="微软雅黑" w:cs="楷体_GB2312" w:hint="eastAsia"/>
          <w:bCs/>
          <w:kern w:val="0"/>
          <w:szCs w:val="21"/>
          <w:highlight w:val="yellow"/>
          <w:rPrChange w:id="55" w:author="Feicui150316" w:date="2017-11-24T09:55:00Z">
            <w:rPr>
              <w:rFonts w:ascii="楷体_GB2312" w:eastAsia="微软雅黑" w:cs="楷体_GB2312" w:hint="eastAsia"/>
              <w:bCs/>
              <w:kern w:val="0"/>
              <w:szCs w:val="21"/>
            </w:rPr>
          </w:rPrChange>
        </w:rPr>
        <w:t xml:space="preserve"> 1</w:t>
      </w:r>
      <w:r w:rsidRPr="00B22379">
        <w:rPr>
          <w:rFonts w:ascii="楷体_GB2312" w:eastAsia="微软雅黑" w:cs="楷体_GB2312" w:hint="eastAsia"/>
          <w:bCs/>
          <w:kern w:val="0"/>
          <w:szCs w:val="21"/>
          <w:highlight w:val="yellow"/>
          <w:rPrChange w:id="56" w:author="Feicui150316" w:date="2017-11-24T09:55:00Z">
            <w:rPr>
              <w:rFonts w:ascii="楷体_GB2312" w:eastAsia="微软雅黑" w:cs="楷体_GB2312" w:hint="eastAsia"/>
              <w:bCs/>
              <w:kern w:val="0"/>
              <w:szCs w:val="21"/>
            </w:rPr>
          </w:rPrChange>
        </w:rPr>
        <w:t>种复杂数据类型——</w:t>
      </w:r>
      <w:r w:rsidRPr="00B22379">
        <w:rPr>
          <w:rFonts w:ascii="楷体_GB2312" w:eastAsia="微软雅黑" w:cs="楷体_GB2312" w:hint="eastAsia"/>
          <w:bCs/>
          <w:kern w:val="0"/>
          <w:szCs w:val="21"/>
          <w:highlight w:val="yellow"/>
          <w:rPrChange w:id="57" w:author="Feicui150316" w:date="2017-11-24T09:55:00Z">
            <w:rPr>
              <w:rFonts w:ascii="楷体_GB2312" w:eastAsia="微软雅黑" w:cs="楷体_GB2312" w:hint="eastAsia"/>
              <w:bCs/>
              <w:kern w:val="0"/>
              <w:szCs w:val="21"/>
            </w:rPr>
          </w:rPrChange>
        </w:rPr>
        <w:t>Object</w:t>
      </w:r>
      <w:r w:rsidRPr="00B22379">
        <w:rPr>
          <w:rFonts w:ascii="楷体_GB2312" w:eastAsia="微软雅黑" w:cs="楷体_GB2312" w:hint="eastAsia"/>
          <w:bCs/>
          <w:kern w:val="0"/>
          <w:szCs w:val="21"/>
          <w:highlight w:val="yellow"/>
          <w:rPrChange w:id="58" w:author="Feicui150316" w:date="2017-11-24T09:55:00Z">
            <w:rPr>
              <w:rFonts w:ascii="楷体_GB2312" w:eastAsia="微软雅黑" w:cs="楷体_GB2312" w:hint="eastAsia"/>
              <w:bCs/>
              <w:kern w:val="0"/>
              <w:szCs w:val="21"/>
            </w:rPr>
          </w:rPrChange>
        </w:rPr>
        <w:t>，</w:t>
      </w:r>
      <w:r w:rsidRPr="00B22379">
        <w:rPr>
          <w:rFonts w:ascii="楷体_GB2312" w:eastAsia="微软雅黑" w:cs="楷体_GB2312" w:hint="eastAsia"/>
          <w:bCs/>
          <w:kern w:val="0"/>
          <w:szCs w:val="21"/>
          <w:highlight w:val="yellow"/>
          <w:rPrChange w:id="59" w:author="Feicui150316" w:date="2017-11-24T09:55:00Z">
            <w:rPr>
              <w:rFonts w:ascii="楷体_GB2312" w:eastAsia="微软雅黑" w:cs="楷体_GB2312" w:hint="eastAsia"/>
              <w:bCs/>
              <w:kern w:val="0"/>
              <w:szCs w:val="21"/>
            </w:rPr>
          </w:rPrChange>
        </w:rPr>
        <w:t xml:space="preserve">Object </w:t>
      </w:r>
      <w:r w:rsidRPr="00B22379">
        <w:rPr>
          <w:rFonts w:ascii="楷体_GB2312" w:eastAsia="微软雅黑" w:cs="楷体_GB2312" w:hint="eastAsia"/>
          <w:bCs/>
          <w:kern w:val="0"/>
          <w:szCs w:val="21"/>
          <w:highlight w:val="yellow"/>
          <w:rPrChange w:id="60" w:author="Feicui150316" w:date="2017-11-24T09:55:00Z">
            <w:rPr>
              <w:rFonts w:ascii="楷体_GB2312" w:eastAsia="微软雅黑" w:cs="楷体_GB2312" w:hint="eastAsia"/>
              <w:bCs/>
              <w:kern w:val="0"/>
              <w:szCs w:val="21"/>
            </w:rPr>
          </w:rPrChange>
        </w:rPr>
        <w:t>本质上是由一组无序</w:t>
      </w:r>
      <w:proofErr w:type="gramStart"/>
      <w:r w:rsidRPr="00B22379">
        <w:rPr>
          <w:rFonts w:ascii="楷体_GB2312" w:eastAsia="微软雅黑" w:cs="楷体_GB2312" w:hint="eastAsia"/>
          <w:bCs/>
          <w:kern w:val="0"/>
          <w:szCs w:val="21"/>
          <w:highlight w:val="yellow"/>
          <w:rPrChange w:id="61" w:author="Feicui150316" w:date="2017-11-24T09:55:00Z">
            <w:rPr>
              <w:rFonts w:ascii="楷体_GB2312" w:eastAsia="微软雅黑" w:cs="楷体_GB2312" w:hint="eastAsia"/>
              <w:bCs/>
              <w:kern w:val="0"/>
              <w:szCs w:val="21"/>
            </w:rPr>
          </w:rPrChange>
        </w:rPr>
        <w:t>的名值对</w:t>
      </w:r>
      <w:proofErr w:type="gramEnd"/>
      <w:r w:rsidRPr="00B22379">
        <w:rPr>
          <w:rFonts w:ascii="楷体_GB2312" w:eastAsia="微软雅黑" w:cs="楷体_GB2312" w:hint="eastAsia"/>
          <w:bCs/>
          <w:kern w:val="0"/>
          <w:szCs w:val="21"/>
          <w:highlight w:val="yellow"/>
          <w:rPrChange w:id="62" w:author="Feicui150316" w:date="2017-11-24T09:55:00Z">
            <w:rPr>
              <w:rFonts w:ascii="楷体_GB2312" w:eastAsia="微软雅黑" w:cs="楷体_GB2312" w:hint="eastAsia"/>
              <w:bCs/>
              <w:kern w:val="0"/>
              <w:szCs w:val="21"/>
            </w:rPr>
          </w:rPrChange>
        </w:rPr>
        <w:t>组成的。</w:t>
      </w:r>
    </w:p>
    <w:p w:rsidR="00B22379" w:rsidRDefault="00B22379">
      <w:pPr>
        <w:rPr>
          <w:ins w:id="63" w:author="Feicui150316" w:date="2017-11-24T09:55:00Z"/>
          <w:rFonts w:ascii="楷体_GB2312" w:eastAsia="微软雅黑" w:cs="楷体_GB2312"/>
          <w:bCs/>
          <w:kern w:val="0"/>
          <w:szCs w:val="21"/>
        </w:rPr>
      </w:pPr>
    </w:p>
    <w:p w:rsidR="00B22379" w:rsidRDefault="00B22379">
      <w:pPr>
        <w:rPr>
          <w:rFonts w:ascii="楷体_GB2312" w:eastAsia="微软雅黑" w:cs="楷体_GB2312" w:hint="eastAsia"/>
          <w:bCs/>
          <w:kern w:val="0"/>
          <w:szCs w:val="21"/>
        </w:rPr>
      </w:pPr>
    </w:p>
    <w:p w:rsidR="005811B4" w:rsidRDefault="005811B4">
      <w:pPr>
        <w:rPr>
          <w:rFonts w:ascii="楷体_GB2312" w:eastAsia="微软雅黑" w:cs="楷体_GB2312"/>
          <w:bCs/>
          <w:kern w:val="0"/>
          <w:szCs w:val="21"/>
        </w:rPr>
      </w:pPr>
    </w:p>
    <w:p w:rsidR="00B22379" w:rsidRDefault="00B22379" w:rsidP="00B22379">
      <w:pPr>
        <w:pStyle w:val="3"/>
        <w:spacing w:after="72"/>
        <w:rPr>
          <w:ins w:id="64" w:author="Feicui150316" w:date="2017-11-24T10:02:00Z"/>
        </w:rPr>
        <w:pPrChange w:id="65" w:author="Feicui150316" w:date="2017-11-24T10:03:00Z">
          <w:pPr>
            <w:pStyle w:val="af0"/>
            <w:ind w:left="0" w:firstLineChars="200" w:firstLine="420"/>
          </w:pPr>
        </w:pPrChange>
      </w:pPr>
      <w:moveToRangeStart w:id="66" w:author="Feicui150316" w:date="2017-11-24T10:02:00Z" w:name="move499281084"/>
      <w:moveTo w:id="67" w:author="Feicui150316" w:date="2017-11-24T10:02:00Z">
        <w:del w:id="68" w:author="Feicui150316" w:date="2017-11-24T10:03:00Z">
          <w:r w:rsidDel="00B22379">
            <w:rPr>
              <w:rFonts w:hint="eastAsia"/>
            </w:rPr>
            <w:delText>3</w:delText>
          </w:r>
          <w:r w:rsidDel="00B22379">
            <w:rPr>
              <w:rFonts w:hint="eastAsia"/>
            </w:rPr>
            <w:delText>、</w:delText>
          </w:r>
        </w:del>
        <w:r w:rsidRPr="00C05D35">
          <w:rPr>
            <w:rFonts w:hint="eastAsia"/>
            <w:highlight w:val="yellow"/>
          </w:rPr>
          <w:t>标识符</w:t>
        </w:r>
        <w:r>
          <w:rPr>
            <w:rFonts w:hint="eastAsia"/>
          </w:rPr>
          <w:t>，</w:t>
        </w:r>
      </w:moveTo>
    </w:p>
    <w:p w:rsidR="00B22379" w:rsidRDefault="00B22379" w:rsidP="00B22379">
      <w:pPr>
        <w:pStyle w:val="af0"/>
        <w:ind w:left="0" w:firstLineChars="200" w:firstLine="420"/>
        <w:rPr>
          <w:moveTo w:id="69" w:author="Feicui150316" w:date="2017-11-24T10:02:00Z"/>
        </w:rPr>
      </w:pPr>
      <w:moveTo w:id="70" w:author="Feicui150316" w:date="2017-11-24T10:02:00Z">
        <w:r>
          <w:rPr>
            <w:rFonts w:hint="eastAsia"/>
          </w:rPr>
          <w:t>就是指变量、函数、属性的名字，或者函数的参数。</w:t>
        </w:r>
      </w:moveTo>
    </w:p>
    <w:p w:rsidR="00B22379" w:rsidRDefault="00B22379" w:rsidP="00B22379">
      <w:pPr>
        <w:pStyle w:val="af0"/>
        <w:ind w:left="0" w:firstLineChars="300" w:firstLine="630"/>
        <w:rPr>
          <w:moveTo w:id="71" w:author="Feicui150316" w:date="2017-11-24T10:02:00Z"/>
        </w:rPr>
      </w:pPr>
      <w:moveTo w:id="72" w:author="Feicui150316" w:date="2017-11-24T10:02:00Z">
        <w:r>
          <w:rPr>
            <w:rFonts w:hint="eastAsia"/>
          </w:rPr>
          <w:t>标识符可以是按照下列格式规则组合起来的</w:t>
        </w:r>
        <w:proofErr w:type="gramStart"/>
        <w:r>
          <w:rPr>
            <w:rFonts w:hint="eastAsia"/>
          </w:rPr>
          <w:t>一</w:t>
        </w:r>
        <w:proofErr w:type="gramEnd"/>
        <w:r>
          <w:rPr>
            <w:rFonts w:hint="eastAsia"/>
          </w:rPr>
          <w:t>或多个字符：</w:t>
        </w:r>
      </w:moveTo>
    </w:p>
    <w:p w:rsidR="00B22379" w:rsidRDefault="00B22379" w:rsidP="00B22379">
      <w:pPr>
        <w:pStyle w:val="af0"/>
        <w:ind w:left="0" w:firstLineChars="200" w:firstLine="420"/>
        <w:rPr>
          <w:ins w:id="73" w:author="Feicui150316" w:date="2017-11-24T10:08:00Z"/>
        </w:rPr>
      </w:pPr>
    </w:p>
    <w:p w:rsidR="00A4150E" w:rsidRDefault="00A4150E" w:rsidP="00B22379">
      <w:pPr>
        <w:pStyle w:val="af0"/>
        <w:ind w:left="0" w:firstLineChars="200" w:firstLine="420"/>
        <w:rPr>
          <w:moveTo w:id="74" w:author="Feicui150316" w:date="2017-11-24T10:02:00Z"/>
          <w:rFonts w:hint="eastAsia"/>
        </w:rPr>
      </w:pPr>
      <w:ins w:id="75" w:author="Feicui150316" w:date="2017-11-24T10:08:00Z">
        <w:r>
          <w:rPr>
            <w:rFonts w:hint="eastAsia"/>
          </w:rPr>
          <w:t>区分大小写</w:t>
        </w:r>
      </w:ins>
    </w:p>
    <w:p w:rsidR="00B22379" w:rsidRDefault="00B22379" w:rsidP="00B22379">
      <w:pPr>
        <w:pStyle w:val="af0"/>
        <w:ind w:left="0" w:firstLineChars="200" w:firstLine="420"/>
        <w:rPr>
          <w:moveTo w:id="76" w:author="Feicui150316" w:date="2017-11-24T10:02:00Z"/>
        </w:rPr>
      </w:pPr>
      <w:moveTo w:id="77" w:author="Feicui150316" w:date="2017-11-24T10:02:00Z">
        <w:r>
          <w:rPr>
            <w:rFonts w:hint="eastAsia"/>
          </w:rPr>
          <w:t></w:t>
        </w:r>
        <w:r>
          <w:rPr>
            <w:rFonts w:hint="eastAsia"/>
          </w:rPr>
          <w:t xml:space="preserve"> </w:t>
        </w:r>
        <w:r>
          <w:rPr>
            <w:rFonts w:hint="eastAsia"/>
            <w:b/>
            <w:bCs w:val="0"/>
          </w:rPr>
          <w:t>第一个字符</w:t>
        </w:r>
        <w:r>
          <w:rPr>
            <w:rFonts w:hint="eastAsia"/>
          </w:rPr>
          <w:t>必须是一个字母、下划线（</w:t>
        </w:r>
        <w:r>
          <w:rPr>
            <w:rFonts w:hint="eastAsia"/>
          </w:rPr>
          <w:t>_</w:t>
        </w:r>
        <w:r>
          <w:rPr>
            <w:rFonts w:hint="eastAsia"/>
          </w:rPr>
          <w:t>）或一个美元符号（</w:t>
        </w:r>
        <w:r>
          <w:rPr>
            <w:rFonts w:hint="eastAsia"/>
          </w:rPr>
          <w:t>$</w:t>
        </w:r>
        <w:r>
          <w:rPr>
            <w:rFonts w:hint="eastAsia"/>
          </w:rPr>
          <w:t>）；</w:t>
        </w:r>
      </w:moveTo>
    </w:p>
    <w:p w:rsidR="00B22379" w:rsidRDefault="00B22379" w:rsidP="00B22379">
      <w:pPr>
        <w:pStyle w:val="af0"/>
        <w:ind w:left="0" w:firstLineChars="200" w:firstLine="420"/>
        <w:rPr>
          <w:moveTo w:id="78" w:author="Feicui150316" w:date="2017-11-24T10:02:00Z"/>
        </w:rPr>
      </w:pPr>
      <w:moveTo w:id="79" w:author="Feicui150316" w:date="2017-11-24T10:02:00Z">
        <w:r>
          <w:rPr>
            <w:rFonts w:hint="eastAsia"/>
          </w:rPr>
          <w:t>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其他字符可以是字母、下划线、美元符号或数字。</w:t>
        </w:r>
      </w:moveTo>
    </w:p>
    <w:p w:rsidR="00B22379" w:rsidRDefault="00B22379" w:rsidP="00B22379">
      <w:pPr>
        <w:pStyle w:val="af0"/>
        <w:ind w:left="0" w:firstLineChars="200" w:firstLine="420"/>
        <w:rPr>
          <w:moveTo w:id="80" w:author="Feicui150316" w:date="2017-11-24T10:02:00Z"/>
        </w:rPr>
      </w:pPr>
      <w:moveTo w:id="81" w:author="Feicui150316" w:date="2017-11-24T10:02:00Z">
        <w:r>
          <w:rPr>
            <w:rFonts w:hint="eastAsia"/>
          </w:rPr>
          <w:lastRenderedPageBreak/>
          <w:t>标识符中的字母也可以包含扩展的</w:t>
        </w:r>
        <w:r>
          <w:rPr>
            <w:rFonts w:hint="eastAsia"/>
          </w:rPr>
          <w:t xml:space="preserve"> ASCII </w:t>
        </w:r>
        <w:r>
          <w:rPr>
            <w:rFonts w:hint="eastAsia"/>
          </w:rPr>
          <w:t>或</w:t>
        </w:r>
        <w:r>
          <w:rPr>
            <w:rFonts w:hint="eastAsia"/>
          </w:rPr>
          <w:t xml:space="preserve"> Unicode </w:t>
        </w:r>
        <w:r>
          <w:rPr>
            <w:rFonts w:hint="eastAsia"/>
          </w:rPr>
          <w:t>字母字符（如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和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Æ</w:t>
        </w:r>
        <w:r>
          <w:rPr>
            <w:rFonts w:hint="eastAsia"/>
          </w:rPr>
          <w:t>），但我们不推荐这样做。</w:t>
        </w:r>
      </w:moveTo>
    </w:p>
    <w:p w:rsidR="00B22379" w:rsidRDefault="00B22379" w:rsidP="00B22379">
      <w:pPr>
        <w:pStyle w:val="af0"/>
        <w:ind w:left="0" w:firstLineChars="200" w:firstLine="420"/>
        <w:rPr>
          <w:moveTo w:id="82" w:author="Feicui150316" w:date="2017-11-24T10:02:00Z"/>
        </w:rPr>
      </w:pPr>
    </w:p>
    <w:p w:rsidR="00B22379" w:rsidRDefault="00B22379" w:rsidP="00B22379">
      <w:pPr>
        <w:pStyle w:val="af0"/>
        <w:ind w:left="0" w:firstLineChars="200" w:firstLine="420"/>
        <w:rPr>
          <w:moveTo w:id="83" w:author="Feicui150316" w:date="2017-11-24T10:02:00Z"/>
        </w:rPr>
      </w:pPr>
      <w:moveTo w:id="84" w:author="Feicui150316" w:date="2017-11-24T10:02:00Z">
        <w:r>
          <w:rPr>
            <w:rFonts w:hint="eastAsia"/>
          </w:rPr>
          <w:t>按照惯例，</w:t>
        </w:r>
        <w:r>
          <w:rPr>
            <w:rFonts w:hint="eastAsia"/>
          </w:rPr>
          <w:t xml:space="preserve">ECMAScript </w:t>
        </w:r>
        <w:r>
          <w:rPr>
            <w:rFonts w:hint="eastAsia"/>
          </w:rPr>
          <w:t>标识符采用</w:t>
        </w:r>
        <w:r>
          <w:rPr>
            <w:rFonts w:hint="eastAsia"/>
            <w:b/>
            <w:bCs w:val="0"/>
          </w:rPr>
          <w:t>驼峰大小写格式</w:t>
        </w:r>
        <w:r>
          <w:rPr>
            <w:rFonts w:hint="eastAsia"/>
          </w:rPr>
          <w:t>，也就是第一个字母小写，剩下的每个单词的首字母大写，</w:t>
        </w:r>
      </w:moveTo>
    </w:p>
    <w:p w:rsidR="00B22379" w:rsidRDefault="00B22379" w:rsidP="00B22379">
      <w:pPr>
        <w:pStyle w:val="af0"/>
        <w:ind w:left="0" w:firstLineChars="200" w:firstLine="420"/>
        <w:rPr>
          <w:moveTo w:id="85" w:author="Feicui150316" w:date="2017-11-24T10:02:00Z"/>
        </w:rPr>
      </w:pPr>
      <w:moveTo w:id="86" w:author="Feicui150316" w:date="2017-11-24T10:02:00Z">
        <w:r>
          <w:rPr>
            <w:rFonts w:hint="eastAsia"/>
          </w:rPr>
          <w:t>例如：</w:t>
        </w:r>
        <w:proofErr w:type="spellStart"/>
        <w:r>
          <w:rPr>
            <w:rFonts w:hint="eastAsia"/>
          </w:rPr>
          <w:t>firstSecond</w:t>
        </w:r>
        <w:proofErr w:type="spellEnd"/>
        <w:r>
          <w:rPr>
            <w:rFonts w:hint="eastAsia"/>
          </w:rPr>
          <w:t xml:space="preserve">   </w:t>
        </w:r>
        <w:proofErr w:type="spellStart"/>
        <w:r>
          <w:rPr>
            <w:rFonts w:hint="eastAsia"/>
          </w:rPr>
          <w:t>myCar</w:t>
        </w:r>
        <w:proofErr w:type="spellEnd"/>
        <w:r>
          <w:rPr>
            <w:rFonts w:hint="eastAsia"/>
          </w:rPr>
          <w:t xml:space="preserve">   </w:t>
        </w:r>
        <w:proofErr w:type="spellStart"/>
        <w:r>
          <w:rPr>
            <w:rFonts w:hint="eastAsia"/>
          </w:rPr>
          <w:t>doSomethingImportant</w:t>
        </w:r>
        <w:proofErr w:type="spellEnd"/>
      </w:moveTo>
    </w:p>
    <w:p w:rsidR="00B22379" w:rsidRDefault="00B22379" w:rsidP="00B22379">
      <w:pPr>
        <w:pStyle w:val="af0"/>
        <w:ind w:left="0"/>
        <w:rPr>
          <w:moveTo w:id="87" w:author="Feicui150316" w:date="2017-11-24T10:02:00Z"/>
          <w:rFonts w:ascii="微软雅黑" w:hAnsi="微软雅黑" w:cs="微软雅黑"/>
          <w:color w:val="333333"/>
          <w:shd w:val="clear" w:color="auto" w:fill="FCFCFC"/>
        </w:rPr>
      </w:pPr>
      <w:moveTo w:id="88" w:author="Feicui150316" w:date="2017-11-24T10:02:00Z">
        <w:r>
          <w:rPr>
            <w:rFonts w:ascii="微软雅黑" w:hAnsi="微软雅黑" w:cs="微软雅黑" w:hint="eastAsia"/>
            <w:color w:val="333333"/>
            <w:shd w:val="clear" w:color="auto" w:fill="FCFCFC"/>
          </w:rPr>
          <w:t>关键字：用于表示控制语句的开始或结束，或者用于执行特定操作等。按照规则，关键字也是语言保留的，不能用作标识符。</w:t>
        </w:r>
      </w:moveTo>
    </w:p>
    <w:p w:rsidR="00B22379" w:rsidRDefault="00B22379" w:rsidP="00B22379">
      <w:pPr>
        <w:pStyle w:val="af0"/>
        <w:ind w:left="0"/>
        <w:rPr>
          <w:moveTo w:id="89" w:author="Feicui150316" w:date="2017-11-24T10:02:00Z"/>
          <w:rFonts w:ascii="微软雅黑" w:hAnsi="微软雅黑" w:cs="微软雅黑"/>
          <w:color w:val="333333"/>
          <w:shd w:val="clear" w:color="auto" w:fill="FCFCFC"/>
        </w:rPr>
      </w:pPr>
      <w:moveTo w:id="90" w:author="Feicui150316" w:date="2017-11-24T10:02:00Z">
        <w:r>
          <w:rPr>
            <w:rFonts w:ascii="微软雅黑" w:hAnsi="微软雅黑" w:cs="微软雅黑" w:hint="eastAsia"/>
            <w:color w:val="333333"/>
            <w:shd w:val="clear" w:color="auto" w:fill="FCFCFC"/>
          </w:rPr>
          <w:t xml:space="preserve">保留字： </w:t>
        </w:r>
        <w:r>
          <w:rPr>
            <w:rFonts w:ascii="微软雅黑" w:hAnsi="微软雅黑" w:cs="微软雅黑"/>
            <w:color w:val="333333"/>
            <w:shd w:val="clear" w:color="auto" w:fill="FCFCFC"/>
          </w:rPr>
          <w:t>尽管保留字在</w:t>
        </w:r>
        <w:proofErr w:type="spellStart"/>
        <w:r>
          <w:rPr>
            <w:rFonts w:ascii="微软雅黑" w:hAnsi="微软雅黑" w:cs="微软雅黑" w:hint="eastAsia"/>
            <w:color w:val="333333"/>
            <w:shd w:val="clear" w:color="auto" w:fill="FCFCFC"/>
          </w:rPr>
          <w:t>js</w:t>
        </w:r>
        <w:proofErr w:type="spellEnd"/>
        <w:r>
          <w:rPr>
            <w:rFonts w:ascii="微软雅黑" w:hAnsi="微软雅黑" w:cs="微软雅黑"/>
            <w:color w:val="333333"/>
            <w:shd w:val="clear" w:color="auto" w:fill="FCFCFC"/>
          </w:rPr>
          <w:t>语言中还没有任何特定的用途。但它们有可能在将来被用作关键字。</w:t>
        </w:r>
      </w:moveTo>
    </w:p>
    <w:p w:rsidR="00B22379" w:rsidRDefault="00B22379" w:rsidP="00B22379">
      <w:pPr>
        <w:pStyle w:val="af0"/>
        <w:ind w:left="0"/>
        <w:rPr>
          <w:moveTo w:id="91" w:author="Feicui150316" w:date="2017-11-24T10:02:00Z"/>
          <w:rFonts w:ascii="微软雅黑" w:hAnsi="微软雅黑" w:cs="微软雅黑"/>
          <w:color w:val="333333"/>
          <w:shd w:val="clear" w:color="auto" w:fill="FCFCFC"/>
        </w:rPr>
      </w:pPr>
    </w:p>
    <w:p w:rsidR="00B22379" w:rsidRDefault="00B22379" w:rsidP="00B22379">
      <w:pPr>
        <w:pStyle w:val="af0"/>
        <w:ind w:left="0"/>
        <w:rPr>
          <w:moveTo w:id="92" w:author="Feicui150316" w:date="2017-11-24T10:02:00Z"/>
        </w:rPr>
      </w:pPr>
      <w:moveTo w:id="93" w:author="Feicui150316" w:date="2017-11-24T10:02:00Z">
        <w:r>
          <w:rPr>
            <w:rFonts w:ascii="微软雅黑" w:hAnsi="微软雅黑" w:cs="微软雅黑"/>
            <w:color w:val="333333"/>
            <w:shd w:val="clear" w:color="auto" w:fill="FCFCFC"/>
          </w:rPr>
          <w:t>ECMAScript的关键字</w:t>
        </w:r>
        <w:r>
          <w:rPr>
            <w:rFonts w:ascii="微软雅黑" w:hAnsi="微软雅黑" w:cs="微软雅黑" w:hint="eastAsia"/>
            <w:color w:val="333333"/>
            <w:shd w:val="clear" w:color="auto" w:fill="FCFCFC"/>
          </w:rPr>
          <w:t>:</w:t>
        </w:r>
      </w:moveTo>
    </w:p>
    <w:tbl>
      <w:tblPr>
        <w:tblW w:w="11458" w:type="dxa"/>
        <w:shd w:val="clear" w:color="auto" w:fill="FCFCFC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  <w:gridCol w:w="2762"/>
        <w:gridCol w:w="3331"/>
        <w:gridCol w:w="2180"/>
      </w:tblGrid>
      <w:tr w:rsidR="00B22379" w:rsidTr="00C05D35">
        <w:tc>
          <w:tcPr>
            <w:tcW w:w="3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94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95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break</w:t>
              </w:r>
            </w:moveTo>
          </w:p>
        </w:tc>
        <w:tc>
          <w:tcPr>
            <w:tcW w:w="2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96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97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do</w:t>
              </w:r>
            </w:moveTo>
          </w:p>
        </w:tc>
        <w:tc>
          <w:tcPr>
            <w:tcW w:w="3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98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moveTo w:id="99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instanceof</w:t>
              </w:r>
              <w:proofErr w:type="spellEnd"/>
            </w:moveTo>
          </w:p>
        </w:tc>
        <w:tc>
          <w:tcPr>
            <w:tcW w:w="2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00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moveTo w:id="101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typeof</w:t>
              </w:r>
              <w:proofErr w:type="spellEnd"/>
            </w:moveTo>
          </w:p>
        </w:tc>
      </w:tr>
      <w:tr w:rsidR="00B22379" w:rsidTr="00C05D35">
        <w:tc>
          <w:tcPr>
            <w:tcW w:w="3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02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03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case</w:t>
              </w:r>
            </w:moveTo>
          </w:p>
        </w:tc>
        <w:tc>
          <w:tcPr>
            <w:tcW w:w="2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04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05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else</w:t>
              </w:r>
            </w:moveTo>
          </w:p>
        </w:tc>
        <w:tc>
          <w:tcPr>
            <w:tcW w:w="3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06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07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new</w:t>
              </w:r>
            </w:moveTo>
          </w:p>
        </w:tc>
        <w:tc>
          <w:tcPr>
            <w:tcW w:w="2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08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moveTo w:id="109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var</w:t>
              </w:r>
              <w:proofErr w:type="spellEnd"/>
            </w:moveTo>
          </w:p>
        </w:tc>
      </w:tr>
      <w:tr w:rsidR="00B22379" w:rsidTr="00C05D35">
        <w:tc>
          <w:tcPr>
            <w:tcW w:w="3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10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11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catch</w:t>
              </w:r>
            </w:moveTo>
          </w:p>
        </w:tc>
        <w:tc>
          <w:tcPr>
            <w:tcW w:w="2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12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proofErr w:type="gramStart"/>
            <w:moveTo w:id="113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finally</w:t>
              </w:r>
              <w:proofErr w:type="gramEnd"/>
            </w:moveTo>
          </w:p>
        </w:tc>
        <w:tc>
          <w:tcPr>
            <w:tcW w:w="3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14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15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return</w:t>
              </w:r>
            </w:moveTo>
          </w:p>
        </w:tc>
        <w:tc>
          <w:tcPr>
            <w:tcW w:w="2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16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17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void</w:t>
              </w:r>
            </w:moveTo>
          </w:p>
        </w:tc>
      </w:tr>
      <w:tr w:rsidR="00B22379" w:rsidTr="00C05D35">
        <w:tc>
          <w:tcPr>
            <w:tcW w:w="3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18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19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continue</w:t>
              </w:r>
            </w:moveTo>
          </w:p>
        </w:tc>
        <w:tc>
          <w:tcPr>
            <w:tcW w:w="2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20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21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for</w:t>
              </w:r>
            </w:moveTo>
          </w:p>
        </w:tc>
        <w:tc>
          <w:tcPr>
            <w:tcW w:w="3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22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23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switch</w:t>
              </w:r>
            </w:moveTo>
          </w:p>
        </w:tc>
        <w:tc>
          <w:tcPr>
            <w:tcW w:w="2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24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25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while</w:t>
              </w:r>
            </w:moveTo>
          </w:p>
        </w:tc>
      </w:tr>
      <w:tr w:rsidR="00B22379" w:rsidTr="00C05D35">
        <w:tc>
          <w:tcPr>
            <w:tcW w:w="3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26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27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debugger</w:t>
              </w:r>
            </w:moveTo>
          </w:p>
        </w:tc>
        <w:tc>
          <w:tcPr>
            <w:tcW w:w="2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28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29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function</w:t>
              </w:r>
            </w:moveTo>
          </w:p>
        </w:tc>
        <w:tc>
          <w:tcPr>
            <w:tcW w:w="3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30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31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this</w:t>
              </w:r>
            </w:moveTo>
          </w:p>
        </w:tc>
        <w:tc>
          <w:tcPr>
            <w:tcW w:w="2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32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33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with</w:t>
              </w:r>
            </w:moveTo>
          </w:p>
        </w:tc>
      </w:tr>
      <w:tr w:rsidR="00B22379" w:rsidTr="00C05D35">
        <w:tc>
          <w:tcPr>
            <w:tcW w:w="3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34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35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default</w:t>
              </w:r>
            </w:moveTo>
          </w:p>
        </w:tc>
        <w:tc>
          <w:tcPr>
            <w:tcW w:w="2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36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37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if</w:t>
              </w:r>
            </w:moveTo>
          </w:p>
        </w:tc>
        <w:tc>
          <w:tcPr>
            <w:tcW w:w="3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38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39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throw</w:t>
              </w:r>
            </w:moveTo>
          </w:p>
        </w:tc>
        <w:tc>
          <w:tcPr>
            <w:tcW w:w="2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40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41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delete</w:t>
              </w:r>
            </w:moveTo>
          </w:p>
        </w:tc>
      </w:tr>
      <w:tr w:rsidR="00B22379" w:rsidTr="00C05D35">
        <w:tc>
          <w:tcPr>
            <w:tcW w:w="3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42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43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in</w:t>
              </w:r>
            </w:moveTo>
          </w:p>
        </w:tc>
        <w:tc>
          <w:tcPr>
            <w:tcW w:w="2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44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45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try</w:t>
              </w:r>
            </w:moveTo>
          </w:p>
        </w:tc>
        <w:tc>
          <w:tcPr>
            <w:tcW w:w="3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46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47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 </w:t>
              </w:r>
            </w:moveTo>
          </w:p>
        </w:tc>
        <w:tc>
          <w:tcPr>
            <w:tcW w:w="2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48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49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 </w:t>
              </w:r>
            </w:moveTo>
          </w:p>
        </w:tc>
      </w:tr>
    </w:tbl>
    <w:p w:rsidR="00B22379" w:rsidRDefault="00B22379" w:rsidP="00B22379">
      <w:pPr>
        <w:pStyle w:val="af0"/>
        <w:ind w:left="0"/>
        <w:rPr>
          <w:moveTo w:id="150" w:author="Feicui150316" w:date="2017-11-24T10:02:00Z"/>
        </w:rPr>
      </w:pPr>
    </w:p>
    <w:p w:rsidR="00B22379" w:rsidRDefault="00B22379" w:rsidP="00B22379">
      <w:pPr>
        <w:pStyle w:val="af0"/>
        <w:ind w:left="0"/>
        <w:rPr>
          <w:moveTo w:id="151" w:author="Feicui150316" w:date="2017-11-24T10:02:00Z"/>
        </w:rPr>
      </w:pPr>
      <w:moveTo w:id="152" w:author="Feicui150316" w:date="2017-11-24T10:02:00Z">
        <w:r>
          <w:rPr>
            <w:rFonts w:ascii="微软雅黑" w:hAnsi="微软雅黑" w:cs="微软雅黑"/>
            <w:color w:val="333333"/>
            <w:shd w:val="clear" w:color="auto" w:fill="FCFCFC"/>
          </w:rPr>
          <w:t>ECMAScript的</w:t>
        </w:r>
        <w:r>
          <w:rPr>
            <w:rFonts w:ascii="微软雅黑" w:hAnsi="微软雅黑" w:cs="微软雅黑" w:hint="eastAsia"/>
            <w:color w:val="333333"/>
            <w:shd w:val="clear" w:color="auto" w:fill="FCFCFC"/>
          </w:rPr>
          <w:t>保留字:</w:t>
        </w:r>
      </w:moveTo>
    </w:p>
    <w:tbl>
      <w:tblPr>
        <w:tblW w:w="11459" w:type="dxa"/>
        <w:shd w:val="clear" w:color="auto" w:fill="FCFCFC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0"/>
        <w:gridCol w:w="3007"/>
        <w:gridCol w:w="2556"/>
        <w:gridCol w:w="3336"/>
      </w:tblGrid>
      <w:tr w:rsidR="00B22379" w:rsidTr="00C05D35"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53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54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abstract</w:t>
              </w:r>
            </w:moveTo>
          </w:p>
        </w:tc>
        <w:tc>
          <w:tcPr>
            <w:tcW w:w="3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55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moveTo w:id="156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enum</w:t>
              </w:r>
              <w:proofErr w:type="spellEnd"/>
            </w:moveTo>
          </w:p>
        </w:tc>
        <w:tc>
          <w:tcPr>
            <w:tcW w:w="25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57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moveTo w:id="158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int</w:t>
              </w:r>
              <w:proofErr w:type="spellEnd"/>
            </w:moveTo>
          </w:p>
        </w:tc>
        <w:tc>
          <w:tcPr>
            <w:tcW w:w="33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59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60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short</w:t>
              </w:r>
            </w:moveTo>
          </w:p>
        </w:tc>
      </w:tr>
      <w:tr w:rsidR="00B22379" w:rsidTr="00C05D35"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61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moveTo w:id="162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boolean</w:t>
              </w:r>
              <w:proofErr w:type="spellEnd"/>
            </w:moveTo>
          </w:p>
        </w:tc>
        <w:tc>
          <w:tcPr>
            <w:tcW w:w="3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63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64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export</w:t>
              </w:r>
            </w:moveTo>
          </w:p>
        </w:tc>
        <w:tc>
          <w:tcPr>
            <w:tcW w:w="25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65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66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interface</w:t>
              </w:r>
            </w:moveTo>
          </w:p>
        </w:tc>
        <w:tc>
          <w:tcPr>
            <w:tcW w:w="33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67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68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static</w:t>
              </w:r>
            </w:moveTo>
          </w:p>
        </w:tc>
      </w:tr>
      <w:tr w:rsidR="00B22379" w:rsidTr="00C05D35"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69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70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byte</w:t>
              </w:r>
            </w:moveTo>
          </w:p>
        </w:tc>
        <w:tc>
          <w:tcPr>
            <w:tcW w:w="3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71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72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extends</w:t>
              </w:r>
            </w:moveTo>
          </w:p>
        </w:tc>
        <w:tc>
          <w:tcPr>
            <w:tcW w:w="25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73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74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long</w:t>
              </w:r>
            </w:moveTo>
          </w:p>
        </w:tc>
        <w:tc>
          <w:tcPr>
            <w:tcW w:w="33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75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76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super</w:t>
              </w:r>
            </w:moveTo>
          </w:p>
        </w:tc>
      </w:tr>
      <w:tr w:rsidR="00B22379" w:rsidTr="00C05D35"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77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78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char</w:t>
              </w:r>
            </w:moveTo>
          </w:p>
        </w:tc>
        <w:tc>
          <w:tcPr>
            <w:tcW w:w="3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79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80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final</w:t>
              </w:r>
            </w:moveTo>
          </w:p>
        </w:tc>
        <w:tc>
          <w:tcPr>
            <w:tcW w:w="25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81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82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native</w:t>
              </w:r>
            </w:moveTo>
          </w:p>
        </w:tc>
        <w:tc>
          <w:tcPr>
            <w:tcW w:w="33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83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84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synchronized</w:t>
              </w:r>
            </w:moveTo>
          </w:p>
        </w:tc>
      </w:tr>
      <w:tr w:rsidR="00B22379" w:rsidTr="00C05D35"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85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86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class</w:t>
              </w:r>
            </w:moveTo>
          </w:p>
        </w:tc>
        <w:tc>
          <w:tcPr>
            <w:tcW w:w="3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87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88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float</w:t>
              </w:r>
            </w:moveTo>
          </w:p>
        </w:tc>
        <w:tc>
          <w:tcPr>
            <w:tcW w:w="25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89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90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package</w:t>
              </w:r>
            </w:moveTo>
          </w:p>
        </w:tc>
        <w:tc>
          <w:tcPr>
            <w:tcW w:w="33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91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92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throws</w:t>
              </w:r>
            </w:moveTo>
          </w:p>
        </w:tc>
      </w:tr>
      <w:tr w:rsidR="00B22379" w:rsidTr="00C05D35"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93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moveTo w:id="194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const</w:t>
              </w:r>
              <w:proofErr w:type="spellEnd"/>
            </w:moveTo>
          </w:p>
        </w:tc>
        <w:tc>
          <w:tcPr>
            <w:tcW w:w="3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95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proofErr w:type="spellStart"/>
            <w:moveTo w:id="196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goto</w:t>
              </w:r>
              <w:proofErr w:type="spellEnd"/>
            </w:moveTo>
          </w:p>
        </w:tc>
        <w:tc>
          <w:tcPr>
            <w:tcW w:w="25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97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198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private</w:t>
              </w:r>
            </w:moveTo>
          </w:p>
        </w:tc>
        <w:tc>
          <w:tcPr>
            <w:tcW w:w="33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199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200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transient</w:t>
              </w:r>
            </w:moveTo>
          </w:p>
        </w:tc>
      </w:tr>
      <w:tr w:rsidR="00B22379" w:rsidTr="00C05D35"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201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202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debugger</w:t>
              </w:r>
            </w:moveTo>
          </w:p>
        </w:tc>
        <w:tc>
          <w:tcPr>
            <w:tcW w:w="3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203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204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implements</w:t>
              </w:r>
            </w:moveTo>
          </w:p>
        </w:tc>
        <w:tc>
          <w:tcPr>
            <w:tcW w:w="25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205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206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protected</w:t>
              </w:r>
            </w:moveTo>
          </w:p>
        </w:tc>
        <w:tc>
          <w:tcPr>
            <w:tcW w:w="33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207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208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volatile</w:t>
              </w:r>
            </w:moveTo>
          </w:p>
        </w:tc>
      </w:tr>
      <w:tr w:rsidR="00B22379" w:rsidTr="00C05D35"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209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210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double</w:t>
              </w:r>
            </w:moveTo>
          </w:p>
        </w:tc>
        <w:tc>
          <w:tcPr>
            <w:tcW w:w="3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211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212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import</w:t>
              </w:r>
            </w:moveTo>
          </w:p>
        </w:tc>
        <w:tc>
          <w:tcPr>
            <w:tcW w:w="25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213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214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public</w:t>
              </w:r>
            </w:moveTo>
          </w:p>
        </w:tc>
        <w:tc>
          <w:tcPr>
            <w:tcW w:w="33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B22379" w:rsidRDefault="00B22379" w:rsidP="00C05D35">
            <w:pPr>
              <w:widowControl/>
              <w:jc w:val="left"/>
              <w:rPr>
                <w:moveTo w:id="215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To w:id="216" w:author="Feicui150316" w:date="2017-11-24T10:02:00Z">
              <w:r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 </w:t>
              </w:r>
            </w:moveTo>
          </w:p>
        </w:tc>
      </w:tr>
    </w:tbl>
    <w:p w:rsidR="00B22379" w:rsidRDefault="00B22379" w:rsidP="00B22379">
      <w:pPr>
        <w:ind w:leftChars="202" w:left="424"/>
        <w:rPr>
          <w:moveTo w:id="217" w:author="Feicui150316" w:date="2017-11-24T10:02:00Z"/>
        </w:rPr>
      </w:pPr>
    </w:p>
    <w:moveToRangeEnd w:id="66"/>
    <w:p w:rsidR="00B22379" w:rsidRDefault="00B22379">
      <w:pPr>
        <w:pStyle w:val="3"/>
        <w:spacing w:after="72"/>
        <w:rPr>
          <w:ins w:id="218" w:author="Feicui150316" w:date="2017-11-24T10:02:00Z"/>
        </w:rPr>
      </w:pPr>
    </w:p>
    <w:p w:rsidR="00A4150E" w:rsidRDefault="00C52B2B" w:rsidP="00A4150E">
      <w:pPr>
        <w:pStyle w:val="3"/>
        <w:spacing w:after="72"/>
        <w:rPr>
          <w:ins w:id="219" w:author="Feicui150316" w:date="2017-11-24T10:08:00Z"/>
          <w:highlight w:val="yellow"/>
        </w:rPr>
      </w:pPr>
      <w:r>
        <w:rPr>
          <w:rFonts w:hint="eastAsia"/>
        </w:rPr>
        <w:t>变量（</w:t>
      </w:r>
      <w:r w:rsidRPr="00B22379">
        <w:rPr>
          <w:rFonts w:hint="eastAsia"/>
          <w:highlight w:val="yellow"/>
          <w:rPrChange w:id="220" w:author="Feicui150316" w:date="2017-11-24T09:57:00Z">
            <w:rPr>
              <w:rFonts w:hint="eastAsia"/>
            </w:rPr>
          </w:rPrChange>
        </w:rPr>
        <w:t>弱数据类型，</w:t>
      </w:r>
      <w:proofErr w:type="spellStart"/>
      <w:r w:rsidRPr="00B22379">
        <w:rPr>
          <w:rFonts w:hint="eastAsia"/>
          <w:highlight w:val="yellow"/>
          <w:rPrChange w:id="221" w:author="Feicui150316" w:date="2017-11-24T09:57:00Z">
            <w:rPr>
              <w:rFonts w:hint="eastAsia"/>
            </w:rPr>
          </w:rPrChange>
        </w:rPr>
        <w:t>typeof</w:t>
      </w:r>
      <w:proofErr w:type="spellEnd"/>
      <w:r w:rsidRPr="00B22379">
        <w:rPr>
          <w:rFonts w:hint="eastAsia"/>
          <w:highlight w:val="yellow"/>
          <w:rPrChange w:id="222" w:author="Feicui150316" w:date="2017-11-24T09:57:00Z">
            <w:rPr>
              <w:rFonts w:hint="eastAsia"/>
            </w:rPr>
          </w:rPrChange>
        </w:rPr>
        <w:t>）</w:t>
      </w:r>
    </w:p>
    <w:p w:rsidR="00A4150E" w:rsidRDefault="00A4150E" w:rsidP="00A4150E">
      <w:pPr>
        <w:rPr>
          <w:ins w:id="223" w:author="Feicui150316" w:date="2017-11-24T10:14:00Z"/>
          <w:highlight w:val="yellow"/>
        </w:rPr>
      </w:pPr>
      <w:proofErr w:type="spellStart"/>
      <w:ins w:id="224" w:author="Feicui150316" w:date="2017-11-24T10:09:00Z">
        <w:r>
          <w:rPr>
            <w:rFonts w:hint="eastAsia"/>
            <w:highlight w:val="yellow"/>
          </w:rPr>
          <w:t>v</w:t>
        </w:r>
        <w:r>
          <w:rPr>
            <w:highlight w:val="yellow"/>
          </w:rPr>
          <w:t>ar</w:t>
        </w:r>
        <w:proofErr w:type="spellEnd"/>
        <w:r>
          <w:rPr>
            <w:highlight w:val="yellow"/>
          </w:rPr>
          <w:t xml:space="preserve"> </w:t>
        </w:r>
      </w:ins>
      <w:ins w:id="225" w:author="Feicui150316" w:date="2017-11-24T10:15:00Z">
        <w:r>
          <w:rPr>
            <w:highlight w:val="yellow"/>
          </w:rPr>
          <w:t xml:space="preserve">  </w:t>
        </w:r>
      </w:ins>
      <w:ins w:id="226" w:author="Feicui150316" w:date="2017-11-24T10:09:00Z">
        <w:r>
          <w:rPr>
            <w:rFonts w:hint="eastAsia"/>
            <w:highlight w:val="yellow"/>
          </w:rPr>
          <w:t>变量名</w:t>
        </w:r>
        <w:r>
          <w:rPr>
            <w:rFonts w:hint="eastAsia"/>
            <w:highlight w:val="yellow"/>
          </w:rPr>
          <w:t>;</w:t>
        </w:r>
      </w:ins>
    </w:p>
    <w:p w:rsidR="00A4150E" w:rsidRDefault="00A4150E" w:rsidP="00A4150E">
      <w:pPr>
        <w:rPr>
          <w:ins w:id="227" w:author="Feicui150316" w:date="2017-11-24T10:09:00Z"/>
          <w:rFonts w:hint="eastAsia"/>
          <w:highlight w:val="yellow"/>
        </w:rPr>
      </w:pPr>
      <w:proofErr w:type="spellStart"/>
      <w:ins w:id="228" w:author="Feicui150316" w:date="2017-11-24T10:14:00Z">
        <w:r>
          <w:rPr>
            <w:rFonts w:hint="eastAsia"/>
            <w:highlight w:val="yellow"/>
          </w:rPr>
          <w:t>v</w:t>
        </w:r>
        <w:r>
          <w:rPr>
            <w:highlight w:val="yellow"/>
          </w:rPr>
          <w:t>ar</w:t>
        </w:r>
        <w:proofErr w:type="spellEnd"/>
        <w:r>
          <w:rPr>
            <w:highlight w:val="yellow"/>
          </w:rPr>
          <w:t xml:space="preserve">  </w:t>
        </w:r>
        <w:r>
          <w:rPr>
            <w:rFonts w:hint="eastAsia"/>
            <w:highlight w:val="yellow"/>
          </w:rPr>
          <w:t>变量名，变量名，……</w:t>
        </w:r>
        <w:r>
          <w:rPr>
            <w:rFonts w:hint="eastAsia"/>
            <w:highlight w:val="yellow"/>
          </w:rPr>
          <w:t>;</w:t>
        </w:r>
      </w:ins>
    </w:p>
    <w:p w:rsidR="00A4150E" w:rsidRDefault="00A4150E" w:rsidP="00A4150E">
      <w:pPr>
        <w:rPr>
          <w:ins w:id="229" w:author="Feicui150316" w:date="2017-11-24T10:09:00Z"/>
          <w:highlight w:val="yellow"/>
        </w:rPr>
      </w:pPr>
      <w:proofErr w:type="spellStart"/>
      <w:ins w:id="230" w:author="Feicui150316" w:date="2017-11-24T10:09:00Z">
        <w:r>
          <w:rPr>
            <w:rFonts w:hint="eastAsia"/>
            <w:highlight w:val="yellow"/>
          </w:rPr>
          <w:lastRenderedPageBreak/>
          <w:t>v</w:t>
        </w:r>
        <w:r>
          <w:rPr>
            <w:highlight w:val="yellow"/>
          </w:rPr>
          <w:t>ar</w:t>
        </w:r>
        <w:proofErr w:type="spellEnd"/>
        <w:r>
          <w:rPr>
            <w:highlight w:val="yellow"/>
          </w:rPr>
          <w:t xml:space="preserve"> </w:t>
        </w:r>
        <w:r>
          <w:rPr>
            <w:rFonts w:hint="eastAsia"/>
            <w:highlight w:val="yellow"/>
          </w:rPr>
          <w:t xml:space="preserve"> </w:t>
        </w:r>
        <w:r>
          <w:rPr>
            <w:highlight w:val="yellow"/>
          </w:rPr>
          <w:t xml:space="preserve"> </w:t>
        </w:r>
        <w:r>
          <w:rPr>
            <w:rFonts w:hint="eastAsia"/>
            <w:highlight w:val="yellow"/>
          </w:rPr>
          <w:t>变量名＝值</w:t>
        </w:r>
        <w:r>
          <w:rPr>
            <w:rFonts w:hint="eastAsia"/>
            <w:highlight w:val="yellow"/>
          </w:rPr>
          <w:t>;</w:t>
        </w:r>
      </w:ins>
    </w:p>
    <w:p w:rsidR="00A4150E" w:rsidRDefault="00A4150E" w:rsidP="00A4150E">
      <w:pPr>
        <w:rPr>
          <w:ins w:id="231" w:author="Feicui150316" w:date="2017-11-24T10:16:00Z"/>
          <w:highlight w:val="yellow"/>
        </w:rPr>
      </w:pPr>
      <w:proofErr w:type="spellStart"/>
      <w:ins w:id="232" w:author="Feicui150316" w:date="2017-11-24T10:09:00Z">
        <w:r>
          <w:rPr>
            <w:rFonts w:hint="eastAsia"/>
            <w:highlight w:val="yellow"/>
          </w:rPr>
          <w:t>v</w:t>
        </w:r>
        <w:r>
          <w:rPr>
            <w:highlight w:val="yellow"/>
          </w:rPr>
          <w:t>a</w:t>
        </w:r>
      </w:ins>
      <w:ins w:id="233" w:author="Feicui150316" w:date="2017-11-24T10:10:00Z">
        <w:r>
          <w:rPr>
            <w:highlight w:val="yellow"/>
          </w:rPr>
          <w:t>r</w:t>
        </w:r>
        <w:proofErr w:type="spellEnd"/>
        <w:r>
          <w:rPr>
            <w:highlight w:val="yellow"/>
          </w:rPr>
          <w:t xml:space="preserve">  </w:t>
        </w:r>
        <w:r>
          <w:rPr>
            <w:rFonts w:hint="eastAsia"/>
            <w:highlight w:val="yellow"/>
          </w:rPr>
          <w:t>变量名</w:t>
        </w:r>
      </w:ins>
      <w:ins w:id="234" w:author="Feicui150316" w:date="2017-11-24T10:15:00Z">
        <w:r>
          <w:rPr>
            <w:rFonts w:hint="eastAsia"/>
            <w:highlight w:val="yellow"/>
          </w:rPr>
          <w:t>=</w:t>
        </w:r>
        <w:r>
          <w:rPr>
            <w:rFonts w:hint="eastAsia"/>
            <w:highlight w:val="yellow"/>
          </w:rPr>
          <w:t>值，变量名＝值</w:t>
        </w:r>
        <w:r>
          <w:rPr>
            <w:rFonts w:hint="eastAsia"/>
            <w:highlight w:val="yellow"/>
          </w:rPr>
          <w:t>;</w:t>
        </w:r>
      </w:ins>
    </w:p>
    <w:p w:rsidR="00A4150E" w:rsidRDefault="00A4150E" w:rsidP="00A4150E">
      <w:pPr>
        <w:rPr>
          <w:ins w:id="235" w:author="Feicui150316" w:date="2017-11-24T10:09:00Z"/>
          <w:rFonts w:hint="eastAsia"/>
          <w:highlight w:val="yellow"/>
        </w:rPr>
      </w:pPr>
    </w:p>
    <w:p w:rsidR="00A4150E" w:rsidRPr="00A4150E" w:rsidRDefault="00A4150E" w:rsidP="00A4150E">
      <w:pPr>
        <w:rPr>
          <w:rFonts w:hint="eastAsia"/>
          <w:highlight w:val="yellow"/>
          <w:rPrChange w:id="236" w:author="Feicui150316" w:date="2017-11-24T10:08:00Z">
            <w:rPr>
              <w:rFonts w:hint="eastAsia"/>
            </w:rPr>
          </w:rPrChange>
        </w:rPr>
        <w:pPrChange w:id="237" w:author="Feicui150316" w:date="2017-11-24T10:08:00Z">
          <w:pPr>
            <w:pStyle w:val="3"/>
            <w:spacing w:after="72"/>
          </w:pPr>
        </w:pPrChange>
      </w:pPr>
    </w:p>
    <w:p w:rsidR="005811B4" w:rsidDel="00A4150E" w:rsidRDefault="00C52B2B">
      <w:pPr>
        <w:pStyle w:val="af0"/>
        <w:ind w:left="0" w:firstLineChars="200" w:firstLine="420"/>
        <w:rPr>
          <w:del w:id="238" w:author="Feicui150316" w:date="2017-11-24T10:08:00Z"/>
        </w:rPr>
      </w:pPr>
      <w:del w:id="239" w:author="Feicui150316" w:date="2017-11-24T10:08:00Z">
        <w:r w:rsidRPr="00B22379" w:rsidDel="00A4150E">
          <w:rPr>
            <w:rFonts w:hint="eastAsia"/>
            <w:b/>
            <w:bCs w:val="0"/>
            <w:highlight w:val="yellow"/>
            <w:rPrChange w:id="240" w:author="Feicui150316" w:date="2017-11-24T09:57:00Z">
              <w:rPr>
                <w:rFonts w:hint="eastAsia"/>
                <w:b/>
                <w:bCs w:val="0"/>
              </w:rPr>
            </w:rPrChange>
          </w:rPr>
          <w:delText>变量</w:delText>
        </w:r>
        <w:r w:rsidRPr="00B22379" w:rsidDel="00A4150E">
          <w:rPr>
            <w:rFonts w:hint="eastAsia"/>
            <w:b/>
            <w:highlight w:val="yellow"/>
            <w:rPrChange w:id="241" w:author="Feicui150316" w:date="2017-11-24T09:57:00Z">
              <w:rPr>
                <w:rFonts w:hint="eastAsia"/>
                <w:b/>
              </w:rPr>
            </w:rPrChange>
          </w:rPr>
          <w:delText>：</w:delText>
        </w:r>
        <w:r w:rsidRPr="00B22379" w:rsidDel="00A4150E">
          <w:rPr>
            <w:rFonts w:hint="eastAsia"/>
            <w:highlight w:val="yellow"/>
            <w:rPrChange w:id="242" w:author="Feicui150316" w:date="2017-11-24T09:57:00Z">
              <w:rPr>
                <w:rFonts w:hint="eastAsia"/>
              </w:rPr>
            </w:rPrChange>
          </w:rPr>
          <w:delText>使用关键字</w:delText>
        </w:r>
        <w:r w:rsidRPr="00B22379" w:rsidDel="00A4150E">
          <w:rPr>
            <w:rFonts w:hint="eastAsia"/>
            <w:highlight w:val="yellow"/>
            <w:rPrChange w:id="243" w:author="Feicui150316" w:date="2017-11-24T09:57:00Z">
              <w:rPr>
                <w:rFonts w:hint="eastAsia"/>
              </w:rPr>
            </w:rPrChange>
          </w:rPr>
          <w:delText xml:space="preserve"> var </w:delText>
        </w:r>
        <w:r w:rsidRPr="00B22379" w:rsidDel="00A4150E">
          <w:rPr>
            <w:rFonts w:hint="eastAsia"/>
            <w:highlight w:val="yellow"/>
            <w:rPrChange w:id="244" w:author="Feicui150316" w:date="2017-11-24T09:57:00Z">
              <w:rPr>
                <w:rFonts w:hint="eastAsia"/>
              </w:rPr>
            </w:rPrChange>
          </w:rPr>
          <w:delText>。可以把变量看做存储数据的容器。</w:delText>
        </w:r>
      </w:del>
    </w:p>
    <w:p w:rsidR="005811B4" w:rsidDel="00A4150E" w:rsidRDefault="00C52B2B">
      <w:pPr>
        <w:pStyle w:val="af0"/>
        <w:ind w:left="0" w:firstLineChars="200" w:firstLine="420"/>
        <w:rPr>
          <w:del w:id="245" w:author="Feicui150316" w:date="2017-11-24T10:08:00Z"/>
        </w:rPr>
      </w:pPr>
      <w:del w:id="246" w:author="Feicui150316" w:date="2017-11-24T10:08:00Z">
        <w:r w:rsidDel="00A4150E">
          <w:rPr>
            <w:rFonts w:hint="eastAsia"/>
            <w:b/>
            <w:bCs w:val="0"/>
          </w:rPr>
          <w:delText xml:space="preserve">ECMAScript </w:delText>
        </w:r>
        <w:r w:rsidDel="00A4150E">
          <w:rPr>
            <w:rFonts w:hint="eastAsia"/>
            <w:b/>
            <w:bCs w:val="0"/>
          </w:rPr>
          <w:delText>定义变量函数的语法</w:delText>
        </w:r>
        <w:r w:rsidDel="00A4150E">
          <w:rPr>
            <w:rFonts w:hint="eastAsia"/>
          </w:rPr>
          <w:delText>：</w:delText>
        </w:r>
      </w:del>
    </w:p>
    <w:p w:rsidR="005811B4" w:rsidDel="00A4150E" w:rsidRDefault="00C52B2B">
      <w:pPr>
        <w:pStyle w:val="af0"/>
        <w:spacing w:afterLines="21" w:after="50"/>
        <w:ind w:left="0" w:firstLineChars="200" w:firstLine="420"/>
        <w:rPr>
          <w:del w:id="247" w:author="Feicui150316" w:date="2017-11-24T10:08:00Z"/>
        </w:rPr>
      </w:pPr>
      <w:del w:id="248" w:author="Feicui150316" w:date="2017-11-24T10:08:00Z">
        <w:r w:rsidDel="00A4150E">
          <w:rPr>
            <w:rFonts w:hint="eastAsia"/>
          </w:rPr>
          <w:delText>1</w:delText>
        </w:r>
        <w:r w:rsidDel="00A4150E">
          <w:rPr>
            <w:rFonts w:hint="eastAsia"/>
          </w:rPr>
          <w:delText>、变量名</w:delText>
        </w:r>
        <w:r w:rsidDel="00A4150E">
          <w:rPr>
            <w:rFonts w:hint="eastAsia"/>
          </w:rPr>
          <w:delText xml:space="preserve"> </w:delText>
        </w:r>
        <w:r w:rsidDel="00A4150E">
          <w:rPr>
            <w:rFonts w:hint="eastAsia"/>
          </w:rPr>
          <w:delText>函数名</w:delText>
        </w:r>
        <w:r w:rsidDel="00A4150E">
          <w:rPr>
            <w:rFonts w:hint="eastAsia"/>
          </w:rPr>
          <w:delText xml:space="preserve"> </w:delText>
        </w:r>
        <w:r w:rsidDel="00A4150E">
          <w:rPr>
            <w:rFonts w:hint="eastAsia"/>
          </w:rPr>
          <w:delText>避免</w:delText>
        </w:r>
        <w:r w:rsidDel="00A4150E">
          <w:rPr>
            <w:rFonts w:hint="eastAsia"/>
            <w:color w:val="FF0000"/>
          </w:rPr>
          <w:delText>关键字</w:delText>
        </w:r>
        <w:r w:rsidDel="00A4150E">
          <w:rPr>
            <w:rFonts w:hint="eastAsia"/>
          </w:rPr>
          <w:delText>和</w:delText>
        </w:r>
        <w:r w:rsidDel="00A4150E">
          <w:rPr>
            <w:rFonts w:hint="eastAsia"/>
            <w:color w:val="FF0000"/>
          </w:rPr>
          <w:delText>保留字</w:delText>
        </w:r>
      </w:del>
    </w:p>
    <w:p w:rsidR="005811B4" w:rsidDel="00A4150E" w:rsidRDefault="00C52B2B">
      <w:pPr>
        <w:pStyle w:val="af0"/>
        <w:ind w:left="0" w:firstLineChars="200" w:firstLine="420"/>
        <w:rPr>
          <w:del w:id="249" w:author="Feicui150316" w:date="2017-11-24T10:08:00Z"/>
        </w:rPr>
      </w:pPr>
      <w:del w:id="250" w:author="Feicui150316" w:date="2017-11-24T10:08:00Z">
        <w:r w:rsidDel="00A4150E">
          <w:rPr>
            <w:rFonts w:hint="eastAsia"/>
          </w:rPr>
          <w:delText>2</w:delText>
        </w:r>
        <w:r w:rsidDel="00A4150E">
          <w:rPr>
            <w:rFonts w:hint="eastAsia"/>
          </w:rPr>
          <w:delText>、</w:delText>
        </w:r>
        <w:r w:rsidDel="00A4150E">
          <w:rPr>
            <w:rFonts w:hint="eastAsia"/>
          </w:rPr>
          <w:delText xml:space="preserve">ECMAScript </w:delText>
        </w:r>
        <w:r w:rsidDel="00A4150E">
          <w:rPr>
            <w:rFonts w:hint="eastAsia"/>
          </w:rPr>
          <w:delText>中的一切（变量、函数名和操作符）都区分大小写。</w:delText>
        </w:r>
      </w:del>
    </w:p>
    <w:p w:rsidR="005811B4" w:rsidDel="00A4150E" w:rsidRDefault="00C52B2B">
      <w:pPr>
        <w:pStyle w:val="af0"/>
        <w:ind w:left="0" w:firstLineChars="400" w:firstLine="840"/>
        <w:rPr>
          <w:del w:id="251" w:author="Feicui150316" w:date="2017-11-24T10:08:00Z"/>
        </w:rPr>
      </w:pPr>
      <w:del w:id="252" w:author="Feicui150316" w:date="2017-11-24T10:08:00Z">
        <w:r w:rsidDel="00A4150E">
          <w:rPr>
            <w:rFonts w:hint="eastAsia"/>
          </w:rPr>
          <w:delText>变量名</w:delText>
        </w:r>
        <w:r w:rsidDel="00A4150E">
          <w:rPr>
            <w:rFonts w:hint="eastAsia"/>
          </w:rPr>
          <w:delText xml:space="preserve"> test </w:delText>
        </w:r>
        <w:r w:rsidDel="00A4150E">
          <w:rPr>
            <w:rFonts w:hint="eastAsia"/>
          </w:rPr>
          <w:delText>和变量名</w:delText>
        </w:r>
        <w:r w:rsidDel="00A4150E">
          <w:rPr>
            <w:rFonts w:hint="eastAsia"/>
          </w:rPr>
          <w:delText xml:space="preserve"> Test </w:delText>
        </w:r>
        <w:r w:rsidDel="00A4150E">
          <w:rPr>
            <w:rFonts w:hint="eastAsia"/>
          </w:rPr>
          <w:delText>分别表示两个不同的变量</w:delText>
        </w:r>
      </w:del>
    </w:p>
    <w:p w:rsidR="005811B4" w:rsidDel="00B22379" w:rsidRDefault="00C52B2B">
      <w:pPr>
        <w:pStyle w:val="af0"/>
        <w:ind w:left="0" w:firstLineChars="200" w:firstLine="420"/>
        <w:rPr>
          <w:moveFrom w:id="253" w:author="Feicui150316" w:date="2017-11-24T10:02:00Z"/>
        </w:rPr>
      </w:pPr>
      <w:moveFromRangeStart w:id="254" w:author="Feicui150316" w:date="2017-11-24T10:02:00Z" w:name="move499281084"/>
      <w:moveFrom w:id="255" w:author="Feicui150316" w:date="2017-11-24T10:02:00Z">
        <w:r w:rsidDel="00B22379">
          <w:rPr>
            <w:rFonts w:hint="eastAsia"/>
          </w:rPr>
          <w:t>3</w:t>
        </w:r>
        <w:r w:rsidDel="00B22379">
          <w:rPr>
            <w:rFonts w:hint="eastAsia"/>
          </w:rPr>
          <w:t>、</w:t>
        </w:r>
        <w:r w:rsidRPr="00B22379" w:rsidDel="00B22379">
          <w:rPr>
            <w:rFonts w:hint="eastAsia"/>
            <w:highlight w:val="yellow"/>
            <w:rPrChange w:id="256" w:author="Feicui150316" w:date="2017-11-24T09:59:00Z">
              <w:rPr>
                <w:rFonts w:hint="eastAsia"/>
              </w:rPr>
            </w:rPrChange>
          </w:rPr>
          <w:t>标识符</w:t>
        </w:r>
        <w:r w:rsidDel="00B22379">
          <w:rPr>
            <w:rFonts w:hint="eastAsia"/>
          </w:rPr>
          <w:t>，就是指变量、函数、属性的名字，或者函数的参数。</w:t>
        </w:r>
      </w:moveFrom>
    </w:p>
    <w:p w:rsidR="005811B4" w:rsidDel="00B22379" w:rsidRDefault="00C52B2B">
      <w:pPr>
        <w:pStyle w:val="af0"/>
        <w:ind w:left="0" w:firstLineChars="300" w:firstLine="630"/>
        <w:rPr>
          <w:moveFrom w:id="257" w:author="Feicui150316" w:date="2017-11-24T10:02:00Z"/>
        </w:rPr>
      </w:pPr>
      <w:moveFrom w:id="258" w:author="Feicui150316" w:date="2017-11-24T10:02:00Z">
        <w:r w:rsidDel="00B22379">
          <w:rPr>
            <w:rFonts w:hint="eastAsia"/>
          </w:rPr>
          <w:t>标识符可以是按照下列格式规则组合起来的一或多个字符：</w:t>
        </w:r>
      </w:moveFrom>
    </w:p>
    <w:p w:rsidR="005811B4" w:rsidDel="00B22379" w:rsidRDefault="005811B4">
      <w:pPr>
        <w:pStyle w:val="af0"/>
        <w:ind w:left="0" w:firstLineChars="200" w:firstLine="420"/>
        <w:rPr>
          <w:moveFrom w:id="259" w:author="Feicui150316" w:date="2017-11-24T10:02:00Z"/>
        </w:rPr>
      </w:pPr>
    </w:p>
    <w:p w:rsidR="005811B4" w:rsidDel="00B22379" w:rsidRDefault="00C52B2B">
      <w:pPr>
        <w:pStyle w:val="af0"/>
        <w:ind w:left="0" w:firstLineChars="200" w:firstLine="420"/>
        <w:rPr>
          <w:moveFrom w:id="260" w:author="Feicui150316" w:date="2017-11-24T10:02:00Z"/>
        </w:rPr>
      </w:pPr>
      <w:moveFrom w:id="261" w:author="Feicui150316" w:date="2017-11-24T10:02:00Z">
        <w:r w:rsidDel="00B22379">
          <w:rPr>
            <w:rFonts w:hint="eastAsia"/>
          </w:rPr>
          <w:t></w:t>
        </w:r>
        <w:r w:rsidDel="00B22379">
          <w:rPr>
            <w:rFonts w:hint="eastAsia"/>
          </w:rPr>
          <w:t xml:space="preserve"> </w:t>
        </w:r>
        <w:r w:rsidDel="00B22379">
          <w:rPr>
            <w:rFonts w:hint="eastAsia"/>
            <w:b/>
            <w:bCs w:val="0"/>
          </w:rPr>
          <w:t>第一个字符</w:t>
        </w:r>
        <w:r w:rsidDel="00B22379">
          <w:rPr>
            <w:rFonts w:hint="eastAsia"/>
          </w:rPr>
          <w:t>必须是一个字母、下划线（</w:t>
        </w:r>
        <w:r w:rsidDel="00B22379">
          <w:rPr>
            <w:rFonts w:hint="eastAsia"/>
          </w:rPr>
          <w:t>_</w:t>
        </w:r>
        <w:r w:rsidDel="00B22379">
          <w:rPr>
            <w:rFonts w:hint="eastAsia"/>
          </w:rPr>
          <w:t>）或一个美元符号（</w:t>
        </w:r>
        <w:r w:rsidDel="00B22379">
          <w:rPr>
            <w:rFonts w:hint="eastAsia"/>
          </w:rPr>
          <w:t>$</w:t>
        </w:r>
        <w:r w:rsidDel="00B22379">
          <w:rPr>
            <w:rFonts w:hint="eastAsia"/>
          </w:rPr>
          <w:t>）；</w:t>
        </w:r>
      </w:moveFrom>
    </w:p>
    <w:p w:rsidR="005811B4" w:rsidDel="00B22379" w:rsidRDefault="00C52B2B">
      <w:pPr>
        <w:pStyle w:val="af0"/>
        <w:ind w:left="0" w:firstLineChars="200" w:firstLine="420"/>
        <w:rPr>
          <w:moveFrom w:id="262" w:author="Feicui150316" w:date="2017-11-24T10:02:00Z"/>
        </w:rPr>
      </w:pPr>
      <w:moveFrom w:id="263" w:author="Feicui150316" w:date="2017-11-24T10:02:00Z">
        <w:r w:rsidDel="00B22379">
          <w:rPr>
            <w:rFonts w:hint="eastAsia"/>
          </w:rPr>
          <w:t></w:t>
        </w:r>
        <w:r w:rsidDel="00B22379">
          <w:rPr>
            <w:rFonts w:hint="eastAsia"/>
          </w:rPr>
          <w:t xml:space="preserve"> </w:t>
        </w:r>
        <w:r w:rsidDel="00B22379">
          <w:rPr>
            <w:rFonts w:hint="eastAsia"/>
          </w:rPr>
          <w:t>其他字符可以是字母、下划线、美元符号或数字。</w:t>
        </w:r>
      </w:moveFrom>
    </w:p>
    <w:p w:rsidR="005811B4" w:rsidDel="00B22379" w:rsidRDefault="00C52B2B">
      <w:pPr>
        <w:pStyle w:val="af0"/>
        <w:ind w:left="0" w:firstLineChars="200" w:firstLine="420"/>
        <w:rPr>
          <w:moveFrom w:id="264" w:author="Feicui150316" w:date="2017-11-24T10:02:00Z"/>
        </w:rPr>
      </w:pPr>
      <w:moveFrom w:id="265" w:author="Feicui150316" w:date="2017-11-24T10:02:00Z">
        <w:r w:rsidDel="00B22379">
          <w:rPr>
            <w:rFonts w:hint="eastAsia"/>
          </w:rPr>
          <w:t>标识符中的字母也可以包含扩展的</w:t>
        </w:r>
        <w:r w:rsidDel="00B22379">
          <w:rPr>
            <w:rFonts w:hint="eastAsia"/>
          </w:rPr>
          <w:t xml:space="preserve"> ASCII </w:t>
        </w:r>
        <w:r w:rsidDel="00B22379">
          <w:rPr>
            <w:rFonts w:hint="eastAsia"/>
          </w:rPr>
          <w:t>或</w:t>
        </w:r>
        <w:r w:rsidDel="00B22379">
          <w:rPr>
            <w:rFonts w:hint="eastAsia"/>
          </w:rPr>
          <w:t xml:space="preserve"> Unicode </w:t>
        </w:r>
        <w:r w:rsidDel="00B22379">
          <w:rPr>
            <w:rFonts w:hint="eastAsia"/>
          </w:rPr>
          <w:t>字母字符（如</w:t>
        </w:r>
        <w:r w:rsidDel="00B22379">
          <w:rPr>
            <w:rFonts w:hint="eastAsia"/>
          </w:rPr>
          <w:t xml:space="preserve"> </w:t>
        </w:r>
        <w:r w:rsidDel="00B22379">
          <w:rPr>
            <w:rFonts w:hint="eastAsia"/>
          </w:rPr>
          <w:t>À</w:t>
        </w:r>
        <w:r w:rsidDel="00B22379">
          <w:rPr>
            <w:rFonts w:hint="eastAsia"/>
          </w:rPr>
          <w:t xml:space="preserve"> </w:t>
        </w:r>
        <w:r w:rsidDel="00B22379">
          <w:rPr>
            <w:rFonts w:hint="eastAsia"/>
          </w:rPr>
          <w:t>和</w:t>
        </w:r>
        <w:r w:rsidDel="00B22379">
          <w:rPr>
            <w:rFonts w:hint="eastAsia"/>
          </w:rPr>
          <w:t xml:space="preserve"> </w:t>
        </w:r>
        <w:r w:rsidDel="00B22379">
          <w:rPr>
            <w:rFonts w:hint="eastAsia"/>
          </w:rPr>
          <w:t>Æ</w:t>
        </w:r>
        <w:r w:rsidDel="00B22379">
          <w:rPr>
            <w:rFonts w:hint="eastAsia"/>
          </w:rPr>
          <w:t>），但我们不推荐这样做。</w:t>
        </w:r>
      </w:moveFrom>
    </w:p>
    <w:p w:rsidR="005811B4" w:rsidDel="00B22379" w:rsidRDefault="005811B4">
      <w:pPr>
        <w:pStyle w:val="af0"/>
        <w:ind w:left="0" w:firstLineChars="200" w:firstLine="420"/>
        <w:rPr>
          <w:moveFrom w:id="266" w:author="Feicui150316" w:date="2017-11-24T10:02:00Z"/>
        </w:rPr>
      </w:pPr>
    </w:p>
    <w:p w:rsidR="005811B4" w:rsidDel="00B22379" w:rsidRDefault="00C52B2B">
      <w:pPr>
        <w:pStyle w:val="af0"/>
        <w:ind w:left="0" w:firstLineChars="200" w:firstLine="420"/>
        <w:rPr>
          <w:moveFrom w:id="267" w:author="Feicui150316" w:date="2017-11-24T10:02:00Z"/>
        </w:rPr>
      </w:pPr>
      <w:moveFrom w:id="268" w:author="Feicui150316" w:date="2017-11-24T10:02:00Z">
        <w:r w:rsidDel="00B22379">
          <w:rPr>
            <w:rFonts w:hint="eastAsia"/>
          </w:rPr>
          <w:t>按照惯例，</w:t>
        </w:r>
        <w:r w:rsidDel="00B22379">
          <w:rPr>
            <w:rFonts w:hint="eastAsia"/>
          </w:rPr>
          <w:t xml:space="preserve">ECMAScript </w:t>
        </w:r>
        <w:r w:rsidDel="00B22379">
          <w:rPr>
            <w:rFonts w:hint="eastAsia"/>
          </w:rPr>
          <w:t>标识符采用</w:t>
        </w:r>
        <w:r w:rsidDel="00B22379">
          <w:rPr>
            <w:rFonts w:hint="eastAsia"/>
            <w:b/>
            <w:bCs w:val="0"/>
          </w:rPr>
          <w:t>驼峰大小写格式</w:t>
        </w:r>
        <w:r w:rsidDel="00B22379">
          <w:rPr>
            <w:rFonts w:hint="eastAsia"/>
          </w:rPr>
          <w:t>，也就是第一个字母小写，剩下的每个单词的首字母大写，</w:t>
        </w:r>
      </w:moveFrom>
    </w:p>
    <w:p w:rsidR="005811B4" w:rsidDel="00B22379" w:rsidRDefault="00C52B2B">
      <w:pPr>
        <w:pStyle w:val="af0"/>
        <w:ind w:left="0" w:firstLineChars="200" w:firstLine="420"/>
        <w:rPr>
          <w:moveFrom w:id="269" w:author="Feicui150316" w:date="2017-11-24T10:02:00Z"/>
        </w:rPr>
      </w:pPr>
      <w:moveFrom w:id="270" w:author="Feicui150316" w:date="2017-11-24T10:02:00Z">
        <w:r w:rsidDel="00B22379">
          <w:rPr>
            <w:rFonts w:hint="eastAsia"/>
          </w:rPr>
          <w:t>例如：</w:t>
        </w:r>
        <w:r w:rsidDel="00B22379">
          <w:rPr>
            <w:rFonts w:hint="eastAsia"/>
          </w:rPr>
          <w:t>firstSecond   myCar   doSomethingImportant</w:t>
        </w:r>
      </w:moveFrom>
    </w:p>
    <w:p w:rsidR="005811B4" w:rsidDel="00B22379" w:rsidRDefault="00C52B2B">
      <w:pPr>
        <w:pStyle w:val="af0"/>
        <w:ind w:left="0"/>
        <w:rPr>
          <w:moveFrom w:id="271" w:author="Feicui150316" w:date="2017-11-24T10:02:00Z"/>
          <w:rFonts w:ascii="微软雅黑" w:hAnsi="微软雅黑" w:cs="微软雅黑"/>
          <w:color w:val="333333"/>
          <w:shd w:val="clear" w:color="auto" w:fill="FCFCFC"/>
        </w:rPr>
      </w:pPr>
      <w:moveFrom w:id="272" w:author="Feicui150316" w:date="2017-11-24T10:02:00Z">
        <w:r w:rsidDel="00B22379">
          <w:rPr>
            <w:rFonts w:ascii="微软雅黑" w:hAnsi="微软雅黑" w:cs="微软雅黑" w:hint="eastAsia"/>
            <w:color w:val="333333"/>
            <w:shd w:val="clear" w:color="auto" w:fill="FCFCFC"/>
          </w:rPr>
          <w:t>关键字：用于表示控制语句的开始或结束，或者用于执行特定操作等。按照规则，关键字也是语言保留的，不能用作标识符。</w:t>
        </w:r>
      </w:moveFrom>
    </w:p>
    <w:p w:rsidR="005811B4" w:rsidDel="00B22379" w:rsidRDefault="00C52B2B">
      <w:pPr>
        <w:pStyle w:val="af0"/>
        <w:ind w:left="0"/>
        <w:rPr>
          <w:moveFrom w:id="273" w:author="Feicui150316" w:date="2017-11-24T10:02:00Z"/>
          <w:rFonts w:ascii="微软雅黑" w:hAnsi="微软雅黑" w:cs="微软雅黑"/>
          <w:color w:val="333333"/>
          <w:shd w:val="clear" w:color="auto" w:fill="FCFCFC"/>
        </w:rPr>
      </w:pPr>
      <w:moveFrom w:id="274" w:author="Feicui150316" w:date="2017-11-24T10:02:00Z">
        <w:r w:rsidDel="00B22379">
          <w:rPr>
            <w:rFonts w:ascii="微软雅黑" w:hAnsi="微软雅黑" w:cs="微软雅黑" w:hint="eastAsia"/>
            <w:color w:val="333333"/>
            <w:shd w:val="clear" w:color="auto" w:fill="FCFCFC"/>
          </w:rPr>
          <w:t xml:space="preserve">保留字： </w:t>
        </w:r>
        <w:r w:rsidDel="00B22379">
          <w:rPr>
            <w:rFonts w:ascii="微软雅黑" w:hAnsi="微软雅黑" w:cs="微软雅黑"/>
            <w:color w:val="333333"/>
            <w:shd w:val="clear" w:color="auto" w:fill="FCFCFC"/>
          </w:rPr>
          <w:t>尽管保留字在</w:t>
        </w:r>
        <w:r w:rsidDel="00B22379">
          <w:rPr>
            <w:rFonts w:ascii="微软雅黑" w:hAnsi="微软雅黑" w:cs="微软雅黑" w:hint="eastAsia"/>
            <w:color w:val="333333"/>
            <w:shd w:val="clear" w:color="auto" w:fill="FCFCFC"/>
          </w:rPr>
          <w:t>js</w:t>
        </w:r>
        <w:r w:rsidDel="00B22379">
          <w:rPr>
            <w:rFonts w:ascii="微软雅黑" w:hAnsi="微软雅黑" w:cs="微软雅黑"/>
            <w:color w:val="333333"/>
            <w:shd w:val="clear" w:color="auto" w:fill="FCFCFC"/>
          </w:rPr>
          <w:t>语言中还没有任何特定的用途。但它们有可能在将来被用作关键字。</w:t>
        </w:r>
      </w:moveFrom>
    </w:p>
    <w:p w:rsidR="005811B4" w:rsidDel="00B22379" w:rsidRDefault="005811B4">
      <w:pPr>
        <w:pStyle w:val="af0"/>
        <w:ind w:left="0"/>
        <w:rPr>
          <w:moveFrom w:id="275" w:author="Feicui150316" w:date="2017-11-24T10:02:00Z"/>
          <w:rFonts w:ascii="微软雅黑" w:hAnsi="微软雅黑" w:cs="微软雅黑"/>
          <w:color w:val="333333"/>
          <w:shd w:val="clear" w:color="auto" w:fill="FCFCFC"/>
        </w:rPr>
      </w:pPr>
    </w:p>
    <w:p w:rsidR="005811B4" w:rsidDel="00B22379" w:rsidRDefault="00C52B2B">
      <w:pPr>
        <w:pStyle w:val="af0"/>
        <w:ind w:left="0"/>
        <w:rPr>
          <w:moveFrom w:id="276" w:author="Feicui150316" w:date="2017-11-24T10:02:00Z"/>
        </w:rPr>
      </w:pPr>
      <w:moveFrom w:id="277" w:author="Feicui150316" w:date="2017-11-24T10:02:00Z">
        <w:r w:rsidDel="00B22379">
          <w:rPr>
            <w:rFonts w:ascii="微软雅黑" w:hAnsi="微软雅黑" w:cs="微软雅黑"/>
            <w:color w:val="333333"/>
            <w:shd w:val="clear" w:color="auto" w:fill="FCFCFC"/>
          </w:rPr>
          <w:t>ECMAScript的关键字</w:t>
        </w:r>
        <w:r w:rsidDel="00B22379">
          <w:rPr>
            <w:rFonts w:ascii="微软雅黑" w:hAnsi="微软雅黑" w:cs="微软雅黑" w:hint="eastAsia"/>
            <w:color w:val="333333"/>
            <w:shd w:val="clear" w:color="auto" w:fill="FCFCFC"/>
          </w:rPr>
          <w:t>:</w:t>
        </w:r>
      </w:moveFrom>
    </w:p>
    <w:tbl>
      <w:tblPr>
        <w:tblW w:w="11458" w:type="dxa"/>
        <w:shd w:val="clear" w:color="auto" w:fill="FCFCFC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  <w:gridCol w:w="2762"/>
        <w:gridCol w:w="3331"/>
        <w:gridCol w:w="2180"/>
      </w:tblGrid>
      <w:tr w:rsidR="005811B4" w:rsidDel="00B22379">
        <w:tc>
          <w:tcPr>
            <w:tcW w:w="3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278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279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break</w:t>
              </w:r>
            </w:moveFrom>
          </w:p>
        </w:tc>
        <w:tc>
          <w:tcPr>
            <w:tcW w:w="2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280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281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do</w:t>
              </w:r>
            </w:moveFrom>
          </w:p>
        </w:tc>
        <w:tc>
          <w:tcPr>
            <w:tcW w:w="3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282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283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instanceof</w:t>
              </w:r>
            </w:moveFrom>
          </w:p>
        </w:tc>
        <w:tc>
          <w:tcPr>
            <w:tcW w:w="2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284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285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typeof</w:t>
              </w:r>
            </w:moveFrom>
          </w:p>
        </w:tc>
      </w:tr>
      <w:tr w:rsidR="005811B4" w:rsidDel="00B22379">
        <w:tc>
          <w:tcPr>
            <w:tcW w:w="3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286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287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case</w:t>
              </w:r>
            </w:moveFrom>
          </w:p>
        </w:tc>
        <w:tc>
          <w:tcPr>
            <w:tcW w:w="2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288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289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else</w:t>
              </w:r>
            </w:moveFrom>
          </w:p>
        </w:tc>
        <w:tc>
          <w:tcPr>
            <w:tcW w:w="3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290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291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new</w:t>
              </w:r>
            </w:moveFrom>
          </w:p>
        </w:tc>
        <w:tc>
          <w:tcPr>
            <w:tcW w:w="2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292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293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var</w:t>
              </w:r>
            </w:moveFrom>
          </w:p>
        </w:tc>
      </w:tr>
      <w:tr w:rsidR="005811B4" w:rsidDel="00B22379">
        <w:tc>
          <w:tcPr>
            <w:tcW w:w="3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294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295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catch</w:t>
              </w:r>
            </w:moveFrom>
          </w:p>
        </w:tc>
        <w:tc>
          <w:tcPr>
            <w:tcW w:w="2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296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297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finally</w:t>
              </w:r>
            </w:moveFrom>
          </w:p>
        </w:tc>
        <w:tc>
          <w:tcPr>
            <w:tcW w:w="3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298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299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return</w:t>
              </w:r>
            </w:moveFrom>
          </w:p>
        </w:tc>
        <w:tc>
          <w:tcPr>
            <w:tcW w:w="2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00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01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void</w:t>
              </w:r>
            </w:moveFrom>
          </w:p>
        </w:tc>
      </w:tr>
      <w:tr w:rsidR="005811B4" w:rsidDel="00B22379">
        <w:tc>
          <w:tcPr>
            <w:tcW w:w="3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02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03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continue</w:t>
              </w:r>
            </w:moveFrom>
          </w:p>
        </w:tc>
        <w:tc>
          <w:tcPr>
            <w:tcW w:w="2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04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05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for</w:t>
              </w:r>
            </w:moveFrom>
          </w:p>
        </w:tc>
        <w:tc>
          <w:tcPr>
            <w:tcW w:w="3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06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07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switch</w:t>
              </w:r>
            </w:moveFrom>
          </w:p>
        </w:tc>
        <w:tc>
          <w:tcPr>
            <w:tcW w:w="2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08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09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while</w:t>
              </w:r>
            </w:moveFrom>
          </w:p>
        </w:tc>
      </w:tr>
      <w:tr w:rsidR="005811B4" w:rsidDel="00B22379">
        <w:tc>
          <w:tcPr>
            <w:tcW w:w="3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10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11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debugger</w:t>
              </w:r>
            </w:moveFrom>
          </w:p>
        </w:tc>
        <w:tc>
          <w:tcPr>
            <w:tcW w:w="2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12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13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function</w:t>
              </w:r>
            </w:moveFrom>
          </w:p>
        </w:tc>
        <w:tc>
          <w:tcPr>
            <w:tcW w:w="3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14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15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this</w:t>
              </w:r>
            </w:moveFrom>
          </w:p>
        </w:tc>
        <w:tc>
          <w:tcPr>
            <w:tcW w:w="2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16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17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with</w:t>
              </w:r>
            </w:moveFrom>
          </w:p>
        </w:tc>
      </w:tr>
      <w:tr w:rsidR="005811B4" w:rsidDel="00B22379">
        <w:tc>
          <w:tcPr>
            <w:tcW w:w="3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18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19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default</w:t>
              </w:r>
            </w:moveFrom>
          </w:p>
        </w:tc>
        <w:tc>
          <w:tcPr>
            <w:tcW w:w="2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20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21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if</w:t>
              </w:r>
            </w:moveFrom>
          </w:p>
        </w:tc>
        <w:tc>
          <w:tcPr>
            <w:tcW w:w="3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22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23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throw</w:t>
              </w:r>
            </w:moveFrom>
          </w:p>
        </w:tc>
        <w:tc>
          <w:tcPr>
            <w:tcW w:w="2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24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25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delete</w:t>
              </w:r>
            </w:moveFrom>
          </w:p>
        </w:tc>
      </w:tr>
      <w:tr w:rsidR="005811B4" w:rsidDel="00B22379">
        <w:tc>
          <w:tcPr>
            <w:tcW w:w="3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26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27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in</w:t>
              </w:r>
            </w:moveFrom>
          </w:p>
        </w:tc>
        <w:tc>
          <w:tcPr>
            <w:tcW w:w="27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28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29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try</w:t>
              </w:r>
            </w:moveFrom>
          </w:p>
        </w:tc>
        <w:tc>
          <w:tcPr>
            <w:tcW w:w="3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30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31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 </w:t>
              </w:r>
            </w:moveFrom>
          </w:p>
        </w:tc>
        <w:tc>
          <w:tcPr>
            <w:tcW w:w="2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32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33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 </w:t>
              </w:r>
            </w:moveFrom>
          </w:p>
        </w:tc>
      </w:tr>
    </w:tbl>
    <w:p w:rsidR="005811B4" w:rsidDel="00B22379" w:rsidRDefault="005811B4">
      <w:pPr>
        <w:pStyle w:val="af0"/>
        <w:ind w:left="0"/>
        <w:rPr>
          <w:moveFrom w:id="334" w:author="Feicui150316" w:date="2017-11-24T10:02:00Z"/>
        </w:rPr>
      </w:pPr>
    </w:p>
    <w:p w:rsidR="005811B4" w:rsidDel="00B22379" w:rsidRDefault="00C52B2B">
      <w:pPr>
        <w:pStyle w:val="af0"/>
        <w:ind w:left="0"/>
        <w:rPr>
          <w:moveFrom w:id="335" w:author="Feicui150316" w:date="2017-11-24T10:02:00Z"/>
        </w:rPr>
      </w:pPr>
      <w:moveFrom w:id="336" w:author="Feicui150316" w:date="2017-11-24T10:02:00Z">
        <w:r w:rsidDel="00B22379">
          <w:rPr>
            <w:rFonts w:ascii="微软雅黑" w:hAnsi="微软雅黑" w:cs="微软雅黑"/>
            <w:color w:val="333333"/>
            <w:shd w:val="clear" w:color="auto" w:fill="FCFCFC"/>
          </w:rPr>
          <w:t>ECMAScript的</w:t>
        </w:r>
        <w:r w:rsidDel="00B22379">
          <w:rPr>
            <w:rFonts w:ascii="微软雅黑" w:hAnsi="微软雅黑" w:cs="微软雅黑" w:hint="eastAsia"/>
            <w:color w:val="333333"/>
            <w:shd w:val="clear" w:color="auto" w:fill="FCFCFC"/>
          </w:rPr>
          <w:t>保留字:</w:t>
        </w:r>
      </w:moveFrom>
    </w:p>
    <w:tbl>
      <w:tblPr>
        <w:tblW w:w="11459" w:type="dxa"/>
        <w:shd w:val="clear" w:color="auto" w:fill="FCFCFC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0"/>
        <w:gridCol w:w="3007"/>
        <w:gridCol w:w="2556"/>
        <w:gridCol w:w="3336"/>
      </w:tblGrid>
      <w:tr w:rsidR="005811B4" w:rsidDel="00B22379"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37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38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abstract</w:t>
              </w:r>
            </w:moveFrom>
          </w:p>
        </w:tc>
        <w:tc>
          <w:tcPr>
            <w:tcW w:w="3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39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40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enum</w:t>
              </w:r>
            </w:moveFrom>
          </w:p>
        </w:tc>
        <w:tc>
          <w:tcPr>
            <w:tcW w:w="25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41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42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int</w:t>
              </w:r>
            </w:moveFrom>
          </w:p>
        </w:tc>
        <w:tc>
          <w:tcPr>
            <w:tcW w:w="33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43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44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short</w:t>
              </w:r>
            </w:moveFrom>
          </w:p>
        </w:tc>
      </w:tr>
      <w:tr w:rsidR="005811B4" w:rsidDel="00B22379"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45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46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boolean</w:t>
              </w:r>
            </w:moveFrom>
          </w:p>
        </w:tc>
        <w:tc>
          <w:tcPr>
            <w:tcW w:w="3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47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48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export</w:t>
              </w:r>
            </w:moveFrom>
          </w:p>
        </w:tc>
        <w:tc>
          <w:tcPr>
            <w:tcW w:w="25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49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50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interface</w:t>
              </w:r>
            </w:moveFrom>
          </w:p>
        </w:tc>
        <w:tc>
          <w:tcPr>
            <w:tcW w:w="33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51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52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static</w:t>
              </w:r>
            </w:moveFrom>
          </w:p>
        </w:tc>
      </w:tr>
      <w:tr w:rsidR="005811B4" w:rsidDel="00B22379"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53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54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lastRenderedPageBreak/>
                <w:t>byte</w:t>
              </w:r>
            </w:moveFrom>
          </w:p>
        </w:tc>
        <w:tc>
          <w:tcPr>
            <w:tcW w:w="3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55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56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extends</w:t>
              </w:r>
            </w:moveFrom>
          </w:p>
        </w:tc>
        <w:tc>
          <w:tcPr>
            <w:tcW w:w="25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57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58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long</w:t>
              </w:r>
            </w:moveFrom>
          </w:p>
        </w:tc>
        <w:tc>
          <w:tcPr>
            <w:tcW w:w="33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59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60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super</w:t>
              </w:r>
            </w:moveFrom>
          </w:p>
        </w:tc>
      </w:tr>
      <w:tr w:rsidR="005811B4" w:rsidDel="00B22379"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61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62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char</w:t>
              </w:r>
            </w:moveFrom>
          </w:p>
        </w:tc>
        <w:tc>
          <w:tcPr>
            <w:tcW w:w="3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63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64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final</w:t>
              </w:r>
            </w:moveFrom>
          </w:p>
        </w:tc>
        <w:tc>
          <w:tcPr>
            <w:tcW w:w="25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65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66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native</w:t>
              </w:r>
            </w:moveFrom>
          </w:p>
        </w:tc>
        <w:tc>
          <w:tcPr>
            <w:tcW w:w="33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67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68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synchronized</w:t>
              </w:r>
            </w:moveFrom>
          </w:p>
        </w:tc>
      </w:tr>
      <w:tr w:rsidR="005811B4" w:rsidDel="00B22379"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69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70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class</w:t>
              </w:r>
            </w:moveFrom>
          </w:p>
        </w:tc>
        <w:tc>
          <w:tcPr>
            <w:tcW w:w="3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71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72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float</w:t>
              </w:r>
            </w:moveFrom>
          </w:p>
        </w:tc>
        <w:tc>
          <w:tcPr>
            <w:tcW w:w="25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73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74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package</w:t>
              </w:r>
            </w:moveFrom>
          </w:p>
        </w:tc>
        <w:tc>
          <w:tcPr>
            <w:tcW w:w="33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75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76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throws</w:t>
              </w:r>
            </w:moveFrom>
          </w:p>
        </w:tc>
      </w:tr>
      <w:tr w:rsidR="005811B4" w:rsidDel="00B22379"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77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78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const</w:t>
              </w:r>
            </w:moveFrom>
          </w:p>
        </w:tc>
        <w:tc>
          <w:tcPr>
            <w:tcW w:w="3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79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80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goto</w:t>
              </w:r>
            </w:moveFrom>
          </w:p>
        </w:tc>
        <w:tc>
          <w:tcPr>
            <w:tcW w:w="25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81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82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private</w:t>
              </w:r>
            </w:moveFrom>
          </w:p>
        </w:tc>
        <w:tc>
          <w:tcPr>
            <w:tcW w:w="33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83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84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transient</w:t>
              </w:r>
            </w:moveFrom>
          </w:p>
        </w:tc>
      </w:tr>
      <w:tr w:rsidR="005811B4" w:rsidDel="00B22379"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85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86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debugger</w:t>
              </w:r>
            </w:moveFrom>
          </w:p>
        </w:tc>
        <w:tc>
          <w:tcPr>
            <w:tcW w:w="3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87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88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implements</w:t>
              </w:r>
            </w:moveFrom>
          </w:p>
        </w:tc>
        <w:tc>
          <w:tcPr>
            <w:tcW w:w="25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89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90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protected</w:t>
              </w:r>
            </w:moveFrom>
          </w:p>
        </w:tc>
        <w:tc>
          <w:tcPr>
            <w:tcW w:w="33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91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92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volatile</w:t>
              </w:r>
            </w:moveFrom>
          </w:p>
        </w:tc>
      </w:tr>
      <w:tr w:rsidR="005811B4" w:rsidDel="00B22379">
        <w:tc>
          <w:tcPr>
            <w:tcW w:w="2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93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94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double</w:t>
              </w:r>
            </w:moveFrom>
          </w:p>
        </w:tc>
        <w:tc>
          <w:tcPr>
            <w:tcW w:w="30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95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96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import</w:t>
              </w:r>
            </w:moveFrom>
          </w:p>
        </w:tc>
        <w:tc>
          <w:tcPr>
            <w:tcW w:w="25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97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398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public</w:t>
              </w:r>
            </w:moveFrom>
          </w:p>
        </w:tc>
        <w:tc>
          <w:tcPr>
            <w:tcW w:w="33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5811B4" w:rsidDel="00B22379" w:rsidRDefault="00C52B2B">
            <w:pPr>
              <w:widowControl/>
              <w:jc w:val="left"/>
              <w:rPr>
                <w:moveFrom w:id="399" w:author="Feicui150316" w:date="2017-11-24T10:02:00Z"/>
                <w:rFonts w:ascii="微软雅黑" w:eastAsia="微软雅黑" w:hAnsi="微软雅黑" w:cs="微软雅黑"/>
                <w:color w:val="333333"/>
                <w:szCs w:val="21"/>
              </w:rPr>
            </w:pPr>
            <w:moveFrom w:id="400" w:author="Feicui150316" w:date="2017-11-24T10:02:00Z">
              <w:r w:rsidDel="00B22379">
                <w:rPr>
                  <w:rFonts w:ascii="微软雅黑" w:eastAsia="微软雅黑" w:hAnsi="微软雅黑" w:cs="微软雅黑" w:hint="eastAsia"/>
                  <w:color w:val="333333"/>
                  <w:kern w:val="0"/>
                  <w:szCs w:val="21"/>
                  <w:lang w:bidi="ar"/>
                </w:rPr>
                <w:t> </w:t>
              </w:r>
            </w:moveFrom>
          </w:p>
        </w:tc>
      </w:tr>
    </w:tbl>
    <w:p w:rsidR="005811B4" w:rsidDel="00B22379" w:rsidRDefault="005811B4">
      <w:pPr>
        <w:ind w:leftChars="202" w:left="424"/>
        <w:rPr>
          <w:moveFrom w:id="401" w:author="Feicui150316" w:date="2017-11-24T10:02:00Z"/>
        </w:rPr>
      </w:pPr>
    </w:p>
    <w:moveFromRangeEnd w:id="254"/>
    <w:p w:rsidR="005811B4" w:rsidRDefault="00C52B2B">
      <w:pPr>
        <w:rPr>
          <w:ins w:id="402" w:author="Feicui150316" w:date="2017-11-24T10:18:00Z"/>
          <w:rFonts w:ascii="楷体_GB2312" w:eastAsia="微软雅黑" w:cs="楷体_GB2312"/>
          <w:b/>
          <w:kern w:val="0"/>
          <w:szCs w:val="21"/>
        </w:rPr>
      </w:pPr>
      <w:proofErr w:type="spellStart"/>
      <w:r>
        <w:rPr>
          <w:rFonts w:ascii="楷体_GB2312" w:eastAsia="微软雅黑" w:cs="楷体_GB2312" w:hint="eastAsia"/>
          <w:b/>
          <w:kern w:val="0"/>
          <w:szCs w:val="21"/>
        </w:rPr>
        <w:t>typeof</w:t>
      </w:r>
      <w:proofErr w:type="spellEnd"/>
      <w:r>
        <w:rPr>
          <w:rFonts w:ascii="楷体_GB2312" w:eastAsia="微软雅黑" w:cs="楷体_GB2312" w:hint="eastAsia"/>
          <w:b/>
          <w:kern w:val="0"/>
          <w:szCs w:val="21"/>
        </w:rPr>
        <w:t xml:space="preserve"> </w:t>
      </w:r>
      <w:r>
        <w:rPr>
          <w:rFonts w:ascii="楷体_GB2312" w:eastAsia="微软雅黑" w:cs="楷体_GB2312" w:hint="eastAsia"/>
          <w:b/>
          <w:kern w:val="0"/>
          <w:szCs w:val="21"/>
        </w:rPr>
        <w:t>操作符：</w:t>
      </w:r>
    </w:p>
    <w:p w:rsidR="00192798" w:rsidRDefault="00192798">
      <w:pPr>
        <w:rPr>
          <w:rFonts w:ascii="楷体_GB2312" w:eastAsia="微软雅黑" w:cs="楷体_GB2312" w:hint="eastAsia"/>
          <w:b/>
          <w:kern w:val="0"/>
          <w:szCs w:val="21"/>
        </w:rPr>
      </w:pPr>
      <w:ins w:id="403" w:author="Feicui150316" w:date="2017-11-24T10:18:00Z">
        <w:r>
          <w:rPr>
            <w:rFonts w:ascii="楷体_GB2312" w:eastAsia="微软雅黑" w:cs="楷体_GB2312" w:hint="eastAsia"/>
            <w:b/>
            <w:kern w:val="0"/>
            <w:szCs w:val="21"/>
          </w:rPr>
          <w:t>作用：查看变量或值的数据类型</w:t>
        </w:r>
      </w:ins>
    </w:p>
    <w:p w:rsidR="005811B4" w:rsidRDefault="00C52B2B">
      <w:pPr>
        <w:rPr>
          <w:rFonts w:ascii="楷体_GB2312" w:eastAsia="微软雅黑" w:cs="楷体_GB2312"/>
          <w:bCs/>
          <w:kern w:val="0"/>
          <w:szCs w:val="21"/>
        </w:rPr>
      </w:pPr>
      <w:r>
        <w:rPr>
          <w:rFonts w:ascii="楷体_GB2312" w:eastAsia="微软雅黑" w:cs="楷体_GB2312" w:hint="eastAsia"/>
          <w:bCs/>
          <w:kern w:val="0"/>
          <w:szCs w:val="21"/>
        </w:rPr>
        <w:t>对一个值使用</w:t>
      </w:r>
      <w:r>
        <w:rPr>
          <w:rFonts w:ascii="楷体_GB2312" w:eastAsia="微软雅黑" w:cs="楷体_GB2312" w:hint="eastAsia"/>
          <w:bCs/>
          <w:kern w:val="0"/>
          <w:szCs w:val="21"/>
        </w:rPr>
        <w:t xml:space="preserve"> </w:t>
      </w:r>
      <w:proofErr w:type="spellStart"/>
      <w:r>
        <w:rPr>
          <w:rFonts w:ascii="楷体_GB2312" w:eastAsia="微软雅黑" w:cs="楷体_GB2312" w:hint="eastAsia"/>
          <w:bCs/>
          <w:kern w:val="0"/>
          <w:szCs w:val="21"/>
        </w:rPr>
        <w:t>typeof</w:t>
      </w:r>
      <w:proofErr w:type="spellEnd"/>
      <w:r>
        <w:rPr>
          <w:rFonts w:ascii="楷体_GB2312" w:eastAsia="微软雅黑" w:cs="楷体_GB2312" w:hint="eastAsia"/>
          <w:bCs/>
          <w:kern w:val="0"/>
          <w:szCs w:val="21"/>
        </w:rPr>
        <w:t xml:space="preserve"> </w:t>
      </w:r>
      <w:r>
        <w:rPr>
          <w:rFonts w:ascii="楷体_GB2312" w:eastAsia="微软雅黑" w:cs="楷体_GB2312" w:hint="eastAsia"/>
          <w:bCs/>
          <w:kern w:val="0"/>
          <w:szCs w:val="21"/>
        </w:rPr>
        <w:t>操作符可能返回下列某个字符串：</w:t>
      </w:r>
    </w:p>
    <w:p w:rsidR="005811B4" w:rsidRDefault="00C52B2B">
      <w:pPr>
        <w:rPr>
          <w:rFonts w:ascii="楷体_GB2312" w:eastAsia="微软雅黑" w:cs="楷体_GB2312"/>
          <w:bCs/>
          <w:kern w:val="0"/>
          <w:szCs w:val="21"/>
        </w:rPr>
      </w:pPr>
      <w:r>
        <w:rPr>
          <w:rFonts w:ascii="楷体_GB2312" w:eastAsia="微软雅黑" w:cs="楷体_GB2312" w:hint="eastAsia"/>
          <w:bCs/>
          <w:kern w:val="0"/>
          <w:szCs w:val="21"/>
        </w:rPr>
        <w:t></w:t>
      </w:r>
      <w:r>
        <w:rPr>
          <w:rFonts w:ascii="楷体_GB2312" w:eastAsia="微软雅黑" w:cs="楷体_GB2312" w:hint="eastAsia"/>
          <w:bCs/>
          <w:kern w:val="0"/>
          <w:szCs w:val="21"/>
        </w:rPr>
        <w:t xml:space="preserve"> "undefined"</w:t>
      </w:r>
      <w:r>
        <w:rPr>
          <w:rFonts w:ascii="楷体_GB2312" w:eastAsia="微软雅黑" w:cs="楷体_GB2312" w:hint="eastAsia"/>
          <w:bCs/>
          <w:kern w:val="0"/>
          <w:szCs w:val="21"/>
        </w:rPr>
        <w:t>——如果这个值未定义；</w:t>
      </w:r>
    </w:p>
    <w:p w:rsidR="005811B4" w:rsidRDefault="00C52B2B">
      <w:pPr>
        <w:rPr>
          <w:rFonts w:ascii="楷体_GB2312" w:eastAsia="微软雅黑" w:cs="楷体_GB2312"/>
          <w:bCs/>
          <w:kern w:val="0"/>
          <w:szCs w:val="21"/>
        </w:rPr>
      </w:pPr>
      <w:r>
        <w:rPr>
          <w:rFonts w:ascii="楷体_GB2312" w:eastAsia="微软雅黑" w:cs="楷体_GB2312" w:hint="eastAsia"/>
          <w:bCs/>
          <w:kern w:val="0"/>
          <w:szCs w:val="21"/>
        </w:rPr>
        <w:t></w:t>
      </w:r>
      <w:r>
        <w:rPr>
          <w:rFonts w:ascii="楷体_GB2312" w:eastAsia="微软雅黑" w:cs="楷体_GB2312" w:hint="eastAsia"/>
          <w:bCs/>
          <w:kern w:val="0"/>
          <w:szCs w:val="21"/>
        </w:rPr>
        <w:t xml:space="preserve"> "</w:t>
      </w:r>
      <w:proofErr w:type="spellStart"/>
      <w:r>
        <w:rPr>
          <w:rFonts w:ascii="楷体_GB2312" w:eastAsia="微软雅黑" w:cs="楷体_GB2312" w:hint="eastAsia"/>
          <w:bCs/>
          <w:kern w:val="0"/>
          <w:szCs w:val="21"/>
        </w:rPr>
        <w:t>boolean</w:t>
      </w:r>
      <w:proofErr w:type="spellEnd"/>
      <w:r>
        <w:rPr>
          <w:rFonts w:ascii="楷体_GB2312" w:eastAsia="微软雅黑" w:cs="楷体_GB2312" w:hint="eastAsia"/>
          <w:bCs/>
          <w:kern w:val="0"/>
          <w:szCs w:val="21"/>
        </w:rPr>
        <w:t>"</w:t>
      </w:r>
      <w:r>
        <w:rPr>
          <w:rFonts w:ascii="楷体_GB2312" w:eastAsia="微软雅黑" w:cs="楷体_GB2312" w:hint="eastAsia"/>
          <w:bCs/>
          <w:kern w:val="0"/>
          <w:szCs w:val="21"/>
        </w:rPr>
        <w:t>——如果这个值是布尔值；</w:t>
      </w:r>
    </w:p>
    <w:p w:rsidR="005811B4" w:rsidRDefault="00C52B2B">
      <w:pPr>
        <w:rPr>
          <w:rFonts w:ascii="楷体_GB2312" w:eastAsia="微软雅黑" w:cs="楷体_GB2312"/>
          <w:bCs/>
          <w:kern w:val="0"/>
          <w:szCs w:val="21"/>
        </w:rPr>
      </w:pPr>
      <w:r>
        <w:rPr>
          <w:rFonts w:ascii="楷体_GB2312" w:eastAsia="微软雅黑" w:cs="楷体_GB2312" w:hint="eastAsia"/>
          <w:bCs/>
          <w:kern w:val="0"/>
          <w:szCs w:val="21"/>
        </w:rPr>
        <w:t></w:t>
      </w:r>
      <w:r>
        <w:rPr>
          <w:rFonts w:ascii="楷体_GB2312" w:eastAsia="微软雅黑" w:cs="楷体_GB2312" w:hint="eastAsia"/>
          <w:bCs/>
          <w:kern w:val="0"/>
          <w:szCs w:val="21"/>
        </w:rPr>
        <w:t xml:space="preserve"> "string"</w:t>
      </w:r>
      <w:r>
        <w:rPr>
          <w:rFonts w:ascii="楷体_GB2312" w:eastAsia="微软雅黑" w:cs="楷体_GB2312" w:hint="eastAsia"/>
          <w:bCs/>
          <w:kern w:val="0"/>
          <w:szCs w:val="21"/>
        </w:rPr>
        <w:t>——如果这个值是字符串；</w:t>
      </w:r>
    </w:p>
    <w:p w:rsidR="005811B4" w:rsidRDefault="00C52B2B">
      <w:pPr>
        <w:rPr>
          <w:rFonts w:ascii="楷体_GB2312" w:eastAsia="微软雅黑" w:cs="楷体_GB2312"/>
          <w:bCs/>
          <w:kern w:val="0"/>
          <w:szCs w:val="21"/>
        </w:rPr>
      </w:pPr>
      <w:r>
        <w:rPr>
          <w:rFonts w:ascii="楷体_GB2312" w:eastAsia="微软雅黑" w:cs="楷体_GB2312" w:hint="eastAsia"/>
          <w:bCs/>
          <w:kern w:val="0"/>
          <w:szCs w:val="21"/>
        </w:rPr>
        <w:t></w:t>
      </w:r>
      <w:r>
        <w:rPr>
          <w:rFonts w:ascii="楷体_GB2312" w:eastAsia="微软雅黑" w:cs="楷体_GB2312" w:hint="eastAsia"/>
          <w:bCs/>
          <w:kern w:val="0"/>
          <w:szCs w:val="21"/>
        </w:rPr>
        <w:t xml:space="preserve"> "number"</w:t>
      </w:r>
      <w:r>
        <w:rPr>
          <w:rFonts w:ascii="楷体_GB2312" w:eastAsia="微软雅黑" w:cs="楷体_GB2312" w:hint="eastAsia"/>
          <w:bCs/>
          <w:kern w:val="0"/>
          <w:szCs w:val="21"/>
        </w:rPr>
        <w:t>——如果这个值是数值；</w:t>
      </w:r>
    </w:p>
    <w:p w:rsidR="005811B4" w:rsidRDefault="00C52B2B">
      <w:pPr>
        <w:rPr>
          <w:rFonts w:ascii="楷体_GB2312" w:eastAsia="微软雅黑" w:cs="楷体_GB2312"/>
          <w:bCs/>
          <w:kern w:val="0"/>
          <w:szCs w:val="21"/>
        </w:rPr>
      </w:pPr>
      <w:r>
        <w:rPr>
          <w:rFonts w:ascii="楷体_GB2312" w:eastAsia="微软雅黑" w:cs="楷体_GB2312" w:hint="eastAsia"/>
          <w:bCs/>
          <w:kern w:val="0"/>
          <w:szCs w:val="21"/>
        </w:rPr>
        <w:t></w:t>
      </w:r>
      <w:r>
        <w:rPr>
          <w:rFonts w:ascii="楷体_GB2312" w:eastAsia="微软雅黑" w:cs="楷体_GB2312" w:hint="eastAsia"/>
          <w:bCs/>
          <w:kern w:val="0"/>
          <w:szCs w:val="21"/>
        </w:rPr>
        <w:t xml:space="preserve"> "object"</w:t>
      </w:r>
      <w:r>
        <w:rPr>
          <w:rFonts w:ascii="楷体_GB2312" w:eastAsia="微软雅黑" w:cs="楷体_GB2312" w:hint="eastAsia"/>
          <w:bCs/>
          <w:kern w:val="0"/>
          <w:szCs w:val="21"/>
        </w:rPr>
        <w:t>——如果这个值是对象或</w:t>
      </w:r>
      <w:r>
        <w:rPr>
          <w:rFonts w:ascii="楷体_GB2312" w:eastAsia="微软雅黑" w:cs="楷体_GB2312" w:hint="eastAsia"/>
          <w:bCs/>
          <w:kern w:val="0"/>
          <w:szCs w:val="21"/>
        </w:rPr>
        <w:t xml:space="preserve"> null</w:t>
      </w:r>
      <w:r>
        <w:rPr>
          <w:rFonts w:ascii="楷体_GB2312" w:eastAsia="微软雅黑" w:cs="楷体_GB2312" w:hint="eastAsia"/>
          <w:bCs/>
          <w:kern w:val="0"/>
          <w:szCs w:val="21"/>
        </w:rPr>
        <w:t>；</w:t>
      </w:r>
    </w:p>
    <w:p w:rsidR="005811B4" w:rsidRDefault="00C52B2B">
      <w:pPr>
        <w:rPr>
          <w:rFonts w:ascii="楷体_GB2312" w:eastAsia="微软雅黑" w:cs="楷体_GB2312"/>
          <w:bCs/>
          <w:kern w:val="0"/>
          <w:szCs w:val="21"/>
        </w:rPr>
      </w:pPr>
      <w:r>
        <w:rPr>
          <w:rFonts w:ascii="楷体_GB2312" w:eastAsia="微软雅黑" w:cs="楷体_GB2312" w:hint="eastAsia"/>
          <w:bCs/>
          <w:kern w:val="0"/>
          <w:szCs w:val="21"/>
        </w:rPr>
        <w:t></w:t>
      </w:r>
      <w:r>
        <w:rPr>
          <w:rFonts w:ascii="楷体_GB2312" w:eastAsia="微软雅黑" w:cs="楷体_GB2312" w:hint="eastAsia"/>
          <w:bCs/>
          <w:kern w:val="0"/>
          <w:szCs w:val="21"/>
        </w:rPr>
        <w:t>"function"</w:t>
      </w:r>
      <w:r>
        <w:rPr>
          <w:rFonts w:ascii="楷体_GB2312" w:eastAsia="微软雅黑" w:cs="楷体_GB2312" w:hint="eastAsia"/>
          <w:bCs/>
          <w:kern w:val="0"/>
          <w:szCs w:val="21"/>
        </w:rPr>
        <w:t>——如果这个值是函数。</w:t>
      </w:r>
    </w:p>
    <w:p w:rsidR="005811B4" w:rsidRDefault="005811B4">
      <w:pPr>
        <w:ind w:leftChars="202" w:left="424"/>
      </w:pPr>
    </w:p>
    <w:p w:rsidR="005811B4" w:rsidRDefault="00C52B2B">
      <w:pPr>
        <w:ind w:leftChars="202" w:left="424"/>
      </w:pPr>
      <w:r>
        <w:rPr>
          <w:rFonts w:hint="eastAsia"/>
          <w:noProof/>
        </w:rPr>
        <w:drawing>
          <wp:inline distT="0" distB="0" distL="0" distR="0">
            <wp:extent cx="1223645" cy="535940"/>
            <wp:effectExtent l="0" t="0" r="0" b="0"/>
            <wp:docPr id="5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0" descr="案例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4" w:rsidRDefault="00C52B2B">
      <w:pPr>
        <w:pStyle w:val="af0"/>
      </w:pPr>
      <w:r>
        <w:rPr>
          <w:rFonts w:hAnsi="楷体_GB2312" w:hint="eastAsia"/>
          <w:b/>
        </w:rPr>
        <w:t>案例描述</w:t>
      </w:r>
      <w:r>
        <w:rPr>
          <w:rFonts w:hint="eastAsia"/>
        </w:rPr>
        <w:t>：</w:t>
      </w:r>
    </w:p>
    <w:p w:rsidR="005811B4" w:rsidRDefault="00C52B2B">
      <w:pPr>
        <w:pStyle w:val="af0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 w:rsidR="005811B4" w:rsidRDefault="00C52B2B">
      <w:pPr>
        <w:pStyle w:val="af0"/>
      </w:pPr>
      <w:r>
        <w:rPr>
          <w:rFonts w:hAnsi="楷体_GB2312" w:hint="eastAsia"/>
          <w:b/>
        </w:rPr>
        <w:t>案例代码</w:t>
      </w:r>
      <w:r>
        <w:rPr>
          <w:rFonts w:hint="eastAsia"/>
        </w:rPr>
        <w:t>：（源文件名称）</w:t>
      </w:r>
    </w:p>
    <w:p w:rsidR="005811B4" w:rsidRDefault="00C52B2B">
      <w:pPr>
        <w:pStyle w:val="af0"/>
        <w:ind w:firstLine="419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ab/>
      </w:r>
      <w:r>
        <w:rPr>
          <w:rFonts w:hint="eastAsia"/>
        </w:rPr>
        <w:tab/>
        <w:t xml:space="preserve">     // </w:t>
      </w:r>
      <w:r>
        <w:rPr>
          <w:rFonts w:hint="eastAsia"/>
        </w:rPr>
        <w:t>声明变量</w:t>
      </w:r>
    </w:p>
    <w:p w:rsidR="005811B4" w:rsidRDefault="00C52B2B">
      <w:pPr>
        <w:pStyle w:val="af0"/>
        <w:ind w:firstLine="419"/>
      </w:pPr>
      <w:r>
        <w:rPr>
          <w:rFonts w:hint="eastAsia"/>
        </w:rPr>
        <w:t>console.log(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);  // undefined</w:t>
      </w:r>
      <w:r>
        <w:rPr>
          <w:rFonts w:hint="eastAsia"/>
        </w:rPr>
        <w:t>未定义</w:t>
      </w:r>
    </w:p>
    <w:p w:rsidR="005811B4" w:rsidRDefault="00C52B2B">
      <w:pPr>
        <w:pStyle w:val="af0"/>
        <w:ind w:firstLine="419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123;     // </w:t>
      </w:r>
      <w:r>
        <w:rPr>
          <w:rFonts w:hint="eastAsia"/>
        </w:rPr>
        <w:t>声明变量并赋值</w:t>
      </w:r>
    </w:p>
    <w:p w:rsidR="005811B4" w:rsidRDefault="00C52B2B">
      <w:pPr>
        <w:pStyle w:val="af0"/>
        <w:ind w:firstLine="419"/>
      </w:pPr>
      <w:r>
        <w:rPr>
          <w:rFonts w:hint="eastAsia"/>
        </w:rPr>
        <w:t>console.log(</w:t>
      </w:r>
      <w:proofErr w:type="spellStart"/>
      <w:r>
        <w:rPr>
          <w:rFonts w:hint="eastAsia"/>
        </w:rPr>
        <w:t>num</w:t>
      </w:r>
      <w:proofErr w:type="spellEnd"/>
      <w:proofErr w:type="gramStart"/>
      <w:r>
        <w:rPr>
          <w:rFonts w:hint="eastAsia"/>
        </w:rPr>
        <w:t>);  /</w:t>
      </w:r>
      <w:proofErr w:type="gramEnd"/>
      <w:r>
        <w:rPr>
          <w:rFonts w:hint="eastAsia"/>
        </w:rPr>
        <w:t>/ 123</w:t>
      </w:r>
    </w:p>
    <w:p w:rsidR="005811B4" w:rsidRDefault="00074509">
      <w:pPr>
        <w:pStyle w:val="af0"/>
        <w:ind w:firstLine="419"/>
        <w:rPr>
          <w:ins w:id="404" w:author="Feicui150316" w:date="2017-11-24T11:34:00Z"/>
        </w:rPr>
      </w:pPr>
      <w:proofErr w:type="spellStart"/>
      <w:ins w:id="405" w:author="Feicui150316" w:date="2017-11-24T11:34:00Z">
        <w:r>
          <w:rPr>
            <w:rFonts w:hint="eastAsia"/>
          </w:rPr>
          <w:t>v</w:t>
        </w:r>
        <w:r>
          <w:t>ar</w:t>
        </w:r>
        <w:proofErr w:type="spellEnd"/>
        <w:r>
          <w:t xml:space="preserve"> </w:t>
        </w:r>
        <w:proofErr w:type="spellStart"/>
        <w:r>
          <w:t>num</w:t>
        </w:r>
        <w:proofErr w:type="spellEnd"/>
        <w:r>
          <w:t>;</w:t>
        </w:r>
      </w:ins>
    </w:p>
    <w:p w:rsidR="00074509" w:rsidRDefault="00074509">
      <w:pPr>
        <w:pStyle w:val="af0"/>
        <w:ind w:firstLine="419"/>
        <w:rPr>
          <w:ins w:id="406" w:author="Feicui150316" w:date="2017-11-24T11:34:00Z"/>
        </w:rPr>
      </w:pPr>
      <w:ins w:id="407" w:author="Feicui150316" w:date="2017-11-24T11:34:00Z">
        <w:r>
          <w:rPr>
            <w:rFonts w:hint="eastAsia"/>
          </w:rPr>
          <w:t>c</w:t>
        </w:r>
        <w:r>
          <w:t>onsole.log(</w:t>
        </w:r>
        <w:proofErr w:type="spellStart"/>
        <w:r>
          <w:t>typeof</w:t>
        </w:r>
        <w:proofErr w:type="spellEnd"/>
        <w:r>
          <w:t>(</w:t>
        </w:r>
        <w:proofErr w:type="spellStart"/>
        <w:r>
          <w:t>num</w:t>
        </w:r>
        <w:proofErr w:type="spellEnd"/>
        <w:r>
          <w:t>));</w:t>
        </w:r>
      </w:ins>
    </w:p>
    <w:p w:rsidR="00074509" w:rsidRDefault="00074509">
      <w:pPr>
        <w:pStyle w:val="af0"/>
        <w:ind w:firstLine="419"/>
        <w:rPr>
          <w:ins w:id="408" w:author="Feicui150316" w:date="2017-11-24T11:35:00Z"/>
        </w:rPr>
      </w:pPr>
      <w:proofErr w:type="spellStart"/>
      <w:ins w:id="409" w:author="Feicui150316" w:date="2017-11-24T11:34:00Z">
        <w:r>
          <w:rPr>
            <w:rFonts w:hint="eastAsia"/>
          </w:rPr>
          <w:t>n</w:t>
        </w:r>
        <w:r>
          <w:t>um</w:t>
        </w:r>
        <w:proofErr w:type="spellEnd"/>
        <w:r>
          <w:t>=1</w:t>
        </w:r>
      </w:ins>
      <w:ins w:id="410" w:author="Feicui150316" w:date="2017-11-24T11:35:00Z">
        <w:r>
          <w:t>0;</w:t>
        </w:r>
      </w:ins>
    </w:p>
    <w:p w:rsidR="00074509" w:rsidRDefault="00074509" w:rsidP="00074509">
      <w:pPr>
        <w:pStyle w:val="af0"/>
        <w:ind w:firstLine="419"/>
        <w:rPr>
          <w:ins w:id="411" w:author="Feicui150316" w:date="2017-11-24T11:35:00Z"/>
        </w:rPr>
      </w:pPr>
      <w:ins w:id="412" w:author="Feicui150316" w:date="2017-11-24T11:35:00Z">
        <w:r>
          <w:rPr>
            <w:rFonts w:hint="eastAsia"/>
          </w:rPr>
          <w:t>c</w:t>
        </w:r>
        <w:r>
          <w:t>onsole.log(</w:t>
        </w:r>
        <w:proofErr w:type="spellStart"/>
        <w:r>
          <w:t>typeof</w:t>
        </w:r>
        <w:proofErr w:type="spellEnd"/>
        <w:r>
          <w:t>(</w:t>
        </w:r>
        <w:proofErr w:type="spellStart"/>
        <w:r>
          <w:t>num</w:t>
        </w:r>
        <w:proofErr w:type="spellEnd"/>
        <w:r>
          <w:t>));</w:t>
        </w:r>
      </w:ins>
    </w:p>
    <w:p w:rsidR="00074509" w:rsidRDefault="00074509" w:rsidP="00074509">
      <w:pPr>
        <w:pStyle w:val="af0"/>
        <w:ind w:firstLine="419"/>
        <w:rPr>
          <w:ins w:id="413" w:author="Feicui150316" w:date="2017-11-24T11:35:00Z"/>
        </w:rPr>
      </w:pPr>
      <w:proofErr w:type="spellStart"/>
      <w:ins w:id="414" w:author="Feicui150316" w:date="2017-11-24T11:35:00Z">
        <w:r>
          <w:rPr>
            <w:rFonts w:hint="eastAsia"/>
          </w:rPr>
          <w:t>n</w:t>
        </w:r>
        <w:r>
          <w:t>um</w:t>
        </w:r>
        <w:proofErr w:type="spellEnd"/>
        <w:r>
          <w:t>=</w:t>
        </w:r>
        <w:r>
          <w:t>3.14</w:t>
        </w:r>
        <w:r>
          <w:t>;</w:t>
        </w:r>
      </w:ins>
    </w:p>
    <w:p w:rsidR="00074509" w:rsidRDefault="00074509" w:rsidP="00074509">
      <w:pPr>
        <w:pStyle w:val="af0"/>
        <w:ind w:firstLine="419"/>
        <w:rPr>
          <w:ins w:id="415" w:author="Feicui150316" w:date="2017-11-24T11:35:00Z"/>
        </w:rPr>
      </w:pPr>
      <w:ins w:id="416" w:author="Feicui150316" w:date="2017-11-24T11:35:00Z">
        <w:r>
          <w:rPr>
            <w:rFonts w:hint="eastAsia"/>
          </w:rPr>
          <w:t>c</w:t>
        </w:r>
        <w:r>
          <w:t>onsole.log(</w:t>
        </w:r>
        <w:proofErr w:type="spellStart"/>
        <w:r>
          <w:t>typeof</w:t>
        </w:r>
        <w:proofErr w:type="spellEnd"/>
        <w:r>
          <w:t>(</w:t>
        </w:r>
        <w:proofErr w:type="spellStart"/>
        <w:r>
          <w:t>num</w:t>
        </w:r>
        <w:proofErr w:type="spellEnd"/>
        <w:r>
          <w:t>));</w:t>
        </w:r>
      </w:ins>
    </w:p>
    <w:p w:rsidR="00074509" w:rsidRDefault="00074509" w:rsidP="00074509">
      <w:pPr>
        <w:pStyle w:val="af0"/>
        <w:ind w:firstLine="419"/>
        <w:rPr>
          <w:ins w:id="417" w:author="Feicui150316" w:date="2017-11-24T11:35:00Z"/>
        </w:rPr>
      </w:pPr>
      <w:proofErr w:type="spellStart"/>
      <w:ins w:id="418" w:author="Feicui150316" w:date="2017-11-24T11:35:00Z">
        <w:r>
          <w:rPr>
            <w:rFonts w:hint="eastAsia"/>
          </w:rPr>
          <w:t>n</w:t>
        </w:r>
        <w:r>
          <w:t>um</w:t>
        </w:r>
        <w:proofErr w:type="spellEnd"/>
        <w:proofErr w:type="gramStart"/>
        <w:r>
          <w:t>=</w:t>
        </w:r>
        <w:r>
          <w:t>”</w:t>
        </w:r>
        <w:proofErr w:type="spellStart"/>
        <w:r>
          <w:t>sdfgsdf</w:t>
        </w:r>
        <w:proofErr w:type="spellEnd"/>
        <w:proofErr w:type="gramEnd"/>
        <w:r>
          <w:t>”</w:t>
        </w:r>
        <w:r>
          <w:t>;</w:t>
        </w:r>
      </w:ins>
    </w:p>
    <w:p w:rsidR="00074509" w:rsidRDefault="00074509" w:rsidP="00074509">
      <w:pPr>
        <w:pStyle w:val="af0"/>
        <w:ind w:firstLine="419"/>
        <w:rPr>
          <w:ins w:id="419" w:author="Feicui150316" w:date="2017-11-24T11:35:00Z"/>
        </w:rPr>
      </w:pPr>
      <w:ins w:id="420" w:author="Feicui150316" w:date="2017-11-24T11:35:00Z">
        <w:r>
          <w:rPr>
            <w:rFonts w:hint="eastAsia"/>
          </w:rPr>
          <w:t>c</w:t>
        </w:r>
        <w:r>
          <w:t>onsole.log(</w:t>
        </w:r>
        <w:proofErr w:type="spellStart"/>
        <w:r>
          <w:t>typeof</w:t>
        </w:r>
        <w:proofErr w:type="spellEnd"/>
        <w:r>
          <w:t>(</w:t>
        </w:r>
        <w:proofErr w:type="spellStart"/>
        <w:r>
          <w:t>num</w:t>
        </w:r>
        <w:proofErr w:type="spellEnd"/>
        <w:r>
          <w:t>));</w:t>
        </w:r>
      </w:ins>
    </w:p>
    <w:p w:rsidR="00074509" w:rsidRPr="00074509" w:rsidRDefault="00074509" w:rsidP="00074509">
      <w:pPr>
        <w:pStyle w:val="af0"/>
        <w:ind w:firstLine="419"/>
        <w:rPr>
          <w:ins w:id="421" w:author="Feicui150316" w:date="2017-11-24T11:35:00Z"/>
          <w:rFonts w:hint="eastAsia"/>
        </w:rPr>
      </w:pPr>
    </w:p>
    <w:p w:rsidR="00074509" w:rsidRPr="00074509" w:rsidRDefault="00074509" w:rsidP="00074509">
      <w:pPr>
        <w:pStyle w:val="af0"/>
        <w:ind w:firstLine="419"/>
        <w:rPr>
          <w:ins w:id="422" w:author="Feicui150316" w:date="2017-11-24T11:35:00Z"/>
          <w:rFonts w:hint="eastAsia"/>
        </w:rPr>
      </w:pPr>
    </w:p>
    <w:p w:rsidR="00074509" w:rsidRPr="00074509" w:rsidRDefault="00074509">
      <w:pPr>
        <w:pStyle w:val="af0"/>
        <w:ind w:firstLine="419"/>
        <w:rPr>
          <w:rFonts w:hint="eastAsia"/>
        </w:rPr>
      </w:pPr>
    </w:p>
    <w:p w:rsidR="005811B4" w:rsidDel="00192798" w:rsidRDefault="00C52B2B">
      <w:pPr>
        <w:pStyle w:val="af0"/>
        <w:ind w:firstLineChars="500" w:firstLine="1050"/>
        <w:rPr>
          <w:del w:id="423" w:author="Feicui150316" w:date="2017-11-24T10:20:00Z"/>
        </w:rPr>
      </w:pPr>
      <w:del w:id="424" w:author="Feicui150316" w:date="2017-11-24T10:20:00Z">
        <w:r w:rsidDel="00192798">
          <w:rPr>
            <w:rFonts w:hint="eastAsia"/>
          </w:rPr>
          <w:delText>var a = true;</w:delText>
        </w:r>
      </w:del>
    </w:p>
    <w:p w:rsidR="005811B4" w:rsidDel="00192798" w:rsidRDefault="00C52B2B">
      <w:pPr>
        <w:pStyle w:val="af0"/>
        <w:ind w:firstLine="419"/>
        <w:rPr>
          <w:del w:id="425" w:author="Feicui150316" w:date="2017-11-24T10:20:00Z"/>
        </w:rPr>
      </w:pPr>
      <w:del w:id="426" w:author="Feicui150316" w:date="2017-11-24T10:20:00Z">
        <w:r w:rsidDel="00192798">
          <w:rPr>
            <w:rFonts w:hint="eastAsia"/>
          </w:rPr>
          <w:lastRenderedPageBreak/>
          <w:tab/>
          <w:delText xml:space="preserve">    var b = "123";</w:delText>
        </w:r>
      </w:del>
    </w:p>
    <w:p w:rsidR="005811B4" w:rsidDel="00192798" w:rsidRDefault="00C52B2B">
      <w:pPr>
        <w:pStyle w:val="af0"/>
        <w:ind w:firstLine="419"/>
        <w:rPr>
          <w:del w:id="427" w:author="Feicui150316" w:date="2017-11-24T10:20:00Z"/>
        </w:rPr>
      </w:pPr>
      <w:del w:id="428" w:author="Feicui150316" w:date="2017-11-24T10:20:00Z">
        <w:r w:rsidDel="00192798">
          <w:rPr>
            <w:rFonts w:hint="eastAsia"/>
          </w:rPr>
          <w:tab/>
          <w:delText xml:space="preserve">    var c = 123;</w:delText>
        </w:r>
      </w:del>
    </w:p>
    <w:p w:rsidR="005811B4" w:rsidDel="00192798" w:rsidRDefault="00C52B2B">
      <w:pPr>
        <w:pStyle w:val="af0"/>
        <w:ind w:firstLine="419"/>
        <w:rPr>
          <w:del w:id="429" w:author="Feicui150316" w:date="2017-11-24T10:20:00Z"/>
        </w:rPr>
      </w:pPr>
      <w:del w:id="430" w:author="Feicui150316" w:date="2017-11-24T10:20:00Z">
        <w:r w:rsidDel="00192798">
          <w:rPr>
            <w:rFonts w:hint="eastAsia"/>
          </w:rPr>
          <w:tab/>
          <w:delText xml:space="preserve">    var d = null;</w:delText>
        </w:r>
      </w:del>
    </w:p>
    <w:p w:rsidR="005811B4" w:rsidDel="00192798" w:rsidRDefault="00C52B2B">
      <w:pPr>
        <w:pStyle w:val="af0"/>
        <w:ind w:firstLine="419"/>
        <w:rPr>
          <w:del w:id="431" w:author="Feicui150316" w:date="2017-11-24T10:20:00Z"/>
        </w:rPr>
      </w:pPr>
      <w:del w:id="432" w:author="Feicui150316" w:date="2017-11-24T10:20:00Z">
        <w:r w:rsidDel="00192798">
          <w:rPr>
            <w:rFonts w:hint="eastAsia"/>
          </w:rPr>
          <w:tab/>
          <w:delText xml:space="preserve">    var e;</w:delText>
        </w:r>
      </w:del>
    </w:p>
    <w:p w:rsidR="005811B4" w:rsidDel="00192798" w:rsidRDefault="00C52B2B">
      <w:pPr>
        <w:pStyle w:val="af0"/>
        <w:ind w:firstLine="419"/>
        <w:rPr>
          <w:del w:id="433" w:author="Feicui150316" w:date="2017-11-24T10:20:00Z"/>
        </w:rPr>
      </w:pPr>
      <w:del w:id="434" w:author="Feicui150316" w:date="2017-11-24T10:20:00Z">
        <w:r w:rsidDel="00192798">
          <w:rPr>
            <w:rFonts w:hint="eastAsia"/>
          </w:rPr>
          <w:tab/>
          <w:delText xml:space="preserve">    var f = function  () {</w:delText>
        </w:r>
      </w:del>
    </w:p>
    <w:p w:rsidR="005811B4" w:rsidDel="00192798" w:rsidRDefault="00C52B2B">
      <w:pPr>
        <w:pStyle w:val="af0"/>
        <w:ind w:firstLine="419"/>
        <w:rPr>
          <w:del w:id="435" w:author="Feicui150316" w:date="2017-11-24T10:20:00Z"/>
        </w:rPr>
      </w:pPr>
      <w:del w:id="436" w:author="Feicui150316" w:date="2017-11-24T10:20:00Z">
        <w:r w:rsidDel="00192798">
          <w:rPr>
            <w:rFonts w:hint="eastAsia"/>
          </w:rPr>
          <w:tab/>
          <w:delText xml:space="preserve">    </w:delText>
        </w:r>
        <w:r w:rsidDel="00192798">
          <w:rPr>
            <w:rFonts w:hint="eastAsia"/>
          </w:rPr>
          <w:tab/>
        </w:r>
      </w:del>
    </w:p>
    <w:p w:rsidR="005811B4" w:rsidDel="00192798" w:rsidRDefault="00C52B2B">
      <w:pPr>
        <w:pStyle w:val="af0"/>
        <w:ind w:firstLine="419"/>
        <w:rPr>
          <w:del w:id="437" w:author="Feicui150316" w:date="2017-11-24T10:20:00Z"/>
        </w:rPr>
      </w:pPr>
      <w:del w:id="438" w:author="Feicui150316" w:date="2017-11-24T10:20:00Z">
        <w:r w:rsidDel="00192798">
          <w:rPr>
            <w:rFonts w:hint="eastAsia"/>
          </w:rPr>
          <w:tab/>
          <w:delText xml:space="preserve">    }</w:delText>
        </w:r>
      </w:del>
    </w:p>
    <w:p w:rsidR="005811B4" w:rsidDel="00192798" w:rsidRDefault="00C52B2B">
      <w:pPr>
        <w:pStyle w:val="af0"/>
        <w:ind w:firstLine="419"/>
        <w:rPr>
          <w:del w:id="439" w:author="Feicui150316" w:date="2017-11-24T10:20:00Z"/>
        </w:rPr>
      </w:pPr>
      <w:del w:id="440" w:author="Feicui150316" w:date="2017-11-24T10:20:00Z">
        <w:r w:rsidDel="00192798">
          <w:rPr>
            <w:rFonts w:hint="eastAsia"/>
          </w:rPr>
          <w:tab/>
          <w:delText xml:space="preserve">    console.log(typeof(a));</w:delText>
        </w:r>
      </w:del>
    </w:p>
    <w:p w:rsidR="005811B4" w:rsidDel="00192798" w:rsidRDefault="00C52B2B">
      <w:pPr>
        <w:pStyle w:val="af0"/>
        <w:ind w:firstLine="419"/>
        <w:rPr>
          <w:del w:id="441" w:author="Feicui150316" w:date="2017-11-24T10:20:00Z"/>
        </w:rPr>
      </w:pPr>
      <w:del w:id="442" w:author="Feicui150316" w:date="2017-11-24T10:20:00Z">
        <w:r w:rsidDel="00192798">
          <w:rPr>
            <w:rFonts w:hint="eastAsia"/>
          </w:rPr>
          <w:tab/>
          <w:delText xml:space="preserve">    console.log(typeof(b));</w:delText>
        </w:r>
      </w:del>
    </w:p>
    <w:p w:rsidR="005811B4" w:rsidDel="00192798" w:rsidRDefault="00C52B2B">
      <w:pPr>
        <w:pStyle w:val="af0"/>
        <w:ind w:firstLine="419"/>
        <w:rPr>
          <w:del w:id="443" w:author="Feicui150316" w:date="2017-11-24T10:20:00Z"/>
        </w:rPr>
      </w:pPr>
      <w:del w:id="444" w:author="Feicui150316" w:date="2017-11-24T10:20:00Z">
        <w:r w:rsidDel="00192798">
          <w:rPr>
            <w:rFonts w:hint="eastAsia"/>
          </w:rPr>
          <w:tab/>
          <w:delText xml:space="preserve">    console.log(typeof(c));</w:delText>
        </w:r>
      </w:del>
    </w:p>
    <w:p w:rsidR="005811B4" w:rsidDel="00192798" w:rsidRDefault="00C52B2B">
      <w:pPr>
        <w:pStyle w:val="af0"/>
        <w:ind w:firstLine="419"/>
        <w:rPr>
          <w:del w:id="445" w:author="Feicui150316" w:date="2017-11-24T10:20:00Z"/>
        </w:rPr>
      </w:pPr>
      <w:del w:id="446" w:author="Feicui150316" w:date="2017-11-24T10:20:00Z">
        <w:r w:rsidDel="00192798">
          <w:rPr>
            <w:rFonts w:hint="eastAsia"/>
          </w:rPr>
          <w:tab/>
          <w:delText xml:space="preserve">    console.log(typeof(d));</w:delText>
        </w:r>
      </w:del>
    </w:p>
    <w:p w:rsidR="005811B4" w:rsidDel="00192798" w:rsidRDefault="00C52B2B">
      <w:pPr>
        <w:pStyle w:val="af0"/>
        <w:ind w:firstLine="419"/>
        <w:rPr>
          <w:del w:id="447" w:author="Feicui150316" w:date="2017-11-24T10:20:00Z"/>
        </w:rPr>
      </w:pPr>
      <w:del w:id="448" w:author="Feicui150316" w:date="2017-11-24T10:20:00Z">
        <w:r w:rsidDel="00192798">
          <w:rPr>
            <w:rFonts w:hint="eastAsia"/>
          </w:rPr>
          <w:tab/>
          <w:delText xml:space="preserve">    console.log(typeof(e));</w:delText>
        </w:r>
      </w:del>
    </w:p>
    <w:p w:rsidR="005811B4" w:rsidDel="00192798" w:rsidRDefault="00C52B2B">
      <w:pPr>
        <w:pStyle w:val="af0"/>
        <w:ind w:firstLine="419"/>
        <w:rPr>
          <w:del w:id="449" w:author="Feicui150316" w:date="2017-11-24T10:20:00Z"/>
        </w:rPr>
      </w:pPr>
      <w:del w:id="450" w:author="Feicui150316" w:date="2017-11-24T10:20:00Z">
        <w:r w:rsidDel="00192798">
          <w:rPr>
            <w:rFonts w:hint="eastAsia"/>
          </w:rPr>
          <w:tab/>
          <w:delText xml:space="preserve">    console.log(typeof(f));</w:delText>
        </w:r>
      </w:del>
    </w:p>
    <w:p w:rsidR="005811B4" w:rsidDel="00192798" w:rsidRDefault="00C52B2B">
      <w:pPr>
        <w:pStyle w:val="af0"/>
        <w:ind w:firstLine="419"/>
        <w:rPr>
          <w:del w:id="451" w:author="Feicui150316" w:date="2017-11-24T10:20:00Z"/>
        </w:rPr>
      </w:pPr>
      <w:del w:id="452" w:author="Feicui150316" w:date="2017-11-24T10:20:00Z">
        <w:r w:rsidDel="00192798">
          <w:rPr>
            <w:rFonts w:hint="eastAsia"/>
          </w:rPr>
          <w:tab/>
          <w:delText xml:space="preserve">    console.log(typeof(g));</w:delText>
        </w:r>
      </w:del>
    </w:p>
    <w:p w:rsidR="00074509" w:rsidRDefault="00074509" w:rsidP="00074509">
      <w:pPr>
        <w:rPr>
          <w:ins w:id="453" w:author="Feicui150316" w:date="2017-11-24T11:36:00Z"/>
          <w:highlight w:val="yellow"/>
        </w:rPr>
      </w:pPr>
      <w:ins w:id="454" w:author="Feicui150316" w:date="2017-11-24T11:36:00Z">
        <w:r>
          <w:rPr>
            <w:noProof/>
          </w:rPr>
          <w:drawing>
            <wp:inline distT="0" distB="0" distL="0" distR="0" wp14:anchorId="7350CC57" wp14:editId="7DBC164B">
              <wp:extent cx="1223645" cy="520065"/>
              <wp:effectExtent l="0" t="0" r="0" b="0"/>
              <wp:docPr id="11" name="图片 12" descr="注意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图片 12" descr="注意.png"/>
                      <pic:cNvPicPr>
                        <a:picLocks noChangeAspect="1"/>
                      </pic:cNvPicPr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4000" cy="5205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074509" w:rsidRDefault="00074509" w:rsidP="00074509">
      <w:pPr>
        <w:rPr>
          <w:ins w:id="455" w:author="Feicui150316" w:date="2017-11-24T11:36:00Z"/>
          <w:highlight w:val="yellow"/>
        </w:rPr>
      </w:pPr>
      <w:proofErr w:type="spellStart"/>
      <w:ins w:id="456" w:author="Feicui150316" w:date="2017-11-24T11:36:00Z">
        <w:r>
          <w:rPr>
            <w:rFonts w:hint="eastAsia"/>
            <w:highlight w:val="yellow"/>
          </w:rPr>
          <w:t>j</w:t>
        </w:r>
        <w:r>
          <w:rPr>
            <w:highlight w:val="yellow"/>
          </w:rPr>
          <w:t>avascript</w:t>
        </w:r>
        <w:proofErr w:type="spellEnd"/>
        <w:r>
          <w:rPr>
            <w:rFonts w:hint="eastAsia"/>
            <w:highlight w:val="yellow"/>
          </w:rPr>
          <w:t>是弱数据类型，在声明变量时不指定数据类型。</w:t>
        </w:r>
      </w:ins>
    </w:p>
    <w:p w:rsidR="00074509" w:rsidRDefault="00074509" w:rsidP="00074509">
      <w:pPr>
        <w:rPr>
          <w:ins w:id="457" w:author="Feicui150316" w:date="2017-11-24T11:36:00Z"/>
          <w:highlight w:val="yellow"/>
        </w:rPr>
      </w:pPr>
      <w:ins w:id="458" w:author="Feicui150316" w:date="2017-11-24T11:36:00Z">
        <w:r>
          <w:rPr>
            <w:rFonts w:hint="eastAsia"/>
            <w:highlight w:val="yellow"/>
          </w:rPr>
          <w:t>变量中可存储任何类型的数据</w:t>
        </w:r>
      </w:ins>
    </w:p>
    <w:p w:rsidR="00074509" w:rsidRDefault="00074509" w:rsidP="00074509">
      <w:pPr>
        <w:rPr>
          <w:ins w:id="459" w:author="Feicui150316" w:date="2017-11-24T11:36:00Z"/>
          <w:highlight w:val="yellow"/>
        </w:rPr>
      </w:pPr>
      <w:ins w:id="460" w:author="Feicui150316" w:date="2017-11-24T11:36:00Z">
        <w:r>
          <w:rPr>
            <w:rFonts w:hint="eastAsia"/>
            <w:highlight w:val="yellow"/>
          </w:rPr>
          <w:t>变量中存储何种类型数据，变量就是何种类型</w:t>
        </w:r>
      </w:ins>
    </w:p>
    <w:p w:rsidR="00074509" w:rsidRDefault="00074509" w:rsidP="00074509">
      <w:pPr>
        <w:rPr>
          <w:ins w:id="461" w:author="Feicui150316" w:date="2017-11-24T11:36:00Z"/>
          <w:rFonts w:hint="eastAsia"/>
          <w:highlight w:val="yellow"/>
        </w:rPr>
      </w:pPr>
      <w:ins w:id="462" w:author="Feicui150316" w:date="2017-11-24T11:36:00Z">
        <w:r>
          <w:rPr>
            <w:rFonts w:hint="eastAsia"/>
            <w:highlight w:val="yellow"/>
          </w:rPr>
          <w:t>不声明，直接使用</w:t>
        </w:r>
      </w:ins>
    </w:p>
    <w:p w:rsidR="005811B4" w:rsidDel="00074509" w:rsidRDefault="00C52B2B">
      <w:pPr>
        <w:pStyle w:val="af0"/>
        <w:ind w:left="426"/>
        <w:rPr>
          <w:del w:id="463" w:author="Feicui150316" w:date="2017-11-24T11:36:00Z"/>
        </w:rPr>
      </w:pPr>
      <w:del w:id="464" w:author="Feicui150316" w:date="2017-11-24T11:36:00Z">
        <w:r w:rsidDel="00074509">
          <w:rPr>
            <w:noProof/>
          </w:rPr>
          <w:drawing>
            <wp:inline distT="0" distB="0" distL="0" distR="0">
              <wp:extent cx="1223645" cy="520065"/>
              <wp:effectExtent l="0" t="0" r="0" b="0"/>
              <wp:docPr id="8" name="图片 12" descr="注意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图片 12" descr="注意.png"/>
                      <pic:cNvPicPr>
                        <a:picLocks noChangeAspect="1"/>
                      </pic:cNvPicPr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4000" cy="5205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5811B4" w:rsidDel="00074509" w:rsidRDefault="00C52B2B">
      <w:pPr>
        <w:pStyle w:val="af0"/>
        <w:numPr>
          <w:ilvl w:val="0"/>
          <w:numId w:val="3"/>
        </w:numPr>
        <w:rPr>
          <w:del w:id="465" w:author="Feicui150316" w:date="2017-11-24T11:36:00Z"/>
        </w:rPr>
      </w:pPr>
      <w:del w:id="466" w:author="Feicui150316" w:date="2017-11-24T11:36:00Z">
        <w:r w:rsidDel="00074509">
          <w:rPr>
            <w:rFonts w:hint="eastAsia"/>
          </w:rPr>
          <w:delText>typeof</w:delText>
        </w:r>
        <w:r w:rsidDel="00074509">
          <w:rPr>
            <w:rFonts w:hint="eastAsia"/>
          </w:rPr>
          <w:delText>是一元运算符，返回值为字符串，该字符串用来说明运算数的数据类型</w:delText>
        </w:r>
      </w:del>
    </w:p>
    <w:p w:rsidR="005811B4" w:rsidRDefault="005811B4">
      <w:pPr>
        <w:pStyle w:val="af0"/>
        <w:ind w:left="0"/>
      </w:pPr>
    </w:p>
    <w:p w:rsidR="005811B4" w:rsidRDefault="00C52B2B">
      <w:pPr>
        <w:pStyle w:val="af0"/>
        <w:ind w:left="426"/>
      </w:pPr>
      <w:r>
        <w:rPr>
          <w:noProof/>
        </w:rPr>
        <w:drawing>
          <wp:inline distT="0" distB="0" distL="0" distR="0">
            <wp:extent cx="1223645" cy="527685"/>
            <wp:effectExtent l="0" t="0" r="0" b="0"/>
            <wp:docPr id="10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练习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5811B4" w:rsidRDefault="00C52B2B">
      <w:pPr>
        <w:pStyle w:val="af0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：练习声明变量，将所有的数据类型的都练习，并在控制台输出。</w:t>
      </w:r>
    </w:p>
    <w:p w:rsidR="005811B4" w:rsidRDefault="005811B4"/>
    <w:p w:rsidR="005811B4" w:rsidRDefault="005811B4"/>
    <w:p w:rsidR="005811B4" w:rsidDel="00192798" w:rsidRDefault="00C52B2B" w:rsidP="00192798">
      <w:pPr>
        <w:pStyle w:val="3"/>
        <w:spacing w:after="72"/>
        <w:ind w:left="960" w:firstLineChars="100" w:firstLine="180"/>
        <w:rPr>
          <w:del w:id="467" w:author="Feicui150316" w:date="2017-11-24T10:20:00Z"/>
        </w:rPr>
        <w:pPrChange w:id="468" w:author="Feicui150316" w:date="2017-11-24T10:20:00Z">
          <w:pPr>
            <w:pStyle w:val="3"/>
            <w:spacing w:after="72"/>
          </w:pPr>
        </w:pPrChange>
      </w:pPr>
      <w:r>
        <w:rPr>
          <w:rFonts w:hint="eastAsia"/>
        </w:rPr>
        <w:t>内置对象</w:t>
      </w:r>
      <w:del w:id="469" w:author="Feicui150316" w:date="2017-11-24T10:20:00Z">
        <w:r w:rsidDel="00192798">
          <w:rPr>
            <w:rFonts w:hint="eastAsia"/>
          </w:rPr>
          <w:delText>Math,Date,Array,String</w:delText>
        </w:r>
      </w:del>
    </w:p>
    <w:p w:rsidR="005811B4" w:rsidRDefault="00C52B2B" w:rsidP="00192798">
      <w:pPr>
        <w:pStyle w:val="3"/>
        <w:spacing w:after="72"/>
        <w:ind w:left="960" w:firstLineChars="100" w:firstLine="180"/>
        <w:pPrChange w:id="470" w:author="Feicui150316" w:date="2017-11-24T10:20:00Z">
          <w:pPr>
            <w:pStyle w:val="af0"/>
            <w:ind w:left="960" w:firstLineChars="100" w:firstLine="210"/>
          </w:pPr>
        </w:pPrChange>
      </w:pPr>
      <w:r w:rsidRPr="00192798">
        <w:rPr>
          <w:rFonts w:hint="eastAsia"/>
          <w:bCs w:val="0"/>
        </w:rPr>
        <w:t>数组</w:t>
      </w:r>
      <w:r>
        <w:rPr>
          <w:rFonts w:hint="eastAsia"/>
        </w:rPr>
        <w:t>：</w:t>
      </w:r>
      <w:r w:rsidRPr="00192798">
        <w:rPr>
          <w:rFonts w:ascii="微软雅黑" w:hAnsi="微软雅黑" w:cs="微软雅黑" w:hint="eastAsia"/>
          <w:color w:val="333333"/>
          <w:sz w:val="19"/>
          <w:szCs w:val="19"/>
          <w:shd w:val="clear" w:color="auto" w:fill="FFFFFF"/>
          <w:rPrChange w:id="471" w:author="Feicui150316" w:date="2017-11-24T10:20:00Z">
            <w:rPr>
              <w:rFonts w:ascii="Helvetica Neue" w:eastAsia="Helvetica Neue" w:hAnsi="Helvetica Neue" w:cs="Helvetica Neue"/>
              <w:color w:val="333333"/>
              <w:sz w:val="19"/>
              <w:szCs w:val="19"/>
              <w:shd w:val="clear" w:color="auto" w:fill="FFFFFF"/>
            </w:rPr>
          </w:rPrChange>
        </w:rPr>
        <w:t>数组对象是使用单独的变量名来存储一系列的值。</w:t>
      </w:r>
    </w:p>
    <w:p w:rsidR="005811B4" w:rsidRDefault="00C52B2B">
      <w:pPr>
        <w:pStyle w:val="af0"/>
        <w:ind w:firstLine="419"/>
      </w:pPr>
      <w:r w:rsidRPr="00192798">
        <w:rPr>
          <w:rFonts w:hint="eastAsia"/>
          <w:highlight w:val="yellow"/>
          <w:rPrChange w:id="472" w:author="Feicui150316" w:date="2017-11-24T10:21:00Z">
            <w:rPr>
              <w:rFonts w:hint="eastAsia"/>
            </w:rPr>
          </w:rPrChange>
        </w:rPr>
        <w:t>创建一个数组，有三种方法：常规方式、简洁方式、字面量式</w:t>
      </w:r>
    </w:p>
    <w:p w:rsidR="00192798" w:rsidRDefault="00192798" w:rsidP="00192798">
      <w:pPr>
        <w:pStyle w:val="af0"/>
        <w:ind w:firstLine="419"/>
        <w:rPr>
          <w:ins w:id="473" w:author="Feicui150316" w:date="2017-11-24T10:24:00Z"/>
        </w:rPr>
      </w:pPr>
      <w:ins w:id="474" w:author="Feicui150316" w:date="2017-11-24T10:24:00Z">
        <w:r>
          <w:rPr>
            <w:rFonts w:hint="eastAsia"/>
          </w:rPr>
          <w:t xml:space="preserve">1: </w:t>
        </w:r>
        <w:r>
          <w:rPr>
            <w:rFonts w:hint="eastAsia"/>
          </w:rPr>
          <w:t>常规方式</w:t>
        </w:r>
        <w:r>
          <w:rPr>
            <w:rFonts w:hint="eastAsia"/>
          </w:rPr>
          <w:t>:</w:t>
        </w:r>
      </w:ins>
    </w:p>
    <w:p w:rsidR="00192798" w:rsidRDefault="00192798" w:rsidP="00192798">
      <w:pPr>
        <w:pStyle w:val="af0"/>
        <w:ind w:firstLine="419"/>
        <w:rPr>
          <w:ins w:id="475" w:author="Feicui150316" w:date="2017-11-24T10:24:00Z"/>
        </w:rPr>
      </w:pPr>
      <w:proofErr w:type="spellStart"/>
      <w:ins w:id="476" w:author="Feicui150316" w:date="2017-11-24T10:24:00Z">
        <w:r>
          <w:rPr>
            <w:rFonts w:hint="eastAsia"/>
          </w:rPr>
          <w:t>var</w:t>
        </w:r>
        <w:proofErr w:type="spellEnd"/>
        <w:r>
          <w:rPr>
            <w:rFonts w:hint="eastAsia"/>
          </w:rPr>
          <w:t xml:space="preserve"> </w:t>
        </w:r>
        <w:r>
          <w:rPr>
            <w:rFonts w:hint="eastAsia"/>
          </w:rPr>
          <w:t>变量名</w:t>
        </w:r>
        <w:r>
          <w:rPr>
            <w:rFonts w:hint="eastAsia"/>
          </w:rPr>
          <w:t xml:space="preserve">= new Array(); </w:t>
        </w:r>
      </w:ins>
    </w:p>
    <w:p w:rsidR="00192798" w:rsidRDefault="00192798" w:rsidP="00192798">
      <w:pPr>
        <w:pStyle w:val="af0"/>
        <w:ind w:firstLine="419"/>
        <w:rPr>
          <w:ins w:id="477" w:author="Feicui150316" w:date="2017-11-24T10:24:00Z"/>
        </w:rPr>
      </w:pPr>
      <w:ins w:id="478" w:author="Feicui150316" w:date="2017-11-24T10:24:00Z">
        <w:r>
          <w:rPr>
            <w:rFonts w:hint="eastAsia"/>
          </w:rPr>
          <w:t xml:space="preserve">2: </w:t>
        </w:r>
        <w:r>
          <w:rPr>
            <w:rFonts w:hint="eastAsia"/>
          </w:rPr>
          <w:t>简洁方式</w:t>
        </w:r>
        <w:r>
          <w:rPr>
            <w:rFonts w:hint="eastAsia"/>
          </w:rPr>
          <w:t>:</w:t>
        </w:r>
      </w:ins>
    </w:p>
    <w:p w:rsidR="00192798" w:rsidRDefault="00192798" w:rsidP="00192798">
      <w:pPr>
        <w:pStyle w:val="af0"/>
        <w:ind w:firstLine="419"/>
        <w:rPr>
          <w:ins w:id="479" w:author="Feicui150316" w:date="2017-11-24T10:24:00Z"/>
        </w:rPr>
      </w:pPr>
      <w:proofErr w:type="spellStart"/>
      <w:ins w:id="480" w:author="Feicui150316" w:date="2017-11-24T10:24:00Z">
        <w:r>
          <w:rPr>
            <w:rFonts w:hint="eastAsia"/>
          </w:rPr>
          <w:t>var</w:t>
        </w:r>
        <w:proofErr w:type="spellEnd"/>
        <w:r>
          <w:rPr>
            <w:rFonts w:hint="eastAsia"/>
          </w:rPr>
          <w:t xml:space="preserve"> </w:t>
        </w:r>
        <w:r>
          <w:rPr>
            <w:rFonts w:hint="eastAsia"/>
          </w:rPr>
          <w:t>变量名</w:t>
        </w:r>
        <w:r>
          <w:rPr>
            <w:rFonts w:hint="eastAsia"/>
          </w:rPr>
          <w:t xml:space="preserve"> =new Array(</w:t>
        </w:r>
        <w:r>
          <w:t xml:space="preserve"> </w:t>
        </w:r>
      </w:ins>
      <w:ins w:id="481" w:author="Feicui150316" w:date="2017-11-24T10:25:00Z">
        <w:r>
          <w:rPr>
            <w:rFonts w:hint="eastAsia"/>
          </w:rPr>
          <w:t>值</w:t>
        </w:r>
        <w:r>
          <w:rPr>
            <w:rFonts w:hint="eastAsia"/>
          </w:rPr>
          <w:t>1</w:t>
        </w:r>
      </w:ins>
      <w:ins w:id="482" w:author="Feicui150316" w:date="2017-11-24T10:24:00Z">
        <w:r>
          <w:rPr>
            <w:rFonts w:hint="eastAsia"/>
          </w:rPr>
          <w:t>,</w:t>
        </w:r>
      </w:ins>
      <w:ins w:id="483" w:author="Feicui150316" w:date="2017-11-24T10:25:00Z">
        <w:r w:rsidRPr="00192798">
          <w:rPr>
            <w:rFonts w:hint="eastAsia"/>
          </w:rPr>
          <w:t xml:space="preserve"> </w:t>
        </w:r>
        <w:r>
          <w:rPr>
            <w:rFonts w:hint="eastAsia"/>
          </w:rPr>
          <w:t>值</w:t>
        </w:r>
        <w:r>
          <w:t>2</w:t>
        </w:r>
      </w:ins>
      <w:ins w:id="484" w:author="Feicui150316" w:date="2017-11-24T10:24:00Z">
        <w:r>
          <w:rPr>
            <w:rFonts w:hint="eastAsia"/>
          </w:rPr>
          <w:t>,</w:t>
        </w:r>
      </w:ins>
      <w:ins w:id="485" w:author="Feicui150316" w:date="2017-11-24T10:25:00Z">
        <w:r w:rsidRPr="00192798">
          <w:rPr>
            <w:rFonts w:hint="eastAsia"/>
          </w:rPr>
          <w:t xml:space="preserve"> </w:t>
        </w:r>
        <w:r>
          <w:rPr>
            <w:rFonts w:hint="eastAsia"/>
          </w:rPr>
          <w:t>值</w:t>
        </w:r>
        <w:r>
          <w:t>3</w:t>
        </w:r>
        <w:r>
          <w:rPr>
            <w:rFonts w:hint="eastAsia"/>
          </w:rPr>
          <w:t>，……</w:t>
        </w:r>
      </w:ins>
      <w:ins w:id="486" w:author="Feicui150316" w:date="2017-11-24T10:24:00Z">
        <w:r>
          <w:rPr>
            <w:rFonts w:hint="eastAsia"/>
          </w:rPr>
          <w:t>);</w:t>
        </w:r>
      </w:ins>
    </w:p>
    <w:p w:rsidR="00192798" w:rsidRDefault="00192798" w:rsidP="00192798">
      <w:pPr>
        <w:pStyle w:val="af0"/>
        <w:ind w:firstLine="419"/>
        <w:rPr>
          <w:ins w:id="487" w:author="Feicui150316" w:date="2017-11-24T10:24:00Z"/>
        </w:rPr>
      </w:pPr>
      <w:ins w:id="488" w:author="Feicui150316" w:date="2017-11-24T10:24:00Z">
        <w:r>
          <w:rPr>
            <w:rFonts w:hint="eastAsia"/>
          </w:rPr>
          <w:t xml:space="preserve">3: </w:t>
        </w:r>
        <w:r>
          <w:rPr>
            <w:rFonts w:hint="eastAsia"/>
          </w:rPr>
          <w:t>字面</w:t>
        </w:r>
        <w:r>
          <w:rPr>
            <w:rFonts w:hint="eastAsia"/>
          </w:rPr>
          <w:t>:</w:t>
        </w:r>
      </w:ins>
    </w:p>
    <w:p w:rsidR="00192798" w:rsidRDefault="00192798" w:rsidP="00192798">
      <w:pPr>
        <w:pStyle w:val="af0"/>
        <w:ind w:firstLine="419"/>
        <w:rPr>
          <w:ins w:id="489" w:author="Feicui150316" w:date="2017-11-24T10:24:00Z"/>
        </w:rPr>
      </w:pPr>
      <w:proofErr w:type="spellStart"/>
      <w:ins w:id="490" w:author="Feicui150316" w:date="2017-11-24T10:24:00Z">
        <w:r>
          <w:rPr>
            <w:rFonts w:hint="eastAsia"/>
          </w:rPr>
          <w:t>var</w:t>
        </w:r>
        <w:proofErr w:type="spellEnd"/>
        <w:r>
          <w:rPr>
            <w:rFonts w:hint="eastAsia"/>
          </w:rPr>
          <w:t xml:space="preserve"> </w:t>
        </w:r>
      </w:ins>
      <w:ins w:id="491" w:author="Feicui150316" w:date="2017-11-24T10:25:00Z">
        <w:r>
          <w:rPr>
            <w:rFonts w:hint="eastAsia"/>
          </w:rPr>
          <w:t>变量名</w:t>
        </w:r>
      </w:ins>
      <w:ins w:id="492" w:author="Feicui150316" w:date="2017-11-24T10:24:00Z">
        <w:r>
          <w:rPr>
            <w:rFonts w:hint="eastAsia"/>
          </w:rPr>
          <w:t>=[</w:t>
        </w:r>
      </w:ins>
      <w:ins w:id="493" w:author="Feicui150316" w:date="2017-11-24T10:25:00Z">
        <w:r>
          <w:rPr>
            <w:rFonts w:hint="eastAsia"/>
          </w:rPr>
          <w:t>值</w:t>
        </w:r>
        <w:r>
          <w:rPr>
            <w:rFonts w:hint="eastAsia"/>
          </w:rPr>
          <w:t>1,</w:t>
        </w:r>
        <w:r w:rsidRPr="00192798">
          <w:rPr>
            <w:rFonts w:hint="eastAsia"/>
          </w:rPr>
          <w:t xml:space="preserve"> </w:t>
        </w:r>
        <w:r>
          <w:rPr>
            <w:rFonts w:hint="eastAsia"/>
          </w:rPr>
          <w:t>值</w:t>
        </w:r>
        <w:r>
          <w:t>2</w:t>
        </w:r>
        <w:r>
          <w:rPr>
            <w:rFonts w:hint="eastAsia"/>
          </w:rPr>
          <w:t>,</w:t>
        </w:r>
        <w:r w:rsidRPr="00192798">
          <w:rPr>
            <w:rFonts w:hint="eastAsia"/>
          </w:rPr>
          <w:t xml:space="preserve"> </w:t>
        </w:r>
        <w:r>
          <w:rPr>
            <w:rFonts w:hint="eastAsia"/>
          </w:rPr>
          <w:t>值</w:t>
        </w:r>
        <w:r>
          <w:t>3</w:t>
        </w:r>
        <w:r>
          <w:rPr>
            <w:rFonts w:hint="eastAsia"/>
          </w:rPr>
          <w:t>，……</w:t>
        </w:r>
      </w:ins>
      <w:ins w:id="494" w:author="Feicui150316" w:date="2017-11-24T10:24:00Z">
        <w:r>
          <w:rPr>
            <w:rFonts w:hint="eastAsia"/>
          </w:rPr>
          <w:t>];</w:t>
        </w:r>
      </w:ins>
    </w:p>
    <w:p w:rsidR="00192798" w:rsidRPr="00192798" w:rsidRDefault="00192798">
      <w:pPr>
        <w:pStyle w:val="af0"/>
        <w:ind w:firstLine="419"/>
        <w:rPr>
          <w:rFonts w:hint="eastAsia"/>
        </w:rPr>
      </w:pPr>
    </w:p>
    <w:p w:rsidR="005811B4" w:rsidRDefault="00C52B2B">
      <w:pPr>
        <w:pStyle w:val="af0"/>
        <w:ind w:firstLine="419"/>
      </w:pPr>
      <w:r>
        <w:rPr>
          <w:rFonts w:hint="eastAsia"/>
        </w:rPr>
        <w:t>数组的属性和方法：</w:t>
      </w:r>
    </w:p>
    <w:p w:rsidR="005811B4" w:rsidRDefault="00C52B2B">
      <w:pPr>
        <w:pStyle w:val="af0"/>
        <w:ind w:firstLine="419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x=</w:t>
      </w:r>
      <w:proofErr w:type="spellStart"/>
      <w:r>
        <w:rPr>
          <w:rFonts w:hint="eastAsia"/>
        </w:rPr>
        <w:t>week.length</w:t>
      </w:r>
      <w:proofErr w:type="spellEnd"/>
      <w:r>
        <w:rPr>
          <w:rFonts w:hint="eastAsia"/>
        </w:rPr>
        <w:t xml:space="preserve">             // week</w:t>
      </w:r>
      <w:r>
        <w:rPr>
          <w:rFonts w:hint="eastAsia"/>
        </w:rPr>
        <w:t>中元素的数量</w:t>
      </w:r>
    </w:p>
    <w:p w:rsidR="005811B4" w:rsidRDefault="005811B4">
      <w:pPr>
        <w:pStyle w:val="af0"/>
        <w:ind w:firstLine="419"/>
      </w:pPr>
    </w:p>
    <w:p w:rsidR="005811B4" w:rsidRDefault="00C52B2B">
      <w:pPr>
        <w:pStyle w:val="af0"/>
        <w:ind w:firstLine="419"/>
      </w:pPr>
      <w:r>
        <w:rPr>
          <w:rFonts w:hint="eastAsia"/>
        </w:rPr>
        <w:t>删除数组的最后一个元素</w:t>
      </w:r>
      <w:r>
        <w:rPr>
          <w:rFonts w:hint="eastAsia"/>
        </w:rPr>
        <w:t xml:space="preserve"> - pop()</w:t>
      </w:r>
    </w:p>
    <w:p w:rsidR="005811B4" w:rsidRDefault="00C52B2B">
      <w:pPr>
        <w:pStyle w:val="af0"/>
        <w:ind w:firstLine="419"/>
      </w:pPr>
      <w:r>
        <w:rPr>
          <w:rFonts w:hint="eastAsia"/>
        </w:rPr>
        <w:t>数组的末尾添加新的元素</w:t>
      </w:r>
      <w:r>
        <w:rPr>
          <w:rFonts w:hint="eastAsia"/>
        </w:rPr>
        <w:t xml:space="preserve"> - push()</w:t>
      </w:r>
    </w:p>
    <w:p w:rsidR="005811B4" w:rsidRDefault="00C52B2B">
      <w:pPr>
        <w:pStyle w:val="af0"/>
        <w:ind w:firstLine="419"/>
      </w:pPr>
      <w:r>
        <w:rPr>
          <w:rFonts w:hint="eastAsia"/>
        </w:rPr>
        <w:t>删除数组的第一个元素</w:t>
      </w:r>
      <w:r>
        <w:rPr>
          <w:rFonts w:hint="eastAsia"/>
        </w:rPr>
        <w:t xml:space="preserve"> - shift()</w:t>
      </w:r>
    </w:p>
    <w:p w:rsidR="005811B4" w:rsidRDefault="00C52B2B">
      <w:pPr>
        <w:pStyle w:val="af0"/>
        <w:ind w:firstLine="419"/>
      </w:pPr>
      <w:r>
        <w:rPr>
          <w:rFonts w:hint="eastAsia"/>
        </w:rPr>
        <w:t>在数组的开头添加新元素</w:t>
      </w:r>
      <w:r>
        <w:rPr>
          <w:rFonts w:hint="eastAsia"/>
        </w:rPr>
        <w:t xml:space="preserve"> - unshift()</w:t>
      </w:r>
    </w:p>
    <w:p w:rsidR="005811B4" w:rsidRDefault="00C52B2B">
      <w:pPr>
        <w:pStyle w:val="af0"/>
        <w:ind w:firstLine="419"/>
      </w:pPr>
      <w:r>
        <w:rPr>
          <w:rFonts w:hint="eastAsia"/>
        </w:rPr>
        <w:t>join()</w:t>
      </w:r>
      <w:r>
        <w:rPr>
          <w:rFonts w:hint="eastAsia"/>
        </w:rPr>
        <w:tab/>
      </w:r>
      <w:r>
        <w:rPr>
          <w:rFonts w:hint="eastAsia"/>
        </w:rPr>
        <w:t>把数组的所有元素放入一个字符串。元素通过指定的分隔符进行分隔。</w:t>
      </w:r>
    </w:p>
    <w:p w:rsidR="005811B4" w:rsidRDefault="00C52B2B">
      <w:pPr>
        <w:pStyle w:val="af0"/>
        <w:ind w:firstLine="419"/>
        <w:rPr>
          <w:ins w:id="495" w:author="Feicui150316" w:date="2017-11-24T10:26:00Z"/>
        </w:rPr>
      </w:pPr>
      <w:r>
        <w:rPr>
          <w:rFonts w:hint="eastAsia"/>
        </w:rPr>
        <w:t>reverse()</w:t>
      </w:r>
      <w:r>
        <w:rPr>
          <w:rFonts w:hint="eastAsia"/>
        </w:rPr>
        <w:tab/>
      </w:r>
      <w:r>
        <w:rPr>
          <w:rFonts w:hint="eastAsia"/>
        </w:rPr>
        <w:t>颠倒数组中元素的顺序。</w:t>
      </w:r>
    </w:p>
    <w:p w:rsidR="00192798" w:rsidRDefault="00192798">
      <w:pPr>
        <w:pStyle w:val="af0"/>
        <w:ind w:firstLine="419"/>
        <w:rPr>
          <w:ins w:id="496" w:author="Feicui150316" w:date="2017-11-24T10:26:00Z"/>
        </w:rPr>
      </w:pPr>
    </w:p>
    <w:p w:rsidR="00192798" w:rsidRDefault="00192798" w:rsidP="00192798">
      <w:pPr>
        <w:ind w:leftChars="202" w:left="424"/>
        <w:rPr>
          <w:ins w:id="497" w:author="Feicui150316" w:date="2017-11-24T10:26:00Z"/>
        </w:rPr>
      </w:pPr>
      <w:ins w:id="498" w:author="Feicui150316" w:date="2017-11-24T10:26:00Z">
        <w:r>
          <w:rPr>
            <w:rFonts w:hint="eastAsia"/>
            <w:noProof/>
          </w:rPr>
          <w:drawing>
            <wp:inline distT="0" distB="0" distL="0" distR="0" wp14:anchorId="0C2E9832" wp14:editId="72916823">
              <wp:extent cx="1223645" cy="535940"/>
              <wp:effectExtent l="0" t="0" r="0" b="0"/>
              <wp:docPr id="12" name="图片 0" descr="案例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9" name="图片 0" descr="案例.png"/>
                      <pic:cNvPicPr>
                        <a:picLocks noChangeAspect="1"/>
                      </pic:cNvPicPr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4000" cy="5362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92798" w:rsidRDefault="00192798" w:rsidP="00192798">
      <w:pPr>
        <w:pStyle w:val="af0"/>
        <w:rPr>
          <w:ins w:id="499" w:author="Feicui150316" w:date="2017-11-24T10:26:00Z"/>
        </w:rPr>
      </w:pPr>
      <w:ins w:id="500" w:author="Feicui150316" w:date="2017-11-24T10:26:00Z">
        <w:r>
          <w:rPr>
            <w:rFonts w:hAnsi="楷体_GB2312" w:hint="eastAsia"/>
            <w:b/>
          </w:rPr>
          <w:t>案例描述</w:t>
        </w:r>
        <w:r>
          <w:rPr>
            <w:rFonts w:hint="eastAsia"/>
          </w:rPr>
          <w:t>：</w:t>
        </w:r>
      </w:ins>
    </w:p>
    <w:p w:rsidR="00192798" w:rsidRDefault="00192798" w:rsidP="00192798">
      <w:pPr>
        <w:pStyle w:val="af0"/>
        <w:rPr>
          <w:ins w:id="501" w:author="Feicui150316" w:date="2017-11-24T10:26:00Z"/>
        </w:rPr>
      </w:pPr>
      <w:ins w:id="502" w:author="Feicui150316" w:date="2017-11-24T10:26:00Z">
        <w:r>
          <w:rPr>
            <w:rFonts w:hint="eastAsia"/>
          </w:rPr>
          <w:tab/>
        </w:r>
        <w:r>
          <w:rPr>
            <w:rFonts w:hint="eastAsia"/>
          </w:rPr>
          <w:t>任务描述</w:t>
        </w:r>
      </w:ins>
    </w:p>
    <w:p w:rsidR="00192798" w:rsidRDefault="00192798" w:rsidP="00192798">
      <w:pPr>
        <w:pStyle w:val="af0"/>
        <w:rPr>
          <w:ins w:id="503" w:author="Feicui150316" w:date="2017-11-24T10:26:00Z"/>
        </w:rPr>
      </w:pPr>
      <w:ins w:id="504" w:author="Feicui150316" w:date="2017-11-24T10:26:00Z">
        <w:r>
          <w:rPr>
            <w:rFonts w:hAnsi="楷体_GB2312" w:hint="eastAsia"/>
            <w:b/>
          </w:rPr>
          <w:t>案例代码</w:t>
        </w:r>
        <w:r>
          <w:rPr>
            <w:rFonts w:hint="eastAsia"/>
          </w:rPr>
          <w:t>：（源文件名称）</w:t>
        </w:r>
      </w:ins>
    </w:p>
    <w:p w:rsidR="00192798" w:rsidRDefault="00192798" w:rsidP="00192798">
      <w:pPr>
        <w:pStyle w:val="af0"/>
        <w:rPr>
          <w:ins w:id="505" w:author="Feicui150316" w:date="2017-11-24T10:26:00Z"/>
        </w:rPr>
      </w:pPr>
      <w:ins w:id="506" w:author="Feicui150316" w:date="2017-11-24T10:26:00Z">
        <w:r>
          <w:rPr>
            <w:rFonts w:hint="eastAsia"/>
          </w:rPr>
          <w:t>创建数组：</w:t>
        </w:r>
      </w:ins>
    </w:p>
    <w:p w:rsidR="00192798" w:rsidRDefault="00192798" w:rsidP="00192798">
      <w:pPr>
        <w:pStyle w:val="af0"/>
        <w:ind w:firstLine="419"/>
        <w:rPr>
          <w:ins w:id="507" w:author="Feicui150316" w:date="2017-11-24T10:26:00Z"/>
        </w:rPr>
      </w:pPr>
      <w:ins w:id="508" w:author="Feicui150316" w:date="2017-11-24T10:26:00Z">
        <w:r>
          <w:rPr>
            <w:rFonts w:hint="eastAsia"/>
          </w:rPr>
          <w:t xml:space="preserve">1: </w:t>
        </w:r>
        <w:r>
          <w:rPr>
            <w:rFonts w:hint="eastAsia"/>
          </w:rPr>
          <w:t>常规方式</w:t>
        </w:r>
        <w:r>
          <w:rPr>
            <w:rFonts w:hint="eastAsia"/>
          </w:rPr>
          <w:t>:</w:t>
        </w:r>
      </w:ins>
    </w:p>
    <w:p w:rsidR="00192798" w:rsidRDefault="00192798" w:rsidP="00192798">
      <w:pPr>
        <w:pStyle w:val="af0"/>
        <w:ind w:firstLine="419"/>
        <w:rPr>
          <w:ins w:id="509" w:author="Feicui150316" w:date="2017-11-24T10:26:00Z"/>
        </w:rPr>
      </w:pPr>
      <w:proofErr w:type="spellStart"/>
      <w:ins w:id="510" w:author="Feicui150316" w:date="2017-11-24T10:26:00Z">
        <w:r>
          <w:rPr>
            <w:rFonts w:hint="eastAsia"/>
          </w:rPr>
          <w:t>var</w:t>
        </w:r>
        <w:proofErr w:type="spellEnd"/>
        <w:r>
          <w:rPr>
            <w:rFonts w:hint="eastAsia"/>
          </w:rPr>
          <w:t xml:space="preserve"> week = new </w:t>
        </w:r>
        <w:proofErr w:type="gramStart"/>
        <w:r>
          <w:rPr>
            <w:rFonts w:hint="eastAsia"/>
          </w:rPr>
          <w:t>Array(</w:t>
        </w:r>
        <w:proofErr w:type="gramEnd"/>
        <w:r>
          <w:rPr>
            <w:rFonts w:hint="eastAsia"/>
          </w:rPr>
          <w:t xml:space="preserve">); </w:t>
        </w:r>
      </w:ins>
    </w:p>
    <w:p w:rsidR="00192798" w:rsidRDefault="00192798" w:rsidP="00192798">
      <w:pPr>
        <w:pStyle w:val="af0"/>
        <w:ind w:firstLine="419"/>
        <w:rPr>
          <w:ins w:id="511" w:author="Feicui150316" w:date="2017-11-24T10:26:00Z"/>
        </w:rPr>
      </w:pPr>
      <w:ins w:id="512" w:author="Feicui150316" w:date="2017-11-24T10:26:00Z">
        <w:r>
          <w:rPr>
            <w:rFonts w:hint="eastAsia"/>
          </w:rPr>
          <w:t>week [</w:t>
        </w:r>
        <w:proofErr w:type="gramStart"/>
        <w:r>
          <w:rPr>
            <w:rFonts w:hint="eastAsia"/>
          </w:rPr>
          <w:t>0]=</w:t>
        </w:r>
        <w:proofErr w:type="gramEnd"/>
        <w:r>
          <w:rPr>
            <w:rFonts w:hint="eastAsia"/>
          </w:rPr>
          <w:t xml:space="preserve">"Monday";       </w:t>
        </w:r>
      </w:ins>
    </w:p>
    <w:p w:rsidR="00192798" w:rsidRDefault="00192798" w:rsidP="00192798">
      <w:pPr>
        <w:pStyle w:val="af0"/>
        <w:ind w:firstLine="419"/>
        <w:rPr>
          <w:ins w:id="513" w:author="Feicui150316" w:date="2017-11-24T10:26:00Z"/>
        </w:rPr>
      </w:pPr>
      <w:ins w:id="514" w:author="Feicui150316" w:date="2017-11-24T10:26:00Z">
        <w:r>
          <w:rPr>
            <w:rFonts w:hint="eastAsia"/>
          </w:rPr>
          <w:t>week [</w:t>
        </w:r>
        <w:proofErr w:type="gramStart"/>
        <w:r>
          <w:rPr>
            <w:rFonts w:hint="eastAsia"/>
          </w:rPr>
          <w:t>1]=</w:t>
        </w:r>
        <w:proofErr w:type="gramEnd"/>
        <w:r>
          <w:rPr>
            <w:rFonts w:hint="eastAsia"/>
          </w:rPr>
          <w:t>"Tuesday";</w:t>
        </w:r>
      </w:ins>
    </w:p>
    <w:p w:rsidR="00192798" w:rsidRDefault="00192798" w:rsidP="00192798">
      <w:pPr>
        <w:pStyle w:val="af0"/>
        <w:ind w:firstLine="419"/>
        <w:rPr>
          <w:ins w:id="515" w:author="Feicui150316" w:date="2017-11-24T10:26:00Z"/>
        </w:rPr>
      </w:pPr>
      <w:ins w:id="516" w:author="Feicui150316" w:date="2017-11-24T10:26:00Z">
        <w:r>
          <w:rPr>
            <w:rFonts w:hint="eastAsia"/>
          </w:rPr>
          <w:t>week [</w:t>
        </w:r>
        <w:proofErr w:type="gramStart"/>
        <w:r>
          <w:rPr>
            <w:rFonts w:hint="eastAsia"/>
          </w:rPr>
          <w:t>2]=</w:t>
        </w:r>
        <w:proofErr w:type="gramEnd"/>
        <w:r>
          <w:rPr>
            <w:rFonts w:hint="eastAsia"/>
          </w:rPr>
          <w:t>"Wednesday";</w:t>
        </w:r>
      </w:ins>
    </w:p>
    <w:p w:rsidR="00192798" w:rsidRDefault="00192798" w:rsidP="00192798">
      <w:pPr>
        <w:pStyle w:val="af0"/>
        <w:ind w:firstLine="419"/>
        <w:rPr>
          <w:ins w:id="517" w:author="Feicui150316" w:date="2017-11-24T10:26:00Z"/>
        </w:rPr>
      </w:pPr>
      <w:ins w:id="518" w:author="Feicui150316" w:date="2017-11-24T10:26:00Z">
        <w:r>
          <w:rPr>
            <w:rFonts w:hint="eastAsia"/>
          </w:rPr>
          <w:t xml:space="preserve">2: </w:t>
        </w:r>
        <w:r>
          <w:rPr>
            <w:rFonts w:hint="eastAsia"/>
          </w:rPr>
          <w:t>简洁方式</w:t>
        </w:r>
        <w:r>
          <w:rPr>
            <w:rFonts w:hint="eastAsia"/>
          </w:rPr>
          <w:t>:</w:t>
        </w:r>
      </w:ins>
    </w:p>
    <w:p w:rsidR="00192798" w:rsidRDefault="00192798" w:rsidP="00192798">
      <w:pPr>
        <w:pStyle w:val="af0"/>
        <w:ind w:firstLine="419"/>
        <w:rPr>
          <w:ins w:id="519" w:author="Feicui150316" w:date="2017-11-24T10:26:00Z"/>
        </w:rPr>
      </w:pPr>
      <w:proofErr w:type="spellStart"/>
      <w:ins w:id="520" w:author="Feicui150316" w:date="2017-11-24T10:26:00Z">
        <w:r>
          <w:rPr>
            <w:rFonts w:hint="eastAsia"/>
          </w:rPr>
          <w:t>var</w:t>
        </w:r>
        <w:proofErr w:type="spellEnd"/>
        <w:r>
          <w:rPr>
            <w:rFonts w:hint="eastAsia"/>
          </w:rPr>
          <w:t xml:space="preserve"> week =new Array("</w:t>
        </w:r>
        <w:proofErr w:type="spellStart"/>
        <w:r>
          <w:rPr>
            <w:rFonts w:hint="eastAsia"/>
          </w:rPr>
          <w:t>Monday","Tuesday","Wednesday</w:t>
        </w:r>
        <w:proofErr w:type="spellEnd"/>
        <w:r>
          <w:rPr>
            <w:rFonts w:hint="eastAsia"/>
          </w:rPr>
          <w:t>");</w:t>
        </w:r>
      </w:ins>
    </w:p>
    <w:p w:rsidR="00192798" w:rsidRDefault="00192798" w:rsidP="00192798">
      <w:pPr>
        <w:pStyle w:val="af0"/>
        <w:ind w:firstLine="419"/>
        <w:rPr>
          <w:ins w:id="521" w:author="Feicui150316" w:date="2017-11-24T10:26:00Z"/>
        </w:rPr>
      </w:pPr>
      <w:ins w:id="522" w:author="Feicui150316" w:date="2017-11-24T10:26:00Z">
        <w:r>
          <w:rPr>
            <w:rFonts w:hint="eastAsia"/>
          </w:rPr>
          <w:t xml:space="preserve">3: </w:t>
        </w:r>
        <w:r>
          <w:rPr>
            <w:rFonts w:hint="eastAsia"/>
          </w:rPr>
          <w:t>字面</w:t>
        </w:r>
        <w:r>
          <w:rPr>
            <w:rFonts w:hint="eastAsia"/>
          </w:rPr>
          <w:t>:</w:t>
        </w:r>
      </w:ins>
    </w:p>
    <w:p w:rsidR="00192798" w:rsidRDefault="00192798" w:rsidP="00192798">
      <w:pPr>
        <w:pStyle w:val="af0"/>
        <w:ind w:firstLine="419"/>
        <w:rPr>
          <w:ins w:id="523" w:author="Feicui150316" w:date="2017-11-24T10:26:00Z"/>
        </w:rPr>
      </w:pPr>
      <w:proofErr w:type="spellStart"/>
      <w:ins w:id="524" w:author="Feicui150316" w:date="2017-11-24T10:26:00Z">
        <w:r>
          <w:rPr>
            <w:rFonts w:hint="eastAsia"/>
          </w:rPr>
          <w:t>var</w:t>
        </w:r>
        <w:proofErr w:type="spellEnd"/>
        <w:r>
          <w:rPr>
            <w:rFonts w:hint="eastAsia"/>
          </w:rPr>
          <w:t xml:space="preserve"> week =["</w:t>
        </w:r>
        <w:proofErr w:type="spellStart"/>
        <w:r>
          <w:rPr>
            <w:rFonts w:hint="eastAsia"/>
          </w:rPr>
          <w:t>Monday","Tuesday","Wednesday</w:t>
        </w:r>
        <w:proofErr w:type="spellEnd"/>
        <w:r>
          <w:rPr>
            <w:rFonts w:hint="eastAsia"/>
          </w:rPr>
          <w:t>"];</w:t>
        </w:r>
      </w:ins>
    </w:p>
    <w:p w:rsidR="00192798" w:rsidRDefault="00192798" w:rsidP="00192798">
      <w:pPr>
        <w:pStyle w:val="af0"/>
        <w:ind w:firstLine="419"/>
        <w:rPr>
          <w:ins w:id="525" w:author="Feicui150316" w:date="2017-11-24T10:26:00Z"/>
        </w:rPr>
      </w:pPr>
    </w:p>
    <w:p w:rsidR="00192798" w:rsidRDefault="00192798" w:rsidP="00192798">
      <w:pPr>
        <w:pStyle w:val="af0"/>
        <w:ind w:firstLine="419"/>
        <w:rPr>
          <w:ins w:id="526" w:author="Feicui150316" w:date="2017-11-24T10:26:00Z"/>
        </w:rPr>
      </w:pPr>
      <w:proofErr w:type="spellStart"/>
      <w:ins w:id="527" w:author="Feicui150316" w:date="2017-11-24T10:26:00Z">
        <w:r>
          <w:rPr>
            <w:rFonts w:hint="eastAsia"/>
          </w:rPr>
          <w:t>var</w:t>
        </w:r>
        <w:proofErr w:type="spellEnd"/>
        <w:r>
          <w:rPr>
            <w:rFonts w:hint="eastAsia"/>
          </w:rPr>
          <w:t xml:space="preserve"> x=</w:t>
        </w:r>
        <w:proofErr w:type="spellStart"/>
        <w:proofErr w:type="gramStart"/>
        <w:r>
          <w:rPr>
            <w:rFonts w:hint="eastAsia"/>
          </w:rPr>
          <w:t>week.length</w:t>
        </w:r>
        <w:proofErr w:type="spellEnd"/>
        <w:proofErr w:type="gramEnd"/>
        <w:r>
          <w:rPr>
            <w:rFonts w:hint="eastAsia"/>
          </w:rPr>
          <w:t>;</w:t>
        </w:r>
      </w:ins>
    </w:p>
    <w:p w:rsidR="00192798" w:rsidRDefault="00192798" w:rsidP="00192798">
      <w:pPr>
        <w:pStyle w:val="af0"/>
        <w:ind w:firstLine="419"/>
        <w:rPr>
          <w:ins w:id="528" w:author="Feicui150316" w:date="2017-11-24T10:26:00Z"/>
        </w:rPr>
      </w:pPr>
      <w:ins w:id="529" w:author="Feicui150316" w:date="2017-11-24T10:26:00Z">
        <w:r>
          <w:rPr>
            <w:rFonts w:hint="eastAsia"/>
          </w:rPr>
          <w:t xml:space="preserve">console.log(x); // </w:t>
        </w:r>
        <w:r>
          <w:rPr>
            <w:rFonts w:hint="eastAsia"/>
          </w:rPr>
          <w:t>数组长度</w:t>
        </w:r>
      </w:ins>
    </w:p>
    <w:p w:rsidR="00192798" w:rsidRDefault="00192798" w:rsidP="00192798">
      <w:pPr>
        <w:pStyle w:val="af0"/>
        <w:ind w:firstLine="419"/>
        <w:rPr>
          <w:ins w:id="530" w:author="Feicui150316" w:date="2017-11-24T10:26:00Z"/>
        </w:rPr>
      </w:pPr>
    </w:p>
    <w:p w:rsidR="00192798" w:rsidRDefault="00192798" w:rsidP="00192798">
      <w:pPr>
        <w:pStyle w:val="af0"/>
        <w:ind w:firstLine="419"/>
        <w:rPr>
          <w:ins w:id="531" w:author="Feicui150316" w:date="2017-11-24T10:26:00Z"/>
        </w:rPr>
      </w:pPr>
      <w:proofErr w:type="spellStart"/>
      <w:ins w:id="532" w:author="Feicui150316" w:date="2017-11-24T10:26:00Z">
        <w:r>
          <w:rPr>
            <w:rFonts w:hint="eastAsia"/>
          </w:rPr>
          <w:t>var</w:t>
        </w:r>
        <w:proofErr w:type="spellEnd"/>
        <w:r>
          <w:rPr>
            <w:rFonts w:hint="eastAsia"/>
          </w:rPr>
          <w:t xml:space="preserve"> num1= [1, 2, 3, 4];</w:t>
        </w:r>
      </w:ins>
    </w:p>
    <w:p w:rsidR="00192798" w:rsidRDefault="00192798" w:rsidP="00192798">
      <w:pPr>
        <w:pStyle w:val="af0"/>
        <w:ind w:firstLine="419"/>
        <w:rPr>
          <w:ins w:id="533" w:author="Feicui150316" w:date="2017-11-24T10:26:00Z"/>
        </w:rPr>
      </w:pPr>
      <w:proofErr w:type="spellStart"/>
      <w:proofErr w:type="gramStart"/>
      <w:ins w:id="534" w:author="Feicui150316" w:date="2017-11-24T10:26:00Z">
        <w:r>
          <w:rPr>
            <w:rFonts w:hint="eastAsia"/>
          </w:rPr>
          <w:t>num.pop</w:t>
        </w:r>
        <w:proofErr w:type="spellEnd"/>
        <w:r>
          <w:rPr>
            <w:rFonts w:hint="eastAsia"/>
          </w:rPr>
          <w:t>(</w:t>
        </w:r>
        <w:proofErr w:type="gramEnd"/>
        <w:r>
          <w:rPr>
            <w:rFonts w:hint="eastAsia"/>
          </w:rPr>
          <w:t>);</w:t>
        </w:r>
      </w:ins>
    </w:p>
    <w:p w:rsidR="00192798" w:rsidRDefault="00192798" w:rsidP="00192798">
      <w:pPr>
        <w:pStyle w:val="af0"/>
        <w:ind w:firstLine="419"/>
        <w:rPr>
          <w:ins w:id="535" w:author="Feicui150316" w:date="2017-11-24T10:26:00Z"/>
        </w:rPr>
      </w:pPr>
      <w:ins w:id="536" w:author="Feicui150316" w:date="2017-11-24T10:26:00Z">
        <w:r>
          <w:rPr>
            <w:rFonts w:hint="eastAsia"/>
          </w:rPr>
          <w:t>console.log(num1);</w:t>
        </w:r>
      </w:ins>
    </w:p>
    <w:p w:rsidR="00192798" w:rsidRDefault="00192798" w:rsidP="00192798">
      <w:pPr>
        <w:pStyle w:val="af0"/>
        <w:ind w:firstLine="419"/>
        <w:rPr>
          <w:ins w:id="537" w:author="Feicui150316" w:date="2017-11-24T10:26:00Z"/>
        </w:rPr>
      </w:pPr>
    </w:p>
    <w:p w:rsidR="00192798" w:rsidRDefault="00192798" w:rsidP="00192798">
      <w:pPr>
        <w:pStyle w:val="af0"/>
        <w:ind w:firstLine="419"/>
        <w:rPr>
          <w:ins w:id="538" w:author="Feicui150316" w:date="2017-11-24T10:26:00Z"/>
        </w:rPr>
      </w:pPr>
      <w:proofErr w:type="spellStart"/>
      <w:ins w:id="539" w:author="Feicui150316" w:date="2017-11-24T10:26:00Z">
        <w:r>
          <w:rPr>
            <w:rFonts w:hint="eastAsia"/>
          </w:rPr>
          <w:t>var</w:t>
        </w:r>
        <w:proofErr w:type="spellEnd"/>
        <w:r>
          <w:rPr>
            <w:rFonts w:hint="eastAsia"/>
          </w:rPr>
          <w:t xml:space="preserve"> num2= [1, 2, 3, 4];</w:t>
        </w:r>
      </w:ins>
    </w:p>
    <w:p w:rsidR="00192798" w:rsidRDefault="00192798" w:rsidP="00192798">
      <w:pPr>
        <w:pStyle w:val="af0"/>
        <w:ind w:firstLine="419"/>
        <w:rPr>
          <w:ins w:id="540" w:author="Feicui150316" w:date="2017-11-24T10:26:00Z"/>
        </w:rPr>
      </w:pPr>
      <w:proofErr w:type="spellStart"/>
      <w:proofErr w:type="gramStart"/>
      <w:ins w:id="541" w:author="Feicui150316" w:date="2017-11-24T10:26:00Z">
        <w:r>
          <w:rPr>
            <w:rFonts w:hint="eastAsia"/>
          </w:rPr>
          <w:t>num.push</w:t>
        </w:r>
        <w:proofErr w:type="spellEnd"/>
        <w:proofErr w:type="gramEnd"/>
        <w:r>
          <w:rPr>
            <w:rFonts w:hint="eastAsia"/>
          </w:rPr>
          <w:t>(5);</w:t>
        </w:r>
      </w:ins>
    </w:p>
    <w:p w:rsidR="00192798" w:rsidRDefault="00192798" w:rsidP="00192798">
      <w:pPr>
        <w:pStyle w:val="af0"/>
        <w:ind w:firstLine="419"/>
        <w:rPr>
          <w:ins w:id="542" w:author="Feicui150316" w:date="2017-11-24T10:26:00Z"/>
        </w:rPr>
      </w:pPr>
      <w:ins w:id="543" w:author="Feicui150316" w:date="2017-11-24T10:26:00Z">
        <w:r>
          <w:rPr>
            <w:rFonts w:hint="eastAsia"/>
          </w:rPr>
          <w:t>console.log(num2);</w:t>
        </w:r>
      </w:ins>
    </w:p>
    <w:p w:rsidR="00192798" w:rsidRDefault="00192798" w:rsidP="00192798">
      <w:pPr>
        <w:pStyle w:val="af0"/>
        <w:ind w:firstLine="419"/>
        <w:rPr>
          <w:ins w:id="544" w:author="Feicui150316" w:date="2017-11-24T10:26:00Z"/>
        </w:rPr>
      </w:pPr>
    </w:p>
    <w:p w:rsidR="00192798" w:rsidRDefault="00192798" w:rsidP="00192798">
      <w:pPr>
        <w:pStyle w:val="af0"/>
        <w:ind w:firstLine="419"/>
        <w:rPr>
          <w:ins w:id="545" w:author="Feicui150316" w:date="2017-11-24T10:26:00Z"/>
        </w:rPr>
      </w:pPr>
      <w:proofErr w:type="spellStart"/>
      <w:ins w:id="546" w:author="Feicui150316" w:date="2017-11-24T10:26:00Z">
        <w:r>
          <w:rPr>
            <w:rFonts w:hint="eastAsia"/>
          </w:rPr>
          <w:t>var</w:t>
        </w:r>
        <w:proofErr w:type="spellEnd"/>
        <w:r>
          <w:rPr>
            <w:rFonts w:hint="eastAsia"/>
          </w:rPr>
          <w:t xml:space="preserve"> num3= [1, 2, 3, 4];</w:t>
        </w:r>
      </w:ins>
    </w:p>
    <w:p w:rsidR="00192798" w:rsidRDefault="00192798" w:rsidP="00192798">
      <w:pPr>
        <w:pStyle w:val="af0"/>
        <w:ind w:firstLine="419"/>
        <w:rPr>
          <w:ins w:id="547" w:author="Feicui150316" w:date="2017-11-24T10:26:00Z"/>
        </w:rPr>
      </w:pPr>
      <w:proofErr w:type="spellStart"/>
      <w:proofErr w:type="gramStart"/>
      <w:ins w:id="548" w:author="Feicui150316" w:date="2017-11-24T10:26:00Z">
        <w:r>
          <w:rPr>
            <w:rFonts w:hint="eastAsia"/>
          </w:rPr>
          <w:t>num.shift</w:t>
        </w:r>
        <w:proofErr w:type="spellEnd"/>
        <w:proofErr w:type="gramEnd"/>
        <w:r>
          <w:rPr>
            <w:rFonts w:hint="eastAsia"/>
          </w:rPr>
          <w:t>();</w:t>
        </w:r>
      </w:ins>
    </w:p>
    <w:p w:rsidR="00192798" w:rsidRDefault="00192798" w:rsidP="00192798">
      <w:pPr>
        <w:pStyle w:val="af0"/>
        <w:ind w:firstLine="419"/>
        <w:rPr>
          <w:ins w:id="549" w:author="Feicui150316" w:date="2017-11-24T10:26:00Z"/>
        </w:rPr>
      </w:pPr>
      <w:ins w:id="550" w:author="Feicui150316" w:date="2017-11-24T10:26:00Z">
        <w:r>
          <w:rPr>
            <w:rFonts w:hint="eastAsia"/>
          </w:rPr>
          <w:t>console.log(num3);</w:t>
        </w:r>
      </w:ins>
    </w:p>
    <w:p w:rsidR="00192798" w:rsidRDefault="00192798" w:rsidP="00192798">
      <w:pPr>
        <w:pStyle w:val="af0"/>
        <w:ind w:firstLine="419"/>
        <w:rPr>
          <w:ins w:id="551" w:author="Feicui150316" w:date="2017-11-24T10:26:00Z"/>
        </w:rPr>
      </w:pPr>
    </w:p>
    <w:p w:rsidR="00192798" w:rsidRDefault="00192798" w:rsidP="00192798">
      <w:pPr>
        <w:pStyle w:val="af0"/>
        <w:ind w:firstLine="419"/>
        <w:rPr>
          <w:ins w:id="552" w:author="Feicui150316" w:date="2017-11-24T10:26:00Z"/>
        </w:rPr>
      </w:pPr>
      <w:proofErr w:type="spellStart"/>
      <w:ins w:id="553" w:author="Feicui150316" w:date="2017-11-24T10:26:00Z">
        <w:r>
          <w:rPr>
            <w:rFonts w:hint="eastAsia"/>
          </w:rPr>
          <w:t>var</w:t>
        </w:r>
        <w:proofErr w:type="spellEnd"/>
        <w:r>
          <w:rPr>
            <w:rFonts w:hint="eastAsia"/>
          </w:rPr>
          <w:t xml:space="preserve"> num4= [1, 2, 3, 4];</w:t>
        </w:r>
      </w:ins>
    </w:p>
    <w:p w:rsidR="00192798" w:rsidRDefault="00192798" w:rsidP="00192798">
      <w:pPr>
        <w:pStyle w:val="af0"/>
        <w:ind w:firstLine="419"/>
        <w:rPr>
          <w:ins w:id="554" w:author="Feicui150316" w:date="2017-11-24T10:26:00Z"/>
        </w:rPr>
      </w:pPr>
      <w:proofErr w:type="spellStart"/>
      <w:proofErr w:type="gramStart"/>
      <w:ins w:id="555" w:author="Feicui150316" w:date="2017-11-24T10:26:00Z">
        <w:r>
          <w:rPr>
            <w:rFonts w:hint="eastAsia"/>
          </w:rPr>
          <w:t>num.unshift</w:t>
        </w:r>
        <w:proofErr w:type="spellEnd"/>
        <w:proofErr w:type="gramEnd"/>
        <w:r>
          <w:rPr>
            <w:rFonts w:hint="eastAsia"/>
          </w:rPr>
          <w:t>(0);</w:t>
        </w:r>
      </w:ins>
    </w:p>
    <w:p w:rsidR="00192798" w:rsidRDefault="00192798" w:rsidP="00192798">
      <w:pPr>
        <w:pStyle w:val="af0"/>
        <w:ind w:firstLine="419"/>
        <w:rPr>
          <w:ins w:id="556" w:author="Feicui150316" w:date="2017-11-24T10:26:00Z"/>
        </w:rPr>
      </w:pPr>
      <w:ins w:id="557" w:author="Feicui150316" w:date="2017-11-24T10:26:00Z">
        <w:r>
          <w:rPr>
            <w:rFonts w:hint="eastAsia"/>
          </w:rPr>
          <w:t>console.log(num4);</w:t>
        </w:r>
      </w:ins>
    </w:p>
    <w:p w:rsidR="00192798" w:rsidRDefault="00192798" w:rsidP="00192798">
      <w:pPr>
        <w:pStyle w:val="af0"/>
        <w:ind w:firstLine="419"/>
        <w:rPr>
          <w:ins w:id="558" w:author="Feicui150316" w:date="2017-11-24T10:26:00Z"/>
        </w:rPr>
      </w:pPr>
    </w:p>
    <w:p w:rsidR="00192798" w:rsidRDefault="00192798" w:rsidP="00192798">
      <w:pPr>
        <w:pStyle w:val="af0"/>
        <w:ind w:firstLine="419"/>
        <w:rPr>
          <w:ins w:id="559" w:author="Feicui150316" w:date="2017-11-24T10:26:00Z"/>
        </w:rPr>
      </w:pPr>
      <w:proofErr w:type="spellStart"/>
      <w:ins w:id="560" w:author="Feicui150316" w:date="2017-11-24T10:26:00Z">
        <w:r>
          <w:rPr>
            <w:rFonts w:hint="eastAsia"/>
          </w:rPr>
          <w:lastRenderedPageBreak/>
          <w:t>var</w:t>
        </w:r>
        <w:proofErr w:type="spellEnd"/>
        <w:r>
          <w:rPr>
            <w:rFonts w:hint="eastAsia"/>
          </w:rPr>
          <w:t xml:space="preserve"> num5= [1,2,3,4];</w:t>
        </w:r>
      </w:ins>
    </w:p>
    <w:p w:rsidR="00192798" w:rsidRDefault="00192798" w:rsidP="00192798">
      <w:pPr>
        <w:pStyle w:val="af0"/>
        <w:ind w:firstLine="419"/>
        <w:rPr>
          <w:ins w:id="561" w:author="Feicui150316" w:date="2017-11-24T10:26:00Z"/>
        </w:rPr>
      </w:pPr>
      <w:ins w:id="562" w:author="Feicui150316" w:date="2017-11-24T10:26:00Z">
        <w:r>
          <w:rPr>
            <w:rFonts w:hint="eastAsia"/>
          </w:rPr>
          <w:t>num5.reverse();</w:t>
        </w:r>
      </w:ins>
    </w:p>
    <w:p w:rsidR="00192798" w:rsidRDefault="00192798" w:rsidP="00192798">
      <w:pPr>
        <w:pStyle w:val="af0"/>
        <w:ind w:firstLine="419"/>
        <w:rPr>
          <w:ins w:id="563" w:author="Feicui150316" w:date="2017-11-24T10:26:00Z"/>
        </w:rPr>
      </w:pPr>
      <w:ins w:id="564" w:author="Feicui150316" w:date="2017-11-24T10:26:00Z">
        <w:r>
          <w:rPr>
            <w:rFonts w:hint="eastAsia"/>
          </w:rPr>
          <w:t>console.log(num5);</w:t>
        </w:r>
      </w:ins>
    </w:p>
    <w:p w:rsidR="00192798" w:rsidRDefault="00192798" w:rsidP="00192798">
      <w:pPr>
        <w:pStyle w:val="af0"/>
        <w:ind w:firstLine="419"/>
        <w:rPr>
          <w:ins w:id="565" w:author="Feicui150316" w:date="2017-11-24T10:26:00Z"/>
        </w:rPr>
      </w:pPr>
    </w:p>
    <w:p w:rsidR="00192798" w:rsidRDefault="00192798" w:rsidP="00192798">
      <w:pPr>
        <w:pStyle w:val="af0"/>
        <w:ind w:firstLine="419"/>
        <w:rPr>
          <w:ins w:id="566" w:author="Feicui150316" w:date="2017-11-24T10:26:00Z"/>
        </w:rPr>
      </w:pPr>
      <w:proofErr w:type="spellStart"/>
      <w:ins w:id="567" w:author="Feicui150316" w:date="2017-11-24T10:26:00Z">
        <w:r>
          <w:rPr>
            <w:rFonts w:hint="eastAsia"/>
          </w:rPr>
          <w:t>var</w:t>
        </w:r>
        <w:proofErr w:type="spellEnd"/>
        <w:r>
          <w:rPr>
            <w:rFonts w:hint="eastAsia"/>
          </w:rPr>
          <w:t xml:space="preserve"> num6= [1,2,3,4];</w:t>
        </w:r>
      </w:ins>
    </w:p>
    <w:p w:rsidR="00192798" w:rsidRDefault="00192798" w:rsidP="00192798">
      <w:pPr>
        <w:pStyle w:val="af0"/>
        <w:ind w:firstLine="419"/>
        <w:rPr>
          <w:ins w:id="568" w:author="Feicui150316" w:date="2017-11-24T10:26:00Z"/>
        </w:rPr>
      </w:pPr>
      <w:proofErr w:type="gramStart"/>
      <w:ins w:id="569" w:author="Feicui150316" w:date="2017-11-24T10:26:00Z">
        <w:r>
          <w:rPr>
            <w:rFonts w:hint="eastAsia"/>
          </w:rPr>
          <w:t>console.log(</w:t>
        </w:r>
        <w:proofErr w:type="gramEnd"/>
        <w:r>
          <w:rPr>
            <w:rFonts w:hint="eastAsia"/>
          </w:rPr>
          <w:t>num6.join(</w:t>
        </w:r>
        <w:r>
          <w:t>‘</w:t>
        </w:r>
        <w:r>
          <w:rPr>
            <w:rFonts w:hint="eastAsia"/>
          </w:rPr>
          <w:t>|</w:t>
        </w:r>
        <w:r>
          <w:t>’</w:t>
        </w:r>
        <w:r>
          <w:rPr>
            <w:rFonts w:hint="eastAsia"/>
          </w:rPr>
          <w:t>));</w:t>
        </w:r>
      </w:ins>
    </w:p>
    <w:p w:rsidR="00192798" w:rsidRDefault="00192798" w:rsidP="00192798">
      <w:pPr>
        <w:pStyle w:val="af0"/>
        <w:ind w:firstLine="419"/>
        <w:rPr>
          <w:ins w:id="570" w:author="Feicui150316" w:date="2017-11-24T10:26:00Z"/>
        </w:rPr>
      </w:pPr>
    </w:p>
    <w:p w:rsidR="00192798" w:rsidRDefault="00192798" w:rsidP="00192798">
      <w:pPr>
        <w:pStyle w:val="af0"/>
        <w:ind w:firstLine="419"/>
        <w:rPr>
          <w:ins w:id="571" w:author="Feicui150316" w:date="2017-11-24T10:26:00Z"/>
        </w:rPr>
      </w:pPr>
    </w:p>
    <w:p w:rsidR="00192798" w:rsidRDefault="00192798">
      <w:pPr>
        <w:pStyle w:val="af0"/>
        <w:ind w:firstLine="419"/>
        <w:rPr>
          <w:rFonts w:hint="eastAsia"/>
        </w:rPr>
      </w:pPr>
    </w:p>
    <w:p w:rsidR="005811B4" w:rsidRDefault="005811B4">
      <w:pPr>
        <w:pStyle w:val="af0"/>
        <w:ind w:firstLine="419"/>
      </w:pPr>
    </w:p>
    <w:p w:rsidR="005811B4" w:rsidRDefault="00C52B2B">
      <w:pPr>
        <w:pStyle w:val="af0"/>
        <w:ind w:firstLine="419"/>
        <w:rPr>
          <w:b/>
          <w:bCs w:val="0"/>
        </w:rPr>
      </w:pPr>
      <w:r>
        <w:rPr>
          <w:rFonts w:hint="eastAsia"/>
          <w:b/>
          <w:bCs w:val="0"/>
        </w:rPr>
        <w:t>字符串：</w:t>
      </w:r>
      <w:r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  <w:t>一个字符串用于存储一系列字符</w:t>
      </w:r>
    </w:p>
    <w:p w:rsidR="005811B4" w:rsidRDefault="005811B4">
      <w:pPr>
        <w:pStyle w:val="af0"/>
      </w:pPr>
    </w:p>
    <w:p w:rsidR="005811B4" w:rsidRDefault="00C52B2B">
      <w:pPr>
        <w:pStyle w:val="af0"/>
        <w:ind w:firstLine="420"/>
      </w:pP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</w:t>
      </w:r>
    </w:p>
    <w:p w:rsidR="005811B4" w:rsidRDefault="00C52B2B">
      <w:pPr>
        <w:pStyle w:val="af0"/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来定位字符串中某一个指定的字符首次出现的位置。没有则返回</w:t>
      </w:r>
      <w:r>
        <w:rPr>
          <w:rFonts w:hint="eastAsia"/>
        </w:rPr>
        <w:t>-1</w:t>
      </w:r>
    </w:p>
    <w:p w:rsidR="005811B4" w:rsidRDefault="005811B4">
      <w:pPr>
        <w:pStyle w:val="af0"/>
      </w:pPr>
    </w:p>
    <w:p w:rsidR="005811B4" w:rsidRDefault="00C52B2B">
      <w:pPr>
        <w:pStyle w:val="af0"/>
        <w:ind w:firstLineChars="200" w:firstLine="420"/>
      </w:pPr>
      <w:r>
        <w:rPr>
          <w:rFonts w:hint="eastAsia"/>
        </w:rPr>
        <w:t xml:space="preserve">match() </w:t>
      </w:r>
      <w:r>
        <w:rPr>
          <w:rFonts w:hint="eastAsia"/>
        </w:rPr>
        <w:t>方法</w:t>
      </w:r>
    </w:p>
    <w:p w:rsidR="005811B4" w:rsidRDefault="00C52B2B">
      <w:pPr>
        <w:pStyle w:val="af0"/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match() </w:t>
      </w:r>
      <w:r>
        <w:rPr>
          <w:rFonts w:hint="eastAsia"/>
        </w:rPr>
        <w:t>来查找字符串中特定的字符，并且如果找到的话，则返回这个字符。</w:t>
      </w:r>
    </w:p>
    <w:p w:rsidR="005811B4" w:rsidRDefault="005811B4">
      <w:pPr>
        <w:pStyle w:val="af0"/>
        <w:ind w:firstLine="419"/>
      </w:pPr>
    </w:p>
    <w:p w:rsidR="005811B4" w:rsidRDefault="00C52B2B">
      <w:pPr>
        <w:pStyle w:val="af0"/>
        <w:ind w:firstLine="419"/>
      </w:pPr>
      <w:r>
        <w:rPr>
          <w:rFonts w:hint="eastAsia"/>
        </w:rPr>
        <w:t>split()</w:t>
      </w:r>
      <w:r>
        <w:rPr>
          <w:rFonts w:hint="eastAsia"/>
        </w:rPr>
        <w:t>方法</w:t>
      </w:r>
    </w:p>
    <w:p w:rsidR="005811B4" w:rsidRDefault="00C52B2B">
      <w:pPr>
        <w:pStyle w:val="af0"/>
        <w:ind w:firstLine="419"/>
      </w:pPr>
      <w:r>
        <w:rPr>
          <w:rFonts w:hint="eastAsia"/>
        </w:rPr>
        <w:t>通过将字符串划分成子串，将一个字符串做成一个字符串数组。</w:t>
      </w:r>
    </w:p>
    <w:p w:rsidR="00A203B2" w:rsidRDefault="00C52B2B" w:rsidP="00A203B2">
      <w:pPr>
        <w:ind w:leftChars="202" w:left="424"/>
      </w:pPr>
      <w:r>
        <w:rPr>
          <w:rFonts w:hint="eastAsia"/>
        </w:rPr>
        <w:tab/>
      </w:r>
      <w:r w:rsidR="00A203B2">
        <w:rPr>
          <w:rFonts w:hint="eastAsia"/>
          <w:noProof/>
        </w:rPr>
        <w:drawing>
          <wp:inline distT="0" distB="0" distL="0" distR="0" wp14:anchorId="0C2E9832" wp14:editId="72916823">
            <wp:extent cx="1223645" cy="535940"/>
            <wp:effectExtent l="0" t="0" r="0" b="0"/>
            <wp:docPr id="15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0" descr="案例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B2" w:rsidRDefault="00A203B2" w:rsidP="00A203B2">
      <w:pPr>
        <w:pStyle w:val="af0"/>
      </w:pPr>
      <w:r>
        <w:rPr>
          <w:rFonts w:hAnsi="楷体_GB2312" w:hint="eastAsia"/>
          <w:b/>
        </w:rPr>
        <w:t>案例描述</w:t>
      </w:r>
      <w:r>
        <w:rPr>
          <w:rFonts w:hint="eastAsia"/>
        </w:rPr>
        <w:t>：</w:t>
      </w:r>
    </w:p>
    <w:p w:rsidR="00A203B2" w:rsidRDefault="00A203B2" w:rsidP="00A203B2">
      <w:pPr>
        <w:pStyle w:val="af0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 w:rsidR="00A203B2" w:rsidRDefault="00A203B2" w:rsidP="00A203B2">
      <w:pPr>
        <w:pStyle w:val="af0"/>
      </w:pPr>
      <w:r>
        <w:rPr>
          <w:rFonts w:hAnsi="楷体_GB2312" w:hint="eastAsia"/>
          <w:b/>
        </w:rPr>
        <w:t>案例代码</w:t>
      </w:r>
      <w:r>
        <w:rPr>
          <w:rFonts w:hint="eastAsia"/>
        </w:rPr>
        <w:t>：（源文件名称）</w:t>
      </w:r>
    </w:p>
    <w:p w:rsidR="00A203B2" w:rsidRDefault="00A203B2" w:rsidP="00A203B2">
      <w:pPr>
        <w:pStyle w:val="af0"/>
        <w:ind w:firstLine="419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‘</w:t>
      </w:r>
      <w:r>
        <w:rPr>
          <w:rFonts w:hint="eastAsia"/>
        </w:rPr>
        <w:t>123</w:t>
      </w:r>
      <w:r>
        <w:rPr>
          <w:rFonts w:hint="eastAsia"/>
        </w:rPr>
        <w:t>’；</w:t>
      </w:r>
    </w:p>
    <w:p w:rsidR="00A203B2" w:rsidRDefault="00A203B2" w:rsidP="00A203B2">
      <w:pPr>
        <w:pStyle w:val="af0"/>
        <w:ind w:firstLine="419"/>
      </w:pPr>
      <w:r>
        <w:rPr>
          <w:rFonts w:hint="eastAsia"/>
        </w:rPr>
        <w:t>console.log(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）</w:t>
      </w:r>
      <w:r>
        <w:rPr>
          <w:rFonts w:hint="eastAsia"/>
        </w:rPr>
        <w:t>); // string</w:t>
      </w:r>
    </w:p>
    <w:p w:rsidR="00A203B2" w:rsidRDefault="00A203B2" w:rsidP="00A203B2">
      <w:pPr>
        <w:pStyle w:val="af0"/>
        <w:ind w:firstLine="419"/>
      </w:pPr>
      <w:r>
        <w:rPr>
          <w:rFonts w:hint="eastAsia"/>
        </w:rPr>
        <w:t>console.log(</w:t>
      </w:r>
      <w:proofErr w:type="spellStart"/>
      <w:proofErr w:type="gramStart"/>
      <w:r>
        <w:rPr>
          <w:rFonts w:hint="eastAsia"/>
        </w:rPr>
        <w:t>str.length</w:t>
      </w:r>
      <w:proofErr w:type="spellEnd"/>
      <w:proofErr w:type="gramEnd"/>
      <w:r>
        <w:rPr>
          <w:rFonts w:hint="eastAsia"/>
        </w:rPr>
        <w:t>);</w:t>
      </w:r>
    </w:p>
    <w:p w:rsidR="00A203B2" w:rsidRDefault="00A203B2" w:rsidP="00A203B2">
      <w:pPr>
        <w:pStyle w:val="af0"/>
        <w:ind w:firstLine="419"/>
      </w:pPr>
    </w:p>
    <w:p w:rsidR="00A203B2" w:rsidRDefault="00A203B2" w:rsidP="00A203B2">
      <w:pPr>
        <w:pStyle w:val="af0"/>
        <w:ind w:firstLine="419"/>
      </w:pP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方法：</w:t>
      </w:r>
    </w:p>
    <w:p w:rsidR="00A203B2" w:rsidRDefault="00A203B2" w:rsidP="00A203B2">
      <w:pPr>
        <w:pStyle w:val="af0"/>
        <w:ind w:firstLine="419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str01="Hello world!"</w:t>
      </w:r>
    </w:p>
    <w:p w:rsidR="00A203B2" w:rsidRDefault="00A203B2" w:rsidP="00A203B2">
      <w:pPr>
        <w:pStyle w:val="af0"/>
        <w:ind w:firstLine="419"/>
      </w:pPr>
      <w:proofErr w:type="spellStart"/>
      <w:proofErr w:type="gramStart"/>
      <w:r>
        <w:rPr>
          <w:rFonts w:hint="eastAsia"/>
        </w:rPr>
        <w:t>document.write</w:t>
      </w:r>
      <w:proofErr w:type="spellEnd"/>
      <w:proofErr w:type="gramEnd"/>
      <w:r>
        <w:rPr>
          <w:rFonts w:hint="eastAsia"/>
        </w:rPr>
        <w:t>(str01.indexOf("Hello")) // 0</w:t>
      </w:r>
    </w:p>
    <w:p w:rsidR="00A203B2" w:rsidRDefault="00A203B2" w:rsidP="00A203B2">
      <w:pPr>
        <w:pStyle w:val="af0"/>
        <w:ind w:firstLine="419"/>
      </w:pPr>
      <w:proofErr w:type="spellStart"/>
      <w:proofErr w:type="gramStart"/>
      <w:r>
        <w:rPr>
          <w:rFonts w:hint="eastAsia"/>
        </w:rPr>
        <w:t>document.write</w:t>
      </w:r>
      <w:proofErr w:type="spellEnd"/>
      <w:proofErr w:type="gramEnd"/>
      <w:r>
        <w:rPr>
          <w:rFonts w:hint="eastAsia"/>
        </w:rPr>
        <w:t>(str01.indexOf("World")) // -1</w:t>
      </w:r>
    </w:p>
    <w:p w:rsidR="00A203B2" w:rsidRDefault="00A203B2" w:rsidP="00A203B2">
      <w:pPr>
        <w:pStyle w:val="af0"/>
        <w:ind w:firstLine="419"/>
      </w:pPr>
      <w:proofErr w:type="spellStart"/>
      <w:proofErr w:type="gramStart"/>
      <w:r>
        <w:rPr>
          <w:rFonts w:hint="eastAsia"/>
        </w:rPr>
        <w:t>document.write</w:t>
      </w:r>
      <w:proofErr w:type="spellEnd"/>
      <w:proofErr w:type="gramEnd"/>
      <w:r>
        <w:rPr>
          <w:rFonts w:hint="eastAsia"/>
        </w:rPr>
        <w:t>(str01.indexOf("world")) //6</w:t>
      </w:r>
    </w:p>
    <w:p w:rsidR="00A203B2" w:rsidRDefault="00A203B2" w:rsidP="00A203B2">
      <w:pPr>
        <w:pStyle w:val="af0"/>
        <w:ind w:firstLine="419"/>
      </w:pPr>
    </w:p>
    <w:p w:rsidR="00A203B2" w:rsidRDefault="00A203B2" w:rsidP="00A203B2">
      <w:pPr>
        <w:pStyle w:val="af0"/>
        <w:ind w:firstLineChars="200" w:firstLine="420"/>
      </w:pPr>
      <w:r>
        <w:rPr>
          <w:rFonts w:hint="eastAsia"/>
        </w:rPr>
        <w:t xml:space="preserve">match() 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A203B2" w:rsidRDefault="00A203B2" w:rsidP="00A203B2">
      <w:pPr>
        <w:pStyle w:val="af0"/>
        <w:ind w:firstLine="419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str02="Hello world!"</w:t>
      </w:r>
    </w:p>
    <w:p w:rsidR="00A203B2" w:rsidRDefault="00A203B2" w:rsidP="00A203B2">
      <w:pPr>
        <w:pStyle w:val="af0"/>
        <w:ind w:firstLine="419"/>
      </w:pPr>
      <w:proofErr w:type="spellStart"/>
      <w:proofErr w:type="gramStart"/>
      <w:r>
        <w:rPr>
          <w:rFonts w:hint="eastAsia"/>
        </w:rPr>
        <w:t>document.write</w:t>
      </w:r>
      <w:proofErr w:type="spellEnd"/>
      <w:proofErr w:type="gramEnd"/>
      <w:r>
        <w:rPr>
          <w:rFonts w:hint="eastAsia"/>
        </w:rPr>
        <w:t>(str02.match("world") + 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/&gt;") // world</w:t>
      </w:r>
    </w:p>
    <w:p w:rsidR="00A203B2" w:rsidRDefault="00A203B2" w:rsidP="00A203B2">
      <w:pPr>
        <w:pStyle w:val="af0"/>
        <w:ind w:firstLine="419"/>
      </w:pPr>
      <w:proofErr w:type="spellStart"/>
      <w:proofErr w:type="gramStart"/>
      <w:r>
        <w:rPr>
          <w:rFonts w:hint="eastAsia"/>
        </w:rPr>
        <w:t>document.write</w:t>
      </w:r>
      <w:proofErr w:type="spellEnd"/>
      <w:proofErr w:type="gramEnd"/>
      <w:r>
        <w:rPr>
          <w:rFonts w:hint="eastAsia"/>
        </w:rPr>
        <w:t>(str02.match("World") + 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/&gt;") // null</w:t>
      </w:r>
    </w:p>
    <w:p w:rsidR="00A203B2" w:rsidRDefault="00A203B2" w:rsidP="00A203B2">
      <w:pPr>
        <w:pStyle w:val="af0"/>
        <w:ind w:firstLine="419"/>
      </w:pPr>
      <w:proofErr w:type="spellStart"/>
      <w:proofErr w:type="gramStart"/>
      <w:r>
        <w:rPr>
          <w:rFonts w:hint="eastAsia"/>
        </w:rPr>
        <w:t>document.write</w:t>
      </w:r>
      <w:proofErr w:type="spellEnd"/>
      <w:proofErr w:type="gramEnd"/>
      <w:r>
        <w:rPr>
          <w:rFonts w:hint="eastAsia"/>
        </w:rPr>
        <w:t>(str02.match("</w:t>
      </w:r>
      <w:proofErr w:type="spellStart"/>
      <w:r>
        <w:rPr>
          <w:rFonts w:hint="eastAsia"/>
        </w:rPr>
        <w:t>worlld</w:t>
      </w:r>
      <w:proofErr w:type="spellEnd"/>
      <w:r>
        <w:rPr>
          <w:rFonts w:hint="eastAsia"/>
        </w:rPr>
        <w:t>") + 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/&gt;") //null</w:t>
      </w:r>
    </w:p>
    <w:p w:rsidR="00A203B2" w:rsidRDefault="00A203B2" w:rsidP="00A203B2">
      <w:pPr>
        <w:pStyle w:val="af0"/>
        <w:ind w:firstLine="419"/>
      </w:pPr>
      <w:proofErr w:type="spellStart"/>
      <w:proofErr w:type="gramStart"/>
      <w:r>
        <w:rPr>
          <w:rFonts w:hint="eastAsia"/>
        </w:rPr>
        <w:t>document.write</w:t>
      </w:r>
      <w:proofErr w:type="spellEnd"/>
      <w:proofErr w:type="gramEnd"/>
      <w:r>
        <w:rPr>
          <w:rFonts w:hint="eastAsia"/>
        </w:rPr>
        <w:t>(str02.match("world!"))           //world!</w:t>
      </w:r>
    </w:p>
    <w:p w:rsidR="00A203B2" w:rsidRDefault="00A203B2" w:rsidP="00A203B2">
      <w:pPr>
        <w:pStyle w:val="af0"/>
        <w:ind w:firstLine="419"/>
      </w:pPr>
    </w:p>
    <w:p w:rsidR="00A203B2" w:rsidRDefault="00A203B2" w:rsidP="00A203B2">
      <w:pPr>
        <w:pStyle w:val="af0"/>
        <w:ind w:firstLine="419"/>
      </w:pPr>
      <w:r>
        <w:rPr>
          <w:rFonts w:hint="eastAsia"/>
        </w:rPr>
        <w:t>split()</w:t>
      </w:r>
      <w:r>
        <w:rPr>
          <w:rFonts w:hint="eastAsia"/>
        </w:rPr>
        <w:t>方法：</w:t>
      </w:r>
    </w:p>
    <w:p w:rsidR="00A203B2" w:rsidRDefault="00A203B2" w:rsidP="00A203B2">
      <w:pPr>
        <w:pStyle w:val="af0"/>
        <w:ind w:firstLine="419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str03 = "aa.bb.cc"</w:t>
      </w:r>
    </w:p>
    <w:p w:rsidR="00A203B2" w:rsidRDefault="00A203B2" w:rsidP="00A203B2">
      <w:pPr>
        <w:pStyle w:val="af0"/>
        <w:ind w:firstLine="419"/>
      </w:pPr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str03.split(".")); //</w:t>
      </w:r>
      <w:r>
        <w:rPr>
          <w:rFonts w:hint="eastAsia"/>
        </w:rPr>
        <w:t>使用打印看数组结构</w:t>
      </w:r>
    </w:p>
    <w:p w:rsidR="00A203B2" w:rsidRDefault="00A203B2" w:rsidP="00A203B2">
      <w:pPr>
        <w:pStyle w:val="af0"/>
        <w:ind w:firstLine="419"/>
      </w:pPr>
    </w:p>
    <w:p w:rsidR="00A203B2" w:rsidRDefault="00A203B2" w:rsidP="00A203B2">
      <w:pPr>
        <w:pStyle w:val="af0"/>
        <w:ind w:firstLine="419"/>
      </w:pPr>
    </w:p>
    <w:p w:rsidR="005811B4" w:rsidRPr="00A203B2" w:rsidRDefault="005811B4">
      <w:pPr>
        <w:pStyle w:val="af0"/>
        <w:ind w:firstLine="419"/>
      </w:pPr>
    </w:p>
    <w:p w:rsidR="005811B4" w:rsidRDefault="00C52B2B">
      <w:pPr>
        <w:pStyle w:val="af0"/>
      </w:pPr>
      <w:r>
        <w:rPr>
          <w:rFonts w:hint="eastAsia"/>
        </w:rPr>
        <w:t xml:space="preserve"> </w:t>
      </w:r>
      <w:r>
        <w:rPr>
          <w:rFonts w:hint="eastAsia"/>
          <w:b/>
          <w:bCs w:val="0"/>
        </w:rPr>
        <w:t>日期</w:t>
      </w:r>
      <w:r>
        <w:rPr>
          <w:rFonts w:hint="eastAsia"/>
        </w:rPr>
        <w:t>：</w:t>
      </w:r>
    </w:p>
    <w:p w:rsidR="00A203B2" w:rsidRDefault="00A203B2">
      <w:pPr>
        <w:pStyle w:val="af0"/>
        <w:rPr>
          <w:rFonts w:hint="eastAsia"/>
        </w:rPr>
      </w:pPr>
      <w:r w:rsidRPr="00A203B2">
        <w:rPr>
          <w:rFonts w:hint="eastAsia"/>
          <w:b/>
          <w:bCs w:val="0"/>
          <w:highlight w:val="yellow"/>
        </w:rPr>
        <w:t>创建语法</w:t>
      </w:r>
      <w:r w:rsidRPr="00A203B2">
        <w:rPr>
          <w:rFonts w:hint="eastAsia"/>
          <w:highlight w:val="yellow"/>
        </w:rPr>
        <w:t>：</w:t>
      </w:r>
      <w:r>
        <w:rPr>
          <w:rFonts w:hint="eastAsia"/>
        </w:rPr>
        <w:t>2</w:t>
      </w:r>
      <w:r>
        <w:rPr>
          <w:rFonts w:hint="eastAsia"/>
          <w:highlight w:val="yellow"/>
        </w:rPr>
        <w:t>种</w:t>
      </w:r>
    </w:p>
    <w:p w:rsidR="005811B4" w:rsidRDefault="00C52B2B">
      <w:pPr>
        <w:pStyle w:val="af0"/>
        <w:ind w:firstLine="419"/>
        <w:rPr>
          <w:ins w:id="572" w:author="Feicui150316" w:date="2017-11-24T11:42:00Z"/>
        </w:rPr>
      </w:pPr>
      <w:r>
        <w:rPr>
          <w:rFonts w:hint="eastAsia"/>
        </w:rPr>
        <w:t>通过</w:t>
      </w:r>
      <w:r>
        <w:rPr>
          <w:rFonts w:hint="eastAsia"/>
        </w:rPr>
        <w:t>new</w:t>
      </w:r>
      <w:r>
        <w:rPr>
          <w:rFonts w:hint="eastAsia"/>
        </w:rPr>
        <w:t>关键字来定义日期对象。</w:t>
      </w:r>
    </w:p>
    <w:p w:rsidR="00921AD9" w:rsidRDefault="00921AD9">
      <w:pPr>
        <w:pStyle w:val="af0"/>
        <w:ind w:firstLine="419"/>
        <w:rPr>
          <w:rFonts w:hint="eastAsia"/>
        </w:rPr>
      </w:pPr>
    </w:p>
    <w:p w:rsidR="005811B4" w:rsidRDefault="00C52B2B">
      <w:pPr>
        <w:pStyle w:val="af0"/>
        <w:ind w:firstLine="419"/>
      </w:pPr>
      <w:r>
        <w:rPr>
          <w:rFonts w:hint="eastAsia"/>
        </w:rPr>
        <w:t xml:space="preserve">Date </w:t>
      </w:r>
      <w:r>
        <w:rPr>
          <w:rFonts w:hint="eastAsia"/>
        </w:rPr>
        <w:t>对象自动使用当前的日期和时间作为其初始值。</w:t>
      </w:r>
    </w:p>
    <w:p w:rsidR="005811B4" w:rsidRPr="00921AD9" w:rsidRDefault="00C52B2B">
      <w:pPr>
        <w:ind w:leftChars="201" w:left="422" w:firstLine="420"/>
        <w:rPr>
          <w:color w:val="FF0000"/>
          <w:highlight w:val="yellow"/>
          <w:rPrChange w:id="573" w:author="Feicui150316" w:date="2017-11-24T11:45:00Z">
            <w:rPr>
              <w:highlight w:val="yellow"/>
            </w:rPr>
          </w:rPrChange>
        </w:rPr>
      </w:pPr>
      <w:proofErr w:type="spellStart"/>
      <w:r w:rsidRPr="00921AD9">
        <w:rPr>
          <w:rFonts w:hint="eastAsia"/>
          <w:color w:val="FF0000"/>
          <w:highlight w:val="yellow"/>
          <w:rPrChange w:id="574" w:author="Feicui150316" w:date="2017-11-24T11:45:00Z">
            <w:rPr>
              <w:rFonts w:hint="eastAsia"/>
              <w:highlight w:val="yellow"/>
            </w:rPr>
          </w:rPrChange>
        </w:rPr>
        <w:t>getDate</w:t>
      </w:r>
      <w:proofErr w:type="spellEnd"/>
      <w:r w:rsidRPr="00921AD9">
        <w:rPr>
          <w:rFonts w:hint="eastAsia"/>
          <w:color w:val="FF0000"/>
          <w:highlight w:val="yellow"/>
          <w:rPrChange w:id="575" w:author="Feicui150316" w:date="2017-11-24T11:45:00Z">
            <w:rPr>
              <w:rFonts w:hint="eastAsia"/>
              <w:highlight w:val="yellow"/>
            </w:rPr>
          </w:rPrChange>
        </w:rPr>
        <w:t>()</w:t>
      </w:r>
      <w:r w:rsidRPr="00921AD9">
        <w:rPr>
          <w:rFonts w:hint="eastAsia"/>
          <w:color w:val="FF0000"/>
          <w:highlight w:val="yellow"/>
          <w:rPrChange w:id="576" w:author="Feicui150316" w:date="2017-11-24T11:45:00Z">
            <w:rPr>
              <w:rFonts w:hint="eastAsia"/>
              <w:highlight w:val="yellow"/>
            </w:rPr>
          </w:rPrChange>
        </w:rPr>
        <w:tab/>
        <w:t xml:space="preserve">    </w:t>
      </w:r>
      <w:r w:rsidRPr="00921AD9">
        <w:rPr>
          <w:rFonts w:hint="eastAsia"/>
          <w:color w:val="FF0000"/>
          <w:highlight w:val="yellow"/>
          <w:rPrChange w:id="577" w:author="Feicui150316" w:date="2017-11-24T11:45:00Z">
            <w:rPr>
              <w:rFonts w:hint="eastAsia"/>
              <w:highlight w:val="yellow"/>
            </w:rPr>
          </w:rPrChange>
        </w:rPr>
        <w:t>从</w:t>
      </w:r>
      <w:r w:rsidRPr="00921AD9">
        <w:rPr>
          <w:rFonts w:hint="eastAsia"/>
          <w:color w:val="FF0000"/>
          <w:highlight w:val="yellow"/>
          <w:rPrChange w:id="578" w:author="Feicui150316" w:date="2017-11-24T11:45:00Z">
            <w:rPr>
              <w:rFonts w:hint="eastAsia"/>
              <w:highlight w:val="yellow"/>
            </w:rPr>
          </w:rPrChange>
        </w:rPr>
        <w:t xml:space="preserve"> Date </w:t>
      </w:r>
      <w:r w:rsidRPr="00921AD9">
        <w:rPr>
          <w:rFonts w:hint="eastAsia"/>
          <w:color w:val="FF0000"/>
          <w:highlight w:val="yellow"/>
          <w:rPrChange w:id="579" w:author="Feicui150316" w:date="2017-11-24T11:45:00Z">
            <w:rPr>
              <w:rFonts w:hint="eastAsia"/>
              <w:highlight w:val="yellow"/>
            </w:rPr>
          </w:rPrChange>
        </w:rPr>
        <w:t>对象返回一个月中的某一天</w:t>
      </w:r>
      <w:r w:rsidRPr="00921AD9">
        <w:rPr>
          <w:rFonts w:hint="eastAsia"/>
          <w:color w:val="FF0000"/>
          <w:highlight w:val="yellow"/>
          <w:rPrChange w:id="580" w:author="Feicui150316" w:date="2017-11-24T11:45:00Z">
            <w:rPr>
              <w:rFonts w:hint="eastAsia"/>
              <w:highlight w:val="yellow"/>
            </w:rPr>
          </w:rPrChange>
        </w:rPr>
        <w:t xml:space="preserve"> (1 ~ 31)</w:t>
      </w:r>
      <w:r w:rsidRPr="00921AD9">
        <w:rPr>
          <w:rFonts w:hint="eastAsia"/>
          <w:color w:val="FF0000"/>
          <w:highlight w:val="yellow"/>
          <w:rPrChange w:id="581" w:author="Feicui150316" w:date="2017-11-24T11:45:00Z">
            <w:rPr>
              <w:rFonts w:hint="eastAsia"/>
              <w:highlight w:val="yellow"/>
            </w:rPr>
          </w:rPrChange>
        </w:rPr>
        <w:t>。</w:t>
      </w:r>
    </w:p>
    <w:p w:rsidR="005811B4" w:rsidRPr="00921AD9" w:rsidRDefault="00C52B2B">
      <w:pPr>
        <w:ind w:leftChars="201" w:left="422" w:firstLine="420"/>
        <w:rPr>
          <w:color w:val="FF0000"/>
          <w:highlight w:val="yellow"/>
          <w:rPrChange w:id="582" w:author="Feicui150316" w:date="2017-11-24T11:44:00Z">
            <w:rPr>
              <w:highlight w:val="yellow"/>
            </w:rPr>
          </w:rPrChange>
        </w:rPr>
      </w:pPr>
      <w:proofErr w:type="spellStart"/>
      <w:r w:rsidRPr="00921AD9">
        <w:rPr>
          <w:rFonts w:hint="eastAsia"/>
          <w:color w:val="FF0000"/>
          <w:highlight w:val="yellow"/>
          <w:rPrChange w:id="583" w:author="Feicui150316" w:date="2017-11-24T11:44:00Z">
            <w:rPr>
              <w:rFonts w:hint="eastAsia"/>
              <w:highlight w:val="yellow"/>
            </w:rPr>
          </w:rPrChange>
        </w:rPr>
        <w:t>getDay</w:t>
      </w:r>
      <w:proofErr w:type="spellEnd"/>
      <w:r w:rsidRPr="00921AD9">
        <w:rPr>
          <w:rFonts w:hint="eastAsia"/>
          <w:color w:val="FF0000"/>
          <w:highlight w:val="yellow"/>
          <w:rPrChange w:id="584" w:author="Feicui150316" w:date="2017-11-24T11:44:00Z">
            <w:rPr>
              <w:rFonts w:hint="eastAsia"/>
              <w:highlight w:val="yellow"/>
            </w:rPr>
          </w:rPrChange>
        </w:rPr>
        <w:t>()</w:t>
      </w:r>
      <w:r w:rsidRPr="00921AD9">
        <w:rPr>
          <w:rFonts w:hint="eastAsia"/>
          <w:color w:val="FF0000"/>
          <w:highlight w:val="yellow"/>
          <w:rPrChange w:id="585" w:author="Feicui150316" w:date="2017-11-24T11:44:00Z">
            <w:rPr>
              <w:rFonts w:hint="eastAsia"/>
              <w:highlight w:val="yellow"/>
            </w:rPr>
          </w:rPrChange>
        </w:rPr>
        <w:tab/>
        <w:t xml:space="preserve">    </w:t>
      </w:r>
      <w:r w:rsidRPr="00921AD9">
        <w:rPr>
          <w:rFonts w:hint="eastAsia"/>
          <w:color w:val="FF0000"/>
          <w:highlight w:val="yellow"/>
          <w:rPrChange w:id="586" w:author="Feicui150316" w:date="2017-11-24T11:44:00Z">
            <w:rPr>
              <w:rFonts w:hint="eastAsia"/>
              <w:highlight w:val="yellow"/>
            </w:rPr>
          </w:rPrChange>
        </w:rPr>
        <w:t>从</w:t>
      </w:r>
      <w:r w:rsidRPr="00921AD9">
        <w:rPr>
          <w:rFonts w:hint="eastAsia"/>
          <w:color w:val="FF0000"/>
          <w:highlight w:val="yellow"/>
          <w:rPrChange w:id="587" w:author="Feicui150316" w:date="2017-11-24T11:44:00Z">
            <w:rPr>
              <w:rFonts w:hint="eastAsia"/>
              <w:highlight w:val="yellow"/>
            </w:rPr>
          </w:rPrChange>
        </w:rPr>
        <w:t xml:space="preserve"> Date </w:t>
      </w:r>
      <w:r w:rsidRPr="00921AD9">
        <w:rPr>
          <w:rFonts w:hint="eastAsia"/>
          <w:color w:val="FF0000"/>
          <w:highlight w:val="yellow"/>
          <w:rPrChange w:id="588" w:author="Feicui150316" w:date="2017-11-24T11:44:00Z">
            <w:rPr>
              <w:rFonts w:hint="eastAsia"/>
              <w:highlight w:val="yellow"/>
            </w:rPr>
          </w:rPrChange>
        </w:rPr>
        <w:t>对象返回一周中的某一天</w:t>
      </w:r>
      <w:r w:rsidRPr="00921AD9">
        <w:rPr>
          <w:rFonts w:hint="eastAsia"/>
          <w:color w:val="FF0000"/>
          <w:highlight w:val="yellow"/>
          <w:rPrChange w:id="589" w:author="Feicui150316" w:date="2017-11-24T11:44:00Z">
            <w:rPr>
              <w:rFonts w:hint="eastAsia"/>
              <w:highlight w:val="yellow"/>
            </w:rPr>
          </w:rPrChange>
        </w:rPr>
        <w:t xml:space="preserve"> (0 ~ 6)</w:t>
      </w:r>
      <w:r w:rsidRPr="00921AD9">
        <w:rPr>
          <w:rFonts w:hint="eastAsia"/>
          <w:color w:val="FF0000"/>
          <w:highlight w:val="yellow"/>
          <w:rPrChange w:id="590" w:author="Feicui150316" w:date="2017-11-24T11:44:00Z">
            <w:rPr>
              <w:rFonts w:hint="eastAsia"/>
              <w:highlight w:val="yellow"/>
            </w:rPr>
          </w:rPrChange>
        </w:rPr>
        <w:t>。</w:t>
      </w:r>
    </w:p>
    <w:p w:rsidR="005811B4" w:rsidRPr="00A203B2" w:rsidRDefault="00C52B2B">
      <w:pPr>
        <w:ind w:leftChars="201" w:left="422" w:firstLine="420"/>
        <w:rPr>
          <w:highlight w:val="yellow"/>
        </w:rPr>
      </w:pPr>
      <w:proofErr w:type="spellStart"/>
      <w:r w:rsidRPr="00A203B2">
        <w:rPr>
          <w:rFonts w:hint="eastAsia"/>
          <w:highlight w:val="yellow"/>
        </w:rPr>
        <w:t>getFullYear</w:t>
      </w:r>
      <w:proofErr w:type="spellEnd"/>
      <w:r w:rsidRPr="00A203B2">
        <w:rPr>
          <w:rFonts w:hint="eastAsia"/>
          <w:highlight w:val="yellow"/>
        </w:rPr>
        <w:t>()</w:t>
      </w:r>
      <w:r w:rsidRPr="00A203B2">
        <w:rPr>
          <w:rFonts w:hint="eastAsia"/>
          <w:highlight w:val="yellow"/>
        </w:rPr>
        <w:tab/>
      </w:r>
      <w:r w:rsidRPr="00A203B2">
        <w:rPr>
          <w:rFonts w:hint="eastAsia"/>
          <w:highlight w:val="yellow"/>
        </w:rPr>
        <w:t>从</w:t>
      </w:r>
      <w:r w:rsidRPr="00A203B2">
        <w:rPr>
          <w:rFonts w:hint="eastAsia"/>
          <w:highlight w:val="yellow"/>
        </w:rPr>
        <w:t xml:space="preserve"> Date </w:t>
      </w:r>
      <w:r w:rsidRPr="00A203B2">
        <w:rPr>
          <w:rFonts w:hint="eastAsia"/>
          <w:highlight w:val="yellow"/>
        </w:rPr>
        <w:t>对象以四位数字返回年份。</w:t>
      </w:r>
    </w:p>
    <w:p w:rsidR="005811B4" w:rsidRPr="00A203B2" w:rsidRDefault="00C52B2B">
      <w:pPr>
        <w:ind w:leftChars="201" w:left="422" w:firstLine="420"/>
        <w:rPr>
          <w:highlight w:val="yellow"/>
        </w:rPr>
      </w:pPr>
      <w:proofErr w:type="spellStart"/>
      <w:r w:rsidRPr="00A203B2">
        <w:rPr>
          <w:rFonts w:hint="eastAsia"/>
          <w:highlight w:val="yellow"/>
        </w:rPr>
        <w:t>getHours</w:t>
      </w:r>
      <w:proofErr w:type="spellEnd"/>
      <w:r w:rsidRPr="00A203B2">
        <w:rPr>
          <w:rFonts w:hint="eastAsia"/>
          <w:highlight w:val="yellow"/>
        </w:rPr>
        <w:t>()</w:t>
      </w:r>
      <w:r w:rsidRPr="00A203B2">
        <w:rPr>
          <w:rFonts w:hint="eastAsia"/>
          <w:highlight w:val="yellow"/>
        </w:rPr>
        <w:tab/>
      </w:r>
      <w:r w:rsidRPr="00A203B2">
        <w:rPr>
          <w:rFonts w:hint="eastAsia"/>
          <w:highlight w:val="yellow"/>
        </w:rPr>
        <w:t>返回</w:t>
      </w:r>
      <w:r w:rsidRPr="00A203B2">
        <w:rPr>
          <w:rFonts w:hint="eastAsia"/>
          <w:highlight w:val="yellow"/>
        </w:rPr>
        <w:t xml:space="preserve"> Date </w:t>
      </w:r>
      <w:r w:rsidRPr="00A203B2">
        <w:rPr>
          <w:rFonts w:hint="eastAsia"/>
          <w:highlight w:val="yellow"/>
        </w:rPr>
        <w:t>对象的小时</w:t>
      </w:r>
      <w:r w:rsidRPr="00A203B2">
        <w:rPr>
          <w:rFonts w:hint="eastAsia"/>
          <w:highlight w:val="yellow"/>
        </w:rPr>
        <w:t xml:space="preserve"> (0 ~ 23)</w:t>
      </w:r>
      <w:r w:rsidRPr="00A203B2">
        <w:rPr>
          <w:rFonts w:hint="eastAsia"/>
          <w:highlight w:val="yellow"/>
        </w:rPr>
        <w:t>。</w:t>
      </w:r>
    </w:p>
    <w:p w:rsidR="005811B4" w:rsidRPr="00A203B2" w:rsidRDefault="00C52B2B">
      <w:pPr>
        <w:ind w:leftChars="201" w:left="422" w:firstLine="420"/>
        <w:rPr>
          <w:highlight w:val="yellow"/>
        </w:rPr>
      </w:pPr>
      <w:proofErr w:type="spellStart"/>
      <w:r w:rsidRPr="00A203B2">
        <w:rPr>
          <w:rFonts w:hint="eastAsia"/>
          <w:highlight w:val="yellow"/>
        </w:rPr>
        <w:t>getMinutes</w:t>
      </w:r>
      <w:proofErr w:type="spellEnd"/>
      <w:r w:rsidRPr="00A203B2">
        <w:rPr>
          <w:rFonts w:hint="eastAsia"/>
          <w:highlight w:val="yellow"/>
        </w:rPr>
        <w:t>()</w:t>
      </w:r>
      <w:r w:rsidRPr="00A203B2">
        <w:rPr>
          <w:rFonts w:hint="eastAsia"/>
          <w:highlight w:val="yellow"/>
        </w:rPr>
        <w:tab/>
      </w:r>
      <w:r w:rsidRPr="00A203B2">
        <w:rPr>
          <w:rFonts w:hint="eastAsia"/>
          <w:highlight w:val="yellow"/>
        </w:rPr>
        <w:t>返回</w:t>
      </w:r>
      <w:r w:rsidRPr="00A203B2">
        <w:rPr>
          <w:rFonts w:hint="eastAsia"/>
          <w:highlight w:val="yellow"/>
        </w:rPr>
        <w:t xml:space="preserve"> Date </w:t>
      </w:r>
      <w:r w:rsidRPr="00A203B2">
        <w:rPr>
          <w:rFonts w:hint="eastAsia"/>
          <w:highlight w:val="yellow"/>
        </w:rPr>
        <w:t>对象的分钟</w:t>
      </w:r>
      <w:r w:rsidRPr="00A203B2">
        <w:rPr>
          <w:rFonts w:hint="eastAsia"/>
          <w:highlight w:val="yellow"/>
        </w:rPr>
        <w:t xml:space="preserve"> (0 ~ 59)</w:t>
      </w:r>
      <w:r w:rsidRPr="00A203B2">
        <w:rPr>
          <w:rFonts w:hint="eastAsia"/>
          <w:highlight w:val="yellow"/>
        </w:rPr>
        <w:t>。</w:t>
      </w:r>
    </w:p>
    <w:p w:rsidR="005811B4" w:rsidRPr="00921AD9" w:rsidRDefault="00C52B2B">
      <w:pPr>
        <w:ind w:leftChars="201" w:left="422" w:firstLine="420"/>
        <w:rPr>
          <w:color w:val="FF0000"/>
          <w:highlight w:val="yellow"/>
          <w:rPrChange w:id="591" w:author="Feicui150316" w:date="2017-11-24T11:44:00Z">
            <w:rPr>
              <w:highlight w:val="yellow"/>
            </w:rPr>
          </w:rPrChange>
        </w:rPr>
      </w:pPr>
      <w:proofErr w:type="spellStart"/>
      <w:r w:rsidRPr="00921AD9">
        <w:rPr>
          <w:rFonts w:hint="eastAsia"/>
          <w:color w:val="FF0000"/>
          <w:highlight w:val="yellow"/>
          <w:rPrChange w:id="592" w:author="Feicui150316" w:date="2017-11-24T11:44:00Z">
            <w:rPr>
              <w:rFonts w:hint="eastAsia"/>
              <w:highlight w:val="yellow"/>
            </w:rPr>
          </w:rPrChange>
        </w:rPr>
        <w:t>getMonth</w:t>
      </w:r>
      <w:proofErr w:type="spellEnd"/>
      <w:r w:rsidRPr="00921AD9">
        <w:rPr>
          <w:rFonts w:hint="eastAsia"/>
          <w:color w:val="FF0000"/>
          <w:highlight w:val="yellow"/>
          <w:rPrChange w:id="593" w:author="Feicui150316" w:date="2017-11-24T11:44:00Z">
            <w:rPr>
              <w:rFonts w:hint="eastAsia"/>
              <w:highlight w:val="yellow"/>
            </w:rPr>
          </w:rPrChange>
        </w:rPr>
        <w:t>()</w:t>
      </w:r>
      <w:r w:rsidRPr="00921AD9">
        <w:rPr>
          <w:rFonts w:hint="eastAsia"/>
          <w:color w:val="FF0000"/>
          <w:highlight w:val="yellow"/>
          <w:rPrChange w:id="594" w:author="Feicui150316" w:date="2017-11-24T11:44:00Z">
            <w:rPr>
              <w:rFonts w:hint="eastAsia"/>
              <w:highlight w:val="yellow"/>
            </w:rPr>
          </w:rPrChange>
        </w:rPr>
        <w:tab/>
      </w:r>
      <w:r w:rsidRPr="00921AD9">
        <w:rPr>
          <w:rFonts w:hint="eastAsia"/>
          <w:color w:val="FF0000"/>
          <w:highlight w:val="yellow"/>
          <w:rPrChange w:id="595" w:author="Feicui150316" w:date="2017-11-24T11:44:00Z">
            <w:rPr>
              <w:rFonts w:hint="eastAsia"/>
              <w:highlight w:val="yellow"/>
            </w:rPr>
          </w:rPrChange>
        </w:rPr>
        <w:t>从</w:t>
      </w:r>
      <w:r w:rsidRPr="00921AD9">
        <w:rPr>
          <w:rFonts w:hint="eastAsia"/>
          <w:color w:val="FF0000"/>
          <w:highlight w:val="yellow"/>
          <w:rPrChange w:id="596" w:author="Feicui150316" w:date="2017-11-24T11:44:00Z">
            <w:rPr>
              <w:rFonts w:hint="eastAsia"/>
              <w:highlight w:val="yellow"/>
            </w:rPr>
          </w:rPrChange>
        </w:rPr>
        <w:t xml:space="preserve"> Date </w:t>
      </w:r>
      <w:r w:rsidRPr="00921AD9">
        <w:rPr>
          <w:rFonts w:hint="eastAsia"/>
          <w:color w:val="FF0000"/>
          <w:highlight w:val="yellow"/>
          <w:rPrChange w:id="597" w:author="Feicui150316" w:date="2017-11-24T11:44:00Z">
            <w:rPr>
              <w:rFonts w:hint="eastAsia"/>
              <w:highlight w:val="yellow"/>
            </w:rPr>
          </w:rPrChange>
        </w:rPr>
        <w:t>对象返回月份</w:t>
      </w:r>
      <w:r w:rsidRPr="00921AD9">
        <w:rPr>
          <w:rFonts w:hint="eastAsia"/>
          <w:color w:val="FF0000"/>
          <w:highlight w:val="yellow"/>
          <w:rPrChange w:id="598" w:author="Feicui150316" w:date="2017-11-24T11:44:00Z">
            <w:rPr>
              <w:rFonts w:hint="eastAsia"/>
              <w:highlight w:val="yellow"/>
            </w:rPr>
          </w:rPrChange>
        </w:rPr>
        <w:t xml:space="preserve"> (0 ~ 11)</w:t>
      </w:r>
      <w:r w:rsidRPr="00921AD9">
        <w:rPr>
          <w:rFonts w:hint="eastAsia"/>
          <w:color w:val="FF0000"/>
          <w:highlight w:val="yellow"/>
          <w:rPrChange w:id="599" w:author="Feicui150316" w:date="2017-11-24T11:44:00Z">
            <w:rPr>
              <w:rFonts w:hint="eastAsia"/>
              <w:highlight w:val="yellow"/>
            </w:rPr>
          </w:rPrChange>
        </w:rPr>
        <w:t>。</w:t>
      </w:r>
    </w:p>
    <w:p w:rsidR="005811B4" w:rsidRPr="00A203B2" w:rsidRDefault="00C52B2B">
      <w:pPr>
        <w:ind w:leftChars="201" w:left="422" w:firstLine="420"/>
        <w:rPr>
          <w:highlight w:val="yellow"/>
        </w:rPr>
      </w:pPr>
      <w:proofErr w:type="spellStart"/>
      <w:r w:rsidRPr="00A203B2">
        <w:rPr>
          <w:rFonts w:hint="eastAsia"/>
          <w:highlight w:val="yellow"/>
        </w:rPr>
        <w:t>getSeconds</w:t>
      </w:r>
      <w:proofErr w:type="spellEnd"/>
      <w:r w:rsidRPr="00A203B2">
        <w:rPr>
          <w:rFonts w:hint="eastAsia"/>
          <w:highlight w:val="yellow"/>
        </w:rPr>
        <w:t>()</w:t>
      </w:r>
      <w:r w:rsidRPr="00A203B2">
        <w:rPr>
          <w:rFonts w:hint="eastAsia"/>
          <w:highlight w:val="yellow"/>
        </w:rPr>
        <w:tab/>
      </w:r>
      <w:r w:rsidRPr="00A203B2">
        <w:rPr>
          <w:rFonts w:hint="eastAsia"/>
          <w:highlight w:val="yellow"/>
        </w:rPr>
        <w:t>返回</w:t>
      </w:r>
      <w:r w:rsidRPr="00A203B2">
        <w:rPr>
          <w:rFonts w:hint="eastAsia"/>
          <w:highlight w:val="yellow"/>
        </w:rPr>
        <w:t xml:space="preserve"> Date </w:t>
      </w:r>
      <w:r w:rsidRPr="00A203B2">
        <w:rPr>
          <w:rFonts w:hint="eastAsia"/>
          <w:highlight w:val="yellow"/>
        </w:rPr>
        <w:t>对象的秒数</w:t>
      </w:r>
      <w:r w:rsidRPr="00A203B2">
        <w:rPr>
          <w:rFonts w:hint="eastAsia"/>
          <w:highlight w:val="yellow"/>
        </w:rPr>
        <w:t xml:space="preserve"> (0 ~ 59)</w:t>
      </w:r>
      <w:r w:rsidRPr="00A203B2">
        <w:rPr>
          <w:rFonts w:hint="eastAsia"/>
          <w:highlight w:val="yellow"/>
        </w:rPr>
        <w:t>。</w:t>
      </w:r>
    </w:p>
    <w:p w:rsidR="005811B4" w:rsidRDefault="00C52B2B">
      <w:pPr>
        <w:ind w:leftChars="202" w:left="424" w:firstLineChars="200" w:firstLine="420"/>
        <w:rPr>
          <w:highlight w:val="yellow"/>
        </w:rPr>
      </w:pPr>
      <w:proofErr w:type="spellStart"/>
      <w:r w:rsidRPr="00A203B2">
        <w:rPr>
          <w:rFonts w:hint="eastAsia"/>
          <w:highlight w:val="yellow"/>
        </w:rPr>
        <w:t>getTime</w:t>
      </w:r>
      <w:proofErr w:type="spellEnd"/>
      <w:r w:rsidRPr="00A203B2">
        <w:rPr>
          <w:rFonts w:hint="eastAsia"/>
          <w:highlight w:val="yellow"/>
        </w:rPr>
        <w:t>()</w:t>
      </w:r>
      <w:r w:rsidRPr="00A203B2">
        <w:rPr>
          <w:rFonts w:hint="eastAsia"/>
          <w:highlight w:val="yellow"/>
        </w:rPr>
        <w:tab/>
        <w:t xml:space="preserve">    </w:t>
      </w:r>
      <w:r w:rsidRPr="00A203B2">
        <w:rPr>
          <w:rFonts w:hint="eastAsia"/>
          <w:highlight w:val="yellow"/>
        </w:rPr>
        <w:t>返回</w:t>
      </w:r>
      <w:r w:rsidRPr="00A203B2">
        <w:rPr>
          <w:rFonts w:hint="eastAsia"/>
          <w:highlight w:val="yellow"/>
        </w:rPr>
        <w:t xml:space="preserve"> 1970 </w:t>
      </w:r>
      <w:r w:rsidRPr="00A203B2">
        <w:rPr>
          <w:rFonts w:hint="eastAsia"/>
          <w:highlight w:val="yellow"/>
        </w:rPr>
        <w:t>年</w:t>
      </w:r>
      <w:r w:rsidRPr="00A203B2">
        <w:rPr>
          <w:rFonts w:hint="eastAsia"/>
          <w:highlight w:val="yellow"/>
        </w:rPr>
        <w:t xml:space="preserve"> 1 </w:t>
      </w:r>
      <w:r w:rsidRPr="00A203B2">
        <w:rPr>
          <w:rFonts w:hint="eastAsia"/>
          <w:highlight w:val="yellow"/>
        </w:rPr>
        <w:t>月</w:t>
      </w:r>
      <w:r w:rsidRPr="00A203B2">
        <w:rPr>
          <w:rFonts w:hint="eastAsia"/>
          <w:highlight w:val="yellow"/>
        </w:rPr>
        <w:t xml:space="preserve"> 1 </w:t>
      </w:r>
      <w:proofErr w:type="gramStart"/>
      <w:r w:rsidRPr="00A203B2">
        <w:rPr>
          <w:rFonts w:hint="eastAsia"/>
          <w:highlight w:val="yellow"/>
        </w:rPr>
        <w:t>日至今</w:t>
      </w:r>
      <w:proofErr w:type="gramEnd"/>
      <w:r w:rsidRPr="00A203B2">
        <w:rPr>
          <w:rFonts w:hint="eastAsia"/>
          <w:highlight w:val="yellow"/>
        </w:rPr>
        <w:t>的毫秒数。</w:t>
      </w:r>
    </w:p>
    <w:p w:rsidR="00A203B2" w:rsidRDefault="00A203B2" w:rsidP="00A203B2">
      <w:pPr>
        <w:ind w:leftChars="202" w:left="424"/>
      </w:pPr>
      <w:r>
        <w:rPr>
          <w:rFonts w:hint="eastAsia"/>
          <w:noProof/>
        </w:rPr>
        <w:drawing>
          <wp:inline distT="0" distB="0" distL="0" distR="0" wp14:anchorId="44D54C8E" wp14:editId="45E6C811">
            <wp:extent cx="1223645" cy="535940"/>
            <wp:effectExtent l="0" t="0" r="0" b="0"/>
            <wp:docPr id="17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0" descr="案例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B2" w:rsidRDefault="00A203B2" w:rsidP="00A203B2">
      <w:pPr>
        <w:pStyle w:val="af0"/>
      </w:pPr>
      <w:r>
        <w:rPr>
          <w:rFonts w:hAnsi="楷体_GB2312" w:hint="eastAsia"/>
          <w:b/>
        </w:rPr>
        <w:t>案例描述</w:t>
      </w:r>
      <w:r>
        <w:rPr>
          <w:rFonts w:hint="eastAsia"/>
        </w:rPr>
        <w:t>：</w:t>
      </w:r>
    </w:p>
    <w:p w:rsidR="00A203B2" w:rsidRDefault="00A203B2" w:rsidP="00A203B2">
      <w:pPr>
        <w:pStyle w:val="af0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 w:rsidR="00A203B2" w:rsidRDefault="00A203B2" w:rsidP="00A203B2">
      <w:pPr>
        <w:pStyle w:val="af0"/>
      </w:pPr>
      <w:r>
        <w:rPr>
          <w:rFonts w:hAnsi="楷体_GB2312" w:hint="eastAsia"/>
          <w:b/>
        </w:rPr>
        <w:t>案例代码</w:t>
      </w:r>
      <w:r>
        <w:rPr>
          <w:rFonts w:hint="eastAsia"/>
        </w:rPr>
        <w:t>：（源文件名称）</w:t>
      </w:r>
    </w:p>
    <w:p w:rsidR="00A203B2" w:rsidRDefault="00A203B2" w:rsidP="00A203B2">
      <w:pPr>
        <w:pStyle w:val="af0"/>
        <w:ind w:firstLine="419"/>
        <w:rPr>
          <w:b/>
          <w:bCs w:val="0"/>
        </w:rPr>
      </w:pPr>
      <w:proofErr w:type="spellStart"/>
      <w:r>
        <w:rPr>
          <w:rFonts w:hint="eastAsia"/>
          <w:b/>
          <w:bCs w:val="0"/>
        </w:rPr>
        <w:t>var</w:t>
      </w:r>
      <w:proofErr w:type="spellEnd"/>
      <w:r>
        <w:rPr>
          <w:rFonts w:hint="eastAsia"/>
          <w:b/>
          <w:bCs w:val="0"/>
        </w:rPr>
        <w:t xml:space="preserve"> d=new </w:t>
      </w:r>
      <w:proofErr w:type="gramStart"/>
      <w:r>
        <w:rPr>
          <w:rFonts w:hint="eastAsia"/>
          <w:b/>
          <w:bCs w:val="0"/>
        </w:rPr>
        <w:t>Date(</w:t>
      </w:r>
      <w:proofErr w:type="gramEnd"/>
      <w:r>
        <w:rPr>
          <w:rFonts w:hint="eastAsia"/>
          <w:b/>
          <w:bCs w:val="0"/>
        </w:rPr>
        <w:t>);</w:t>
      </w:r>
    </w:p>
    <w:p w:rsidR="00A203B2" w:rsidRDefault="00A203B2" w:rsidP="00A203B2">
      <w:pPr>
        <w:ind w:leftChars="201" w:left="422" w:firstLine="420"/>
      </w:pPr>
      <w:proofErr w:type="spellStart"/>
      <w:r>
        <w:rPr>
          <w:rFonts w:hint="eastAsia"/>
        </w:rPr>
        <w:t>d.</w:t>
      </w:r>
      <w:proofErr w:type="gramStart"/>
      <w:r>
        <w:rPr>
          <w:rFonts w:hint="eastAsia"/>
        </w:rPr>
        <w:t>getDate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r>
        <w:rPr>
          <w:rFonts w:hint="eastAsia"/>
        </w:rPr>
        <w:tab/>
      </w:r>
    </w:p>
    <w:p w:rsidR="00A203B2" w:rsidRDefault="00A203B2" w:rsidP="00A203B2">
      <w:pPr>
        <w:ind w:leftChars="201" w:left="422" w:firstLine="420"/>
      </w:pPr>
      <w:proofErr w:type="spellStart"/>
      <w:r>
        <w:rPr>
          <w:rFonts w:hint="eastAsia"/>
        </w:rPr>
        <w:t>d.</w:t>
      </w:r>
      <w:proofErr w:type="gramStart"/>
      <w:r>
        <w:rPr>
          <w:rFonts w:hint="eastAsia"/>
        </w:rPr>
        <w:t>getFullYear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203B2" w:rsidRDefault="00A203B2" w:rsidP="00A203B2">
      <w:pPr>
        <w:ind w:leftChars="201" w:left="422" w:firstLine="420"/>
      </w:pPr>
      <w:proofErr w:type="spellStart"/>
      <w:r>
        <w:rPr>
          <w:rFonts w:hint="eastAsia"/>
        </w:rPr>
        <w:t>d.</w:t>
      </w:r>
      <w:proofErr w:type="gramStart"/>
      <w:r>
        <w:rPr>
          <w:rFonts w:hint="eastAsia"/>
        </w:rPr>
        <w:t>getHours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r>
        <w:rPr>
          <w:rFonts w:hint="eastAsia"/>
        </w:rPr>
        <w:tab/>
      </w:r>
    </w:p>
    <w:p w:rsidR="00A203B2" w:rsidRDefault="00A203B2" w:rsidP="00A203B2">
      <w:pPr>
        <w:ind w:leftChars="201" w:left="422" w:firstLine="420"/>
      </w:pPr>
      <w:proofErr w:type="spellStart"/>
      <w:r>
        <w:rPr>
          <w:rFonts w:hint="eastAsia"/>
        </w:rPr>
        <w:t>d.</w:t>
      </w:r>
      <w:proofErr w:type="gramStart"/>
      <w:r>
        <w:rPr>
          <w:rFonts w:hint="eastAsia"/>
        </w:rPr>
        <w:t>getMinutes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r>
        <w:rPr>
          <w:rFonts w:hint="eastAsia"/>
        </w:rPr>
        <w:tab/>
      </w:r>
    </w:p>
    <w:p w:rsidR="00A203B2" w:rsidRDefault="00A203B2" w:rsidP="00A203B2">
      <w:pPr>
        <w:ind w:leftChars="201" w:left="422" w:firstLine="420"/>
      </w:pPr>
      <w:proofErr w:type="spellStart"/>
      <w:r>
        <w:rPr>
          <w:rFonts w:hint="eastAsia"/>
        </w:rPr>
        <w:t>d.</w:t>
      </w:r>
      <w:proofErr w:type="gramStart"/>
      <w:r>
        <w:rPr>
          <w:rFonts w:hint="eastAsia"/>
        </w:rPr>
        <w:t>getMonth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r>
        <w:rPr>
          <w:rFonts w:hint="eastAsia"/>
        </w:rPr>
        <w:tab/>
      </w:r>
    </w:p>
    <w:p w:rsidR="00A203B2" w:rsidRDefault="00A203B2" w:rsidP="00A203B2">
      <w:pPr>
        <w:ind w:leftChars="201" w:left="422" w:firstLine="420"/>
      </w:pPr>
      <w:proofErr w:type="spellStart"/>
      <w:r>
        <w:rPr>
          <w:rFonts w:hint="eastAsia"/>
        </w:rPr>
        <w:t>d.</w:t>
      </w:r>
      <w:proofErr w:type="gramStart"/>
      <w:r>
        <w:rPr>
          <w:rFonts w:hint="eastAsia"/>
        </w:rPr>
        <w:t>getSeconds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ab/>
        <w:t>;</w:t>
      </w:r>
    </w:p>
    <w:p w:rsidR="00A203B2" w:rsidRDefault="00A203B2" w:rsidP="00A203B2">
      <w:pPr>
        <w:pStyle w:val="af0"/>
        <w:ind w:firstLineChars="100" w:firstLine="210"/>
        <w:rPr>
          <w:b/>
          <w:bCs w:val="0"/>
        </w:rPr>
      </w:pPr>
      <w:proofErr w:type="spellStart"/>
      <w:r>
        <w:rPr>
          <w:rFonts w:hint="eastAsia"/>
        </w:rPr>
        <w:t>d.</w:t>
      </w:r>
      <w:proofErr w:type="gramStart"/>
      <w:r>
        <w:rPr>
          <w:rFonts w:hint="eastAsia"/>
        </w:rPr>
        <w:t>getTime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203B2" w:rsidRDefault="00A203B2">
      <w:pPr>
        <w:ind w:leftChars="202" w:left="424" w:firstLineChars="200" w:firstLine="420"/>
        <w:rPr>
          <w:rFonts w:hint="eastAsia"/>
        </w:rPr>
      </w:pPr>
    </w:p>
    <w:p w:rsidR="005811B4" w:rsidRDefault="00C52B2B">
      <w:pPr>
        <w:ind w:leftChars="202" w:left="424"/>
      </w:pPr>
      <w:r>
        <w:rPr>
          <w:rFonts w:hint="eastAsia"/>
          <w:noProof/>
        </w:rPr>
        <w:drawing>
          <wp:inline distT="0" distB="0" distL="0" distR="0">
            <wp:extent cx="1223645" cy="535940"/>
            <wp:effectExtent l="0" t="0" r="0" b="0"/>
            <wp:docPr id="39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0" descr="案例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4" w:rsidRDefault="00C52B2B">
      <w:pPr>
        <w:pStyle w:val="af0"/>
      </w:pPr>
      <w:r>
        <w:rPr>
          <w:rFonts w:hAnsi="楷体_GB2312" w:hint="eastAsia"/>
          <w:b/>
        </w:rPr>
        <w:t>案例描述</w:t>
      </w:r>
      <w:r>
        <w:rPr>
          <w:rFonts w:hint="eastAsia"/>
        </w:rPr>
        <w:t>：</w:t>
      </w:r>
    </w:p>
    <w:p w:rsidR="005811B4" w:rsidRDefault="00C52B2B">
      <w:pPr>
        <w:pStyle w:val="af0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 w:rsidR="005811B4" w:rsidRDefault="00C52B2B">
      <w:pPr>
        <w:pStyle w:val="af0"/>
      </w:pPr>
      <w:r>
        <w:rPr>
          <w:rFonts w:hAnsi="楷体_GB2312" w:hint="eastAsia"/>
          <w:b/>
        </w:rPr>
        <w:t>案例代码</w:t>
      </w:r>
      <w:r>
        <w:rPr>
          <w:rFonts w:hint="eastAsia"/>
        </w:rPr>
        <w:t>：（源文件名称）</w:t>
      </w:r>
    </w:p>
    <w:p w:rsidR="005811B4" w:rsidDel="00A203B2" w:rsidRDefault="00C52B2B">
      <w:pPr>
        <w:pStyle w:val="af0"/>
        <w:rPr>
          <w:del w:id="600" w:author="Feicui150316" w:date="2017-11-24T10:27:00Z"/>
        </w:rPr>
      </w:pPr>
      <w:del w:id="601" w:author="Feicui150316" w:date="2017-11-24T10:27:00Z">
        <w:r w:rsidDel="00A203B2">
          <w:rPr>
            <w:rFonts w:hint="eastAsia"/>
          </w:rPr>
          <w:delText>创建数组：</w:delText>
        </w:r>
      </w:del>
    </w:p>
    <w:p w:rsidR="005811B4" w:rsidDel="00A203B2" w:rsidRDefault="00C52B2B">
      <w:pPr>
        <w:pStyle w:val="af0"/>
        <w:ind w:firstLine="419"/>
        <w:rPr>
          <w:del w:id="602" w:author="Feicui150316" w:date="2017-11-24T10:27:00Z"/>
        </w:rPr>
      </w:pPr>
      <w:del w:id="603" w:author="Feicui150316" w:date="2017-11-24T10:27:00Z">
        <w:r w:rsidDel="00A203B2">
          <w:rPr>
            <w:rFonts w:hint="eastAsia"/>
          </w:rPr>
          <w:delText xml:space="preserve">1: </w:delText>
        </w:r>
        <w:r w:rsidDel="00A203B2">
          <w:rPr>
            <w:rFonts w:hint="eastAsia"/>
          </w:rPr>
          <w:delText>常规方式</w:delText>
        </w:r>
        <w:r w:rsidDel="00A203B2">
          <w:rPr>
            <w:rFonts w:hint="eastAsia"/>
          </w:rPr>
          <w:delText>:</w:delText>
        </w:r>
      </w:del>
    </w:p>
    <w:p w:rsidR="005811B4" w:rsidDel="00A203B2" w:rsidRDefault="00C52B2B">
      <w:pPr>
        <w:pStyle w:val="af0"/>
        <w:ind w:firstLine="419"/>
        <w:rPr>
          <w:del w:id="604" w:author="Feicui150316" w:date="2017-11-24T10:27:00Z"/>
        </w:rPr>
      </w:pPr>
      <w:del w:id="605" w:author="Feicui150316" w:date="2017-11-24T10:27:00Z">
        <w:r w:rsidDel="00A203B2">
          <w:rPr>
            <w:rFonts w:hint="eastAsia"/>
          </w:rPr>
          <w:delText xml:space="preserve">var week = new Array(); </w:delText>
        </w:r>
      </w:del>
    </w:p>
    <w:p w:rsidR="005811B4" w:rsidDel="00A203B2" w:rsidRDefault="00C52B2B">
      <w:pPr>
        <w:pStyle w:val="af0"/>
        <w:ind w:firstLine="419"/>
        <w:rPr>
          <w:del w:id="606" w:author="Feicui150316" w:date="2017-11-24T10:27:00Z"/>
        </w:rPr>
      </w:pPr>
      <w:del w:id="607" w:author="Feicui150316" w:date="2017-11-24T10:27:00Z">
        <w:r w:rsidDel="00A203B2">
          <w:rPr>
            <w:rFonts w:hint="eastAsia"/>
          </w:rPr>
          <w:delText xml:space="preserve">week [0]="Monday";       </w:delText>
        </w:r>
      </w:del>
    </w:p>
    <w:p w:rsidR="005811B4" w:rsidDel="00A203B2" w:rsidRDefault="00C52B2B">
      <w:pPr>
        <w:pStyle w:val="af0"/>
        <w:ind w:firstLine="419"/>
        <w:rPr>
          <w:del w:id="608" w:author="Feicui150316" w:date="2017-11-24T10:27:00Z"/>
        </w:rPr>
      </w:pPr>
      <w:del w:id="609" w:author="Feicui150316" w:date="2017-11-24T10:27:00Z">
        <w:r w:rsidDel="00A203B2">
          <w:rPr>
            <w:rFonts w:hint="eastAsia"/>
          </w:rPr>
          <w:delText>week [1]="Tuesday";</w:delText>
        </w:r>
      </w:del>
    </w:p>
    <w:p w:rsidR="005811B4" w:rsidDel="00A203B2" w:rsidRDefault="00C52B2B">
      <w:pPr>
        <w:pStyle w:val="af0"/>
        <w:ind w:firstLine="419"/>
        <w:rPr>
          <w:del w:id="610" w:author="Feicui150316" w:date="2017-11-24T10:27:00Z"/>
        </w:rPr>
      </w:pPr>
      <w:del w:id="611" w:author="Feicui150316" w:date="2017-11-24T10:27:00Z">
        <w:r w:rsidDel="00A203B2">
          <w:rPr>
            <w:rFonts w:hint="eastAsia"/>
          </w:rPr>
          <w:delText>week [2]="Wednesday";</w:delText>
        </w:r>
      </w:del>
    </w:p>
    <w:p w:rsidR="005811B4" w:rsidDel="00A203B2" w:rsidRDefault="00C52B2B">
      <w:pPr>
        <w:pStyle w:val="af0"/>
        <w:ind w:firstLine="419"/>
        <w:rPr>
          <w:del w:id="612" w:author="Feicui150316" w:date="2017-11-24T10:27:00Z"/>
        </w:rPr>
      </w:pPr>
      <w:del w:id="613" w:author="Feicui150316" w:date="2017-11-24T10:27:00Z">
        <w:r w:rsidDel="00A203B2">
          <w:rPr>
            <w:rFonts w:hint="eastAsia"/>
          </w:rPr>
          <w:lastRenderedPageBreak/>
          <w:delText xml:space="preserve">2: </w:delText>
        </w:r>
        <w:r w:rsidDel="00A203B2">
          <w:rPr>
            <w:rFonts w:hint="eastAsia"/>
          </w:rPr>
          <w:delText>简洁方式</w:delText>
        </w:r>
        <w:r w:rsidDel="00A203B2">
          <w:rPr>
            <w:rFonts w:hint="eastAsia"/>
          </w:rPr>
          <w:delText>:</w:delText>
        </w:r>
      </w:del>
    </w:p>
    <w:p w:rsidR="005811B4" w:rsidDel="00A203B2" w:rsidRDefault="00C52B2B">
      <w:pPr>
        <w:pStyle w:val="af0"/>
        <w:ind w:firstLine="419"/>
        <w:rPr>
          <w:del w:id="614" w:author="Feicui150316" w:date="2017-11-24T10:27:00Z"/>
        </w:rPr>
      </w:pPr>
      <w:del w:id="615" w:author="Feicui150316" w:date="2017-11-24T10:27:00Z">
        <w:r w:rsidDel="00A203B2">
          <w:rPr>
            <w:rFonts w:hint="eastAsia"/>
          </w:rPr>
          <w:delText>var week =new Array("Monday","Tuesday","Wednesday");</w:delText>
        </w:r>
      </w:del>
    </w:p>
    <w:p w:rsidR="005811B4" w:rsidDel="00A203B2" w:rsidRDefault="00C52B2B">
      <w:pPr>
        <w:pStyle w:val="af0"/>
        <w:ind w:firstLine="419"/>
        <w:rPr>
          <w:del w:id="616" w:author="Feicui150316" w:date="2017-11-24T10:27:00Z"/>
        </w:rPr>
      </w:pPr>
      <w:del w:id="617" w:author="Feicui150316" w:date="2017-11-24T10:27:00Z">
        <w:r w:rsidDel="00A203B2">
          <w:rPr>
            <w:rFonts w:hint="eastAsia"/>
          </w:rPr>
          <w:delText xml:space="preserve">3: </w:delText>
        </w:r>
        <w:r w:rsidDel="00A203B2">
          <w:rPr>
            <w:rFonts w:hint="eastAsia"/>
          </w:rPr>
          <w:delText>字面</w:delText>
        </w:r>
        <w:r w:rsidDel="00A203B2">
          <w:rPr>
            <w:rFonts w:hint="eastAsia"/>
          </w:rPr>
          <w:delText>:</w:delText>
        </w:r>
      </w:del>
    </w:p>
    <w:p w:rsidR="005811B4" w:rsidDel="00A203B2" w:rsidRDefault="00C52B2B">
      <w:pPr>
        <w:pStyle w:val="af0"/>
        <w:ind w:firstLine="419"/>
        <w:rPr>
          <w:del w:id="618" w:author="Feicui150316" w:date="2017-11-24T10:27:00Z"/>
        </w:rPr>
      </w:pPr>
      <w:del w:id="619" w:author="Feicui150316" w:date="2017-11-24T10:27:00Z">
        <w:r w:rsidDel="00A203B2">
          <w:rPr>
            <w:rFonts w:hint="eastAsia"/>
          </w:rPr>
          <w:delText>var week =["Monday","Tuesday","Wednesday"];</w:delText>
        </w:r>
      </w:del>
    </w:p>
    <w:p w:rsidR="005811B4" w:rsidDel="00A203B2" w:rsidRDefault="005811B4">
      <w:pPr>
        <w:pStyle w:val="af0"/>
        <w:ind w:firstLine="419"/>
        <w:rPr>
          <w:del w:id="620" w:author="Feicui150316" w:date="2017-11-24T10:27:00Z"/>
        </w:rPr>
      </w:pPr>
    </w:p>
    <w:p w:rsidR="005811B4" w:rsidDel="00A203B2" w:rsidRDefault="00C52B2B">
      <w:pPr>
        <w:pStyle w:val="af0"/>
        <w:ind w:firstLine="419"/>
        <w:rPr>
          <w:del w:id="621" w:author="Feicui150316" w:date="2017-11-24T10:27:00Z"/>
        </w:rPr>
      </w:pPr>
      <w:del w:id="622" w:author="Feicui150316" w:date="2017-11-24T10:27:00Z">
        <w:r w:rsidDel="00A203B2">
          <w:rPr>
            <w:rFonts w:hint="eastAsia"/>
          </w:rPr>
          <w:delText>var x=week.length;</w:delText>
        </w:r>
      </w:del>
    </w:p>
    <w:p w:rsidR="005811B4" w:rsidDel="00A203B2" w:rsidRDefault="00C52B2B">
      <w:pPr>
        <w:pStyle w:val="af0"/>
        <w:ind w:firstLine="419"/>
        <w:rPr>
          <w:del w:id="623" w:author="Feicui150316" w:date="2017-11-24T10:27:00Z"/>
        </w:rPr>
      </w:pPr>
      <w:del w:id="624" w:author="Feicui150316" w:date="2017-11-24T10:27:00Z">
        <w:r w:rsidDel="00A203B2">
          <w:rPr>
            <w:rFonts w:hint="eastAsia"/>
          </w:rPr>
          <w:delText xml:space="preserve">console.log(x); // </w:delText>
        </w:r>
        <w:r w:rsidDel="00A203B2">
          <w:rPr>
            <w:rFonts w:hint="eastAsia"/>
          </w:rPr>
          <w:delText>数组长度</w:delText>
        </w:r>
      </w:del>
    </w:p>
    <w:p w:rsidR="005811B4" w:rsidDel="00A203B2" w:rsidRDefault="005811B4">
      <w:pPr>
        <w:pStyle w:val="af0"/>
        <w:ind w:firstLine="419"/>
        <w:rPr>
          <w:del w:id="625" w:author="Feicui150316" w:date="2017-11-24T10:27:00Z"/>
        </w:rPr>
      </w:pPr>
    </w:p>
    <w:p w:rsidR="005811B4" w:rsidDel="00A203B2" w:rsidRDefault="00C52B2B">
      <w:pPr>
        <w:pStyle w:val="af0"/>
        <w:ind w:firstLine="419"/>
        <w:rPr>
          <w:del w:id="626" w:author="Feicui150316" w:date="2017-11-24T10:27:00Z"/>
        </w:rPr>
      </w:pPr>
      <w:del w:id="627" w:author="Feicui150316" w:date="2017-11-24T10:27:00Z">
        <w:r w:rsidDel="00A203B2">
          <w:rPr>
            <w:rFonts w:hint="eastAsia"/>
          </w:rPr>
          <w:delText>var num1= [1, 2, 3, 4];</w:delText>
        </w:r>
      </w:del>
    </w:p>
    <w:p w:rsidR="005811B4" w:rsidDel="00A203B2" w:rsidRDefault="00C52B2B">
      <w:pPr>
        <w:pStyle w:val="af0"/>
        <w:ind w:firstLine="419"/>
        <w:rPr>
          <w:del w:id="628" w:author="Feicui150316" w:date="2017-11-24T10:27:00Z"/>
        </w:rPr>
      </w:pPr>
      <w:del w:id="629" w:author="Feicui150316" w:date="2017-11-24T10:27:00Z">
        <w:r w:rsidDel="00A203B2">
          <w:rPr>
            <w:rFonts w:hint="eastAsia"/>
          </w:rPr>
          <w:delText>num.pop();</w:delText>
        </w:r>
      </w:del>
    </w:p>
    <w:p w:rsidR="005811B4" w:rsidDel="00A203B2" w:rsidRDefault="00C52B2B">
      <w:pPr>
        <w:pStyle w:val="af0"/>
        <w:ind w:firstLine="419"/>
        <w:rPr>
          <w:del w:id="630" w:author="Feicui150316" w:date="2017-11-24T10:27:00Z"/>
        </w:rPr>
      </w:pPr>
      <w:del w:id="631" w:author="Feicui150316" w:date="2017-11-24T10:27:00Z">
        <w:r w:rsidDel="00A203B2">
          <w:rPr>
            <w:rFonts w:hint="eastAsia"/>
          </w:rPr>
          <w:delText>console.log(num1);</w:delText>
        </w:r>
      </w:del>
    </w:p>
    <w:p w:rsidR="005811B4" w:rsidDel="00A203B2" w:rsidRDefault="005811B4">
      <w:pPr>
        <w:pStyle w:val="af0"/>
        <w:ind w:firstLine="419"/>
        <w:rPr>
          <w:del w:id="632" w:author="Feicui150316" w:date="2017-11-24T10:27:00Z"/>
        </w:rPr>
      </w:pPr>
    </w:p>
    <w:p w:rsidR="005811B4" w:rsidDel="00A203B2" w:rsidRDefault="00C52B2B">
      <w:pPr>
        <w:pStyle w:val="af0"/>
        <w:ind w:firstLine="419"/>
        <w:rPr>
          <w:del w:id="633" w:author="Feicui150316" w:date="2017-11-24T10:27:00Z"/>
        </w:rPr>
      </w:pPr>
      <w:del w:id="634" w:author="Feicui150316" w:date="2017-11-24T10:27:00Z">
        <w:r w:rsidDel="00A203B2">
          <w:rPr>
            <w:rFonts w:hint="eastAsia"/>
          </w:rPr>
          <w:delText>var num2= [1, 2, 3, 4];</w:delText>
        </w:r>
      </w:del>
    </w:p>
    <w:p w:rsidR="005811B4" w:rsidDel="00A203B2" w:rsidRDefault="00C52B2B">
      <w:pPr>
        <w:pStyle w:val="af0"/>
        <w:ind w:firstLine="419"/>
        <w:rPr>
          <w:del w:id="635" w:author="Feicui150316" w:date="2017-11-24T10:27:00Z"/>
        </w:rPr>
      </w:pPr>
      <w:del w:id="636" w:author="Feicui150316" w:date="2017-11-24T10:27:00Z">
        <w:r w:rsidDel="00A203B2">
          <w:rPr>
            <w:rFonts w:hint="eastAsia"/>
          </w:rPr>
          <w:delText>num.push(5);</w:delText>
        </w:r>
      </w:del>
    </w:p>
    <w:p w:rsidR="005811B4" w:rsidDel="00A203B2" w:rsidRDefault="00C52B2B">
      <w:pPr>
        <w:pStyle w:val="af0"/>
        <w:ind w:firstLine="419"/>
        <w:rPr>
          <w:del w:id="637" w:author="Feicui150316" w:date="2017-11-24T10:27:00Z"/>
        </w:rPr>
      </w:pPr>
      <w:del w:id="638" w:author="Feicui150316" w:date="2017-11-24T10:27:00Z">
        <w:r w:rsidDel="00A203B2">
          <w:rPr>
            <w:rFonts w:hint="eastAsia"/>
          </w:rPr>
          <w:delText>console.log(num2);</w:delText>
        </w:r>
      </w:del>
    </w:p>
    <w:p w:rsidR="005811B4" w:rsidDel="00A203B2" w:rsidRDefault="005811B4">
      <w:pPr>
        <w:pStyle w:val="af0"/>
        <w:ind w:firstLine="419"/>
        <w:rPr>
          <w:del w:id="639" w:author="Feicui150316" w:date="2017-11-24T10:27:00Z"/>
        </w:rPr>
      </w:pPr>
    </w:p>
    <w:p w:rsidR="005811B4" w:rsidDel="00A203B2" w:rsidRDefault="00C52B2B">
      <w:pPr>
        <w:pStyle w:val="af0"/>
        <w:ind w:firstLine="419"/>
        <w:rPr>
          <w:del w:id="640" w:author="Feicui150316" w:date="2017-11-24T10:27:00Z"/>
        </w:rPr>
      </w:pPr>
      <w:del w:id="641" w:author="Feicui150316" w:date="2017-11-24T10:27:00Z">
        <w:r w:rsidDel="00A203B2">
          <w:rPr>
            <w:rFonts w:hint="eastAsia"/>
          </w:rPr>
          <w:delText>var num3= [1, 2, 3, 4];</w:delText>
        </w:r>
      </w:del>
    </w:p>
    <w:p w:rsidR="005811B4" w:rsidDel="00A203B2" w:rsidRDefault="00C52B2B">
      <w:pPr>
        <w:pStyle w:val="af0"/>
        <w:ind w:firstLine="419"/>
        <w:rPr>
          <w:del w:id="642" w:author="Feicui150316" w:date="2017-11-24T10:27:00Z"/>
        </w:rPr>
      </w:pPr>
      <w:del w:id="643" w:author="Feicui150316" w:date="2017-11-24T10:27:00Z">
        <w:r w:rsidDel="00A203B2">
          <w:rPr>
            <w:rFonts w:hint="eastAsia"/>
          </w:rPr>
          <w:delText>num.shift();</w:delText>
        </w:r>
      </w:del>
    </w:p>
    <w:p w:rsidR="005811B4" w:rsidDel="00A203B2" w:rsidRDefault="00C52B2B">
      <w:pPr>
        <w:pStyle w:val="af0"/>
        <w:ind w:firstLine="419"/>
        <w:rPr>
          <w:del w:id="644" w:author="Feicui150316" w:date="2017-11-24T10:27:00Z"/>
        </w:rPr>
      </w:pPr>
      <w:del w:id="645" w:author="Feicui150316" w:date="2017-11-24T10:27:00Z">
        <w:r w:rsidDel="00A203B2">
          <w:rPr>
            <w:rFonts w:hint="eastAsia"/>
          </w:rPr>
          <w:delText>console.log(num3);</w:delText>
        </w:r>
      </w:del>
    </w:p>
    <w:p w:rsidR="005811B4" w:rsidDel="00A203B2" w:rsidRDefault="005811B4">
      <w:pPr>
        <w:pStyle w:val="af0"/>
        <w:ind w:firstLine="419"/>
        <w:rPr>
          <w:del w:id="646" w:author="Feicui150316" w:date="2017-11-24T10:27:00Z"/>
        </w:rPr>
      </w:pPr>
    </w:p>
    <w:p w:rsidR="005811B4" w:rsidDel="00A203B2" w:rsidRDefault="00C52B2B">
      <w:pPr>
        <w:pStyle w:val="af0"/>
        <w:ind w:firstLine="419"/>
        <w:rPr>
          <w:del w:id="647" w:author="Feicui150316" w:date="2017-11-24T10:27:00Z"/>
        </w:rPr>
      </w:pPr>
      <w:del w:id="648" w:author="Feicui150316" w:date="2017-11-24T10:27:00Z">
        <w:r w:rsidDel="00A203B2">
          <w:rPr>
            <w:rFonts w:hint="eastAsia"/>
          </w:rPr>
          <w:delText>var num4= [1, 2, 3, 4];</w:delText>
        </w:r>
      </w:del>
    </w:p>
    <w:p w:rsidR="005811B4" w:rsidDel="00A203B2" w:rsidRDefault="00C52B2B">
      <w:pPr>
        <w:pStyle w:val="af0"/>
        <w:ind w:firstLine="419"/>
        <w:rPr>
          <w:del w:id="649" w:author="Feicui150316" w:date="2017-11-24T10:27:00Z"/>
        </w:rPr>
      </w:pPr>
      <w:del w:id="650" w:author="Feicui150316" w:date="2017-11-24T10:27:00Z">
        <w:r w:rsidDel="00A203B2">
          <w:rPr>
            <w:rFonts w:hint="eastAsia"/>
          </w:rPr>
          <w:delText>num.unshift(0);</w:delText>
        </w:r>
      </w:del>
    </w:p>
    <w:p w:rsidR="005811B4" w:rsidDel="00A203B2" w:rsidRDefault="00C52B2B">
      <w:pPr>
        <w:pStyle w:val="af0"/>
        <w:ind w:firstLine="419"/>
        <w:rPr>
          <w:del w:id="651" w:author="Feicui150316" w:date="2017-11-24T10:27:00Z"/>
        </w:rPr>
      </w:pPr>
      <w:del w:id="652" w:author="Feicui150316" w:date="2017-11-24T10:27:00Z">
        <w:r w:rsidDel="00A203B2">
          <w:rPr>
            <w:rFonts w:hint="eastAsia"/>
          </w:rPr>
          <w:delText>console.log(num4);</w:delText>
        </w:r>
      </w:del>
    </w:p>
    <w:p w:rsidR="005811B4" w:rsidDel="00A203B2" w:rsidRDefault="005811B4">
      <w:pPr>
        <w:pStyle w:val="af0"/>
        <w:ind w:firstLine="419"/>
        <w:rPr>
          <w:del w:id="653" w:author="Feicui150316" w:date="2017-11-24T10:27:00Z"/>
        </w:rPr>
      </w:pPr>
    </w:p>
    <w:p w:rsidR="005811B4" w:rsidDel="00A203B2" w:rsidRDefault="00C52B2B">
      <w:pPr>
        <w:pStyle w:val="af0"/>
        <w:ind w:firstLine="419"/>
        <w:rPr>
          <w:del w:id="654" w:author="Feicui150316" w:date="2017-11-24T10:27:00Z"/>
        </w:rPr>
      </w:pPr>
      <w:del w:id="655" w:author="Feicui150316" w:date="2017-11-24T10:27:00Z">
        <w:r w:rsidDel="00A203B2">
          <w:rPr>
            <w:rFonts w:hint="eastAsia"/>
          </w:rPr>
          <w:delText>var num5= [1,2,3,4];</w:delText>
        </w:r>
      </w:del>
    </w:p>
    <w:p w:rsidR="005811B4" w:rsidDel="00A203B2" w:rsidRDefault="00C52B2B">
      <w:pPr>
        <w:pStyle w:val="af0"/>
        <w:ind w:firstLine="419"/>
        <w:rPr>
          <w:del w:id="656" w:author="Feicui150316" w:date="2017-11-24T10:27:00Z"/>
        </w:rPr>
      </w:pPr>
      <w:del w:id="657" w:author="Feicui150316" w:date="2017-11-24T10:27:00Z">
        <w:r w:rsidDel="00A203B2">
          <w:rPr>
            <w:rFonts w:hint="eastAsia"/>
          </w:rPr>
          <w:delText>num5.reverse();</w:delText>
        </w:r>
      </w:del>
    </w:p>
    <w:p w:rsidR="005811B4" w:rsidDel="00A203B2" w:rsidRDefault="00C52B2B">
      <w:pPr>
        <w:pStyle w:val="af0"/>
        <w:ind w:firstLine="419"/>
        <w:rPr>
          <w:del w:id="658" w:author="Feicui150316" w:date="2017-11-24T10:27:00Z"/>
        </w:rPr>
      </w:pPr>
      <w:del w:id="659" w:author="Feicui150316" w:date="2017-11-24T10:27:00Z">
        <w:r w:rsidDel="00A203B2">
          <w:rPr>
            <w:rFonts w:hint="eastAsia"/>
          </w:rPr>
          <w:delText>console.log(num5);</w:delText>
        </w:r>
      </w:del>
    </w:p>
    <w:p w:rsidR="005811B4" w:rsidDel="00A203B2" w:rsidRDefault="005811B4">
      <w:pPr>
        <w:pStyle w:val="af0"/>
        <w:ind w:firstLine="419"/>
        <w:rPr>
          <w:del w:id="660" w:author="Feicui150316" w:date="2017-11-24T10:27:00Z"/>
        </w:rPr>
      </w:pPr>
    </w:p>
    <w:p w:rsidR="005811B4" w:rsidDel="00A203B2" w:rsidRDefault="00C52B2B">
      <w:pPr>
        <w:pStyle w:val="af0"/>
        <w:ind w:firstLine="419"/>
        <w:rPr>
          <w:del w:id="661" w:author="Feicui150316" w:date="2017-11-24T10:27:00Z"/>
        </w:rPr>
      </w:pPr>
      <w:del w:id="662" w:author="Feicui150316" w:date="2017-11-24T10:27:00Z">
        <w:r w:rsidDel="00A203B2">
          <w:rPr>
            <w:rFonts w:hint="eastAsia"/>
          </w:rPr>
          <w:delText>var num6= [1,2,3,4];</w:delText>
        </w:r>
      </w:del>
    </w:p>
    <w:p w:rsidR="005811B4" w:rsidDel="00A203B2" w:rsidRDefault="00C52B2B">
      <w:pPr>
        <w:pStyle w:val="af0"/>
        <w:ind w:firstLine="419"/>
        <w:rPr>
          <w:del w:id="663" w:author="Feicui150316" w:date="2017-11-24T10:27:00Z"/>
        </w:rPr>
      </w:pPr>
      <w:del w:id="664" w:author="Feicui150316" w:date="2017-11-24T10:27:00Z">
        <w:r w:rsidDel="00A203B2">
          <w:rPr>
            <w:rFonts w:hint="eastAsia"/>
          </w:rPr>
          <w:delText>console.log(num6.join(</w:delText>
        </w:r>
        <w:r w:rsidDel="00A203B2">
          <w:delText>‘</w:delText>
        </w:r>
        <w:r w:rsidDel="00A203B2">
          <w:rPr>
            <w:rFonts w:hint="eastAsia"/>
          </w:rPr>
          <w:delText>|</w:delText>
        </w:r>
        <w:r w:rsidDel="00A203B2">
          <w:delText>’</w:delText>
        </w:r>
        <w:r w:rsidDel="00A203B2">
          <w:rPr>
            <w:rFonts w:hint="eastAsia"/>
          </w:rPr>
          <w:delText>));</w:delText>
        </w:r>
      </w:del>
    </w:p>
    <w:p w:rsidR="005811B4" w:rsidRDefault="005811B4">
      <w:pPr>
        <w:pStyle w:val="af0"/>
        <w:ind w:firstLine="419"/>
      </w:pPr>
    </w:p>
    <w:p w:rsidR="005811B4" w:rsidRDefault="005811B4">
      <w:pPr>
        <w:pStyle w:val="af0"/>
        <w:ind w:firstLine="419"/>
      </w:pPr>
    </w:p>
    <w:p w:rsidR="005811B4" w:rsidRDefault="00C52B2B">
      <w:pPr>
        <w:pStyle w:val="af0"/>
        <w:ind w:firstLine="419"/>
      </w:pPr>
      <w:r>
        <w:rPr>
          <w:rFonts w:hint="eastAsia"/>
        </w:rPr>
        <w:t>字符串：</w:t>
      </w:r>
    </w:p>
    <w:p w:rsidR="005811B4" w:rsidRDefault="005811B4">
      <w:pPr>
        <w:pStyle w:val="af0"/>
        <w:ind w:firstLine="419"/>
      </w:pPr>
    </w:p>
    <w:p w:rsidR="005811B4" w:rsidRDefault="00C52B2B">
      <w:pPr>
        <w:pStyle w:val="af0"/>
        <w:ind w:firstLine="419"/>
        <w:rPr>
          <w:b/>
          <w:bCs w:val="0"/>
        </w:rPr>
      </w:pPr>
      <w:r>
        <w:rPr>
          <w:rFonts w:hint="eastAsia"/>
          <w:b/>
          <w:bCs w:val="0"/>
        </w:rPr>
        <w:t>日期：</w:t>
      </w:r>
    </w:p>
    <w:p w:rsidR="005811B4" w:rsidRDefault="00C52B2B">
      <w:pPr>
        <w:pStyle w:val="af0"/>
        <w:ind w:firstLine="419"/>
        <w:rPr>
          <w:b/>
          <w:bCs w:val="0"/>
        </w:rPr>
      </w:pPr>
      <w:proofErr w:type="spellStart"/>
      <w:r>
        <w:rPr>
          <w:rFonts w:hint="eastAsia"/>
          <w:b/>
          <w:bCs w:val="0"/>
        </w:rPr>
        <w:t>var</w:t>
      </w:r>
      <w:proofErr w:type="spellEnd"/>
      <w:r>
        <w:rPr>
          <w:rFonts w:hint="eastAsia"/>
          <w:b/>
          <w:bCs w:val="0"/>
        </w:rPr>
        <w:t xml:space="preserve"> d=new </w:t>
      </w:r>
      <w:proofErr w:type="gramStart"/>
      <w:r>
        <w:rPr>
          <w:rFonts w:hint="eastAsia"/>
          <w:b/>
          <w:bCs w:val="0"/>
        </w:rPr>
        <w:t>Date(</w:t>
      </w:r>
      <w:proofErr w:type="gramEnd"/>
      <w:r>
        <w:rPr>
          <w:rFonts w:hint="eastAsia"/>
          <w:b/>
          <w:bCs w:val="0"/>
        </w:rPr>
        <w:t>);</w:t>
      </w:r>
    </w:p>
    <w:p w:rsidR="005811B4" w:rsidRDefault="00C52B2B">
      <w:pPr>
        <w:ind w:leftChars="201" w:left="422" w:firstLine="420"/>
      </w:pPr>
      <w:proofErr w:type="spellStart"/>
      <w:r>
        <w:rPr>
          <w:rFonts w:hint="eastAsia"/>
        </w:rPr>
        <w:t>d.</w:t>
      </w:r>
      <w:proofErr w:type="gramStart"/>
      <w:r>
        <w:rPr>
          <w:rFonts w:hint="eastAsia"/>
        </w:rPr>
        <w:t>getDate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r>
        <w:rPr>
          <w:rFonts w:hint="eastAsia"/>
        </w:rPr>
        <w:tab/>
      </w:r>
    </w:p>
    <w:p w:rsidR="005811B4" w:rsidRDefault="00C52B2B">
      <w:pPr>
        <w:ind w:leftChars="201" w:left="422" w:firstLine="420"/>
      </w:pPr>
      <w:proofErr w:type="spellStart"/>
      <w:r>
        <w:rPr>
          <w:rFonts w:hint="eastAsia"/>
        </w:rPr>
        <w:t>d.</w:t>
      </w:r>
      <w:proofErr w:type="gramStart"/>
      <w:r>
        <w:rPr>
          <w:rFonts w:hint="eastAsia"/>
        </w:rPr>
        <w:t>getFullYear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5811B4" w:rsidRDefault="00C52B2B">
      <w:pPr>
        <w:ind w:leftChars="201" w:left="422" w:firstLine="420"/>
      </w:pPr>
      <w:proofErr w:type="spellStart"/>
      <w:r>
        <w:rPr>
          <w:rFonts w:hint="eastAsia"/>
        </w:rPr>
        <w:t>d.</w:t>
      </w:r>
      <w:proofErr w:type="gramStart"/>
      <w:r>
        <w:rPr>
          <w:rFonts w:hint="eastAsia"/>
        </w:rPr>
        <w:t>getHours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r>
        <w:rPr>
          <w:rFonts w:hint="eastAsia"/>
        </w:rPr>
        <w:tab/>
      </w:r>
    </w:p>
    <w:p w:rsidR="005811B4" w:rsidRDefault="00C52B2B">
      <w:pPr>
        <w:ind w:leftChars="201" w:left="422" w:firstLine="420"/>
      </w:pPr>
      <w:proofErr w:type="spellStart"/>
      <w:r>
        <w:rPr>
          <w:rFonts w:hint="eastAsia"/>
        </w:rPr>
        <w:t>d.</w:t>
      </w:r>
      <w:proofErr w:type="gramStart"/>
      <w:r>
        <w:rPr>
          <w:rFonts w:hint="eastAsia"/>
        </w:rPr>
        <w:t>getMinutes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r>
        <w:rPr>
          <w:rFonts w:hint="eastAsia"/>
        </w:rPr>
        <w:tab/>
      </w:r>
    </w:p>
    <w:p w:rsidR="005811B4" w:rsidRDefault="00C52B2B">
      <w:pPr>
        <w:ind w:leftChars="201" w:left="422" w:firstLine="420"/>
      </w:pPr>
      <w:proofErr w:type="spellStart"/>
      <w:r>
        <w:rPr>
          <w:rFonts w:hint="eastAsia"/>
        </w:rPr>
        <w:t>d.</w:t>
      </w:r>
      <w:proofErr w:type="gramStart"/>
      <w:r>
        <w:rPr>
          <w:rFonts w:hint="eastAsia"/>
        </w:rPr>
        <w:t>getMonth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r>
        <w:rPr>
          <w:rFonts w:hint="eastAsia"/>
        </w:rPr>
        <w:tab/>
      </w:r>
    </w:p>
    <w:p w:rsidR="005811B4" w:rsidRDefault="00C52B2B">
      <w:pPr>
        <w:ind w:leftChars="201" w:left="422" w:firstLine="420"/>
      </w:pPr>
      <w:proofErr w:type="spellStart"/>
      <w:r>
        <w:rPr>
          <w:rFonts w:hint="eastAsia"/>
        </w:rPr>
        <w:t>d.</w:t>
      </w:r>
      <w:proofErr w:type="gramStart"/>
      <w:r>
        <w:rPr>
          <w:rFonts w:hint="eastAsia"/>
        </w:rPr>
        <w:t>getSeconds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ab/>
        <w:t>;</w:t>
      </w:r>
    </w:p>
    <w:p w:rsidR="005811B4" w:rsidRDefault="00C52B2B">
      <w:pPr>
        <w:pStyle w:val="af0"/>
        <w:ind w:firstLineChars="100" w:firstLine="210"/>
        <w:rPr>
          <w:b/>
          <w:bCs w:val="0"/>
        </w:rPr>
      </w:pPr>
      <w:proofErr w:type="spellStart"/>
      <w:r>
        <w:rPr>
          <w:rFonts w:hint="eastAsia"/>
        </w:rPr>
        <w:t>d.</w:t>
      </w:r>
      <w:proofErr w:type="gramStart"/>
      <w:r>
        <w:rPr>
          <w:rFonts w:hint="eastAsia"/>
        </w:rPr>
        <w:t>getTime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5811B4" w:rsidRDefault="005811B4">
      <w:pPr>
        <w:pStyle w:val="af0"/>
      </w:pPr>
    </w:p>
    <w:p w:rsidR="005811B4" w:rsidRDefault="00C52B2B">
      <w:pPr>
        <w:pStyle w:val="af0"/>
        <w:ind w:left="426"/>
      </w:pPr>
      <w:r>
        <w:rPr>
          <w:noProof/>
        </w:rPr>
        <w:drawing>
          <wp:inline distT="0" distB="0" distL="0" distR="0">
            <wp:extent cx="1223645" cy="532130"/>
            <wp:effectExtent l="0" t="0" r="0" b="0"/>
            <wp:docPr id="40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 descr="提问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4" w:rsidRDefault="00C52B2B">
      <w:pPr>
        <w:pStyle w:val="af0"/>
        <w:numPr>
          <w:ilvl w:val="0"/>
          <w:numId w:val="4"/>
        </w:numPr>
      </w:pPr>
      <w:r>
        <w:rPr>
          <w:rFonts w:hint="eastAsia"/>
        </w:rPr>
        <w:t>声明变量的语法有？</w:t>
      </w:r>
    </w:p>
    <w:p w:rsidR="005811B4" w:rsidRDefault="005811B4">
      <w:pPr>
        <w:pStyle w:val="af0"/>
        <w:ind w:left="0"/>
      </w:pPr>
    </w:p>
    <w:p w:rsidR="005811B4" w:rsidRDefault="00C52B2B">
      <w:pPr>
        <w:pStyle w:val="af0"/>
        <w:ind w:left="426"/>
      </w:pPr>
      <w:r>
        <w:rPr>
          <w:noProof/>
        </w:rPr>
        <w:drawing>
          <wp:inline distT="0" distB="0" distL="0" distR="0">
            <wp:extent cx="1223645" cy="520065"/>
            <wp:effectExtent l="0" t="0" r="0" b="0"/>
            <wp:docPr id="41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2" descr="注意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4" w:rsidDel="00A203B2" w:rsidRDefault="00C52B2B">
      <w:pPr>
        <w:pStyle w:val="af0"/>
        <w:rPr>
          <w:del w:id="665" w:author="Feicui150316" w:date="2017-11-24T10:34:00Z"/>
        </w:rPr>
      </w:pPr>
      <w:del w:id="666" w:author="Feicui150316" w:date="2017-11-24T10:34:00Z">
        <w:r w:rsidDel="00A203B2">
          <w:rPr>
            <w:rFonts w:hint="eastAsia"/>
          </w:rPr>
          <w:delText>1</w:delText>
        </w:r>
        <w:r w:rsidDel="00A203B2">
          <w:rPr>
            <w:rFonts w:hint="eastAsia"/>
          </w:rPr>
          <w:delText>）一个字符串可以使用单引号或双引号</w:delText>
        </w:r>
      </w:del>
    </w:p>
    <w:p w:rsidR="005811B4" w:rsidRDefault="00C52B2B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）字符串的索引从零开始</w:t>
      </w:r>
      <w:r>
        <w:rPr>
          <w:rFonts w:hint="eastAsia"/>
        </w:rPr>
        <w:t xml:space="preserve">, </w:t>
      </w:r>
      <w:r>
        <w:rPr>
          <w:rFonts w:hint="eastAsia"/>
        </w:rPr>
        <w:t>所以字符串第一字符为</w:t>
      </w:r>
      <w:r>
        <w:rPr>
          <w:rFonts w:hint="eastAsia"/>
        </w:rPr>
        <w:t xml:space="preserve"> [0],</w:t>
      </w:r>
      <w:r>
        <w:rPr>
          <w:rFonts w:hint="eastAsia"/>
        </w:rPr>
        <w:t>第二个字符为</w:t>
      </w:r>
      <w:r>
        <w:rPr>
          <w:rFonts w:hint="eastAsia"/>
        </w:rPr>
        <w:t xml:space="preserve"> [1]</w:t>
      </w:r>
    </w:p>
    <w:p w:rsidR="005811B4" w:rsidRDefault="00C52B2B">
      <w:pPr>
        <w:pStyle w:val="af0"/>
        <w:ind w:left="426"/>
      </w:pPr>
      <w:r>
        <w:rPr>
          <w:noProof/>
        </w:rPr>
        <w:drawing>
          <wp:inline distT="0" distB="0" distL="0" distR="0">
            <wp:extent cx="1223645" cy="527685"/>
            <wp:effectExtent l="0" t="0" r="0" b="0"/>
            <wp:docPr id="42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3" descr="练习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4" w:rsidRDefault="00C52B2B">
      <w:pPr>
        <w:pStyle w:val="af0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：练习</w:t>
      </w:r>
      <w:r>
        <w:rPr>
          <w:rFonts w:hint="eastAsia"/>
        </w:rPr>
        <w:t>/2.2</w:t>
      </w:r>
      <w:r>
        <w:rPr>
          <w:rFonts w:hint="eastAsia"/>
        </w:rPr>
        <w:t>数组方法</w:t>
      </w:r>
      <w:r>
        <w:rPr>
          <w:rFonts w:hint="eastAsia"/>
        </w:rPr>
        <w:t>/</w:t>
      </w:r>
      <w:r>
        <w:rPr>
          <w:rFonts w:hint="eastAsia"/>
        </w:rPr>
        <w:t>彩色条纹，练习</w:t>
      </w:r>
      <w:r>
        <w:rPr>
          <w:rFonts w:hint="eastAsia"/>
        </w:rPr>
        <w:t>/2.2</w:t>
      </w:r>
      <w:r>
        <w:rPr>
          <w:rFonts w:hint="eastAsia"/>
        </w:rPr>
        <w:t>数组方法</w:t>
      </w:r>
      <w:r>
        <w:rPr>
          <w:rFonts w:hint="eastAsia"/>
        </w:rPr>
        <w:t>/</w:t>
      </w:r>
      <w:r>
        <w:rPr>
          <w:rFonts w:hint="eastAsia"/>
        </w:rPr>
        <w:t>切换彩色条纹</w:t>
      </w:r>
    </w:p>
    <w:p w:rsidR="005811B4" w:rsidRDefault="00C52B2B">
      <w:pPr>
        <w:pStyle w:val="af0"/>
        <w:rPr>
          <w:ins w:id="667" w:author="Feicui150316" w:date="2017-11-24T11:47:00Z"/>
        </w:rPr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：练习</w:t>
      </w:r>
      <w:r>
        <w:rPr>
          <w:rFonts w:hint="eastAsia"/>
        </w:rPr>
        <w:t>/2.2</w:t>
      </w:r>
      <w:r>
        <w:rPr>
          <w:rFonts w:hint="eastAsia"/>
        </w:rPr>
        <w:t>字符串方法</w:t>
      </w:r>
      <w:r>
        <w:rPr>
          <w:rFonts w:hint="eastAsia"/>
        </w:rPr>
        <w:t>/</w:t>
      </w:r>
      <w:r>
        <w:rPr>
          <w:rFonts w:hint="eastAsia"/>
        </w:rPr>
        <w:t>反向排列输入的值</w:t>
      </w:r>
    </w:p>
    <w:p w:rsidR="00921AD9" w:rsidRDefault="00921AD9">
      <w:pPr>
        <w:pStyle w:val="af0"/>
        <w:rPr>
          <w:ins w:id="668" w:author="Feicui150316" w:date="2017-11-24T11:47:00Z"/>
        </w:rPr>
      </w:pPr>
    </w:p>
    <w:p w:rsidR="00921AD9" w:rsidRDefault="00921AD9">
      <w:pPr>
        <w:pStyle w:val="af0"/>
        <w:rPr>
          <w:ins w:id="669" w:author="Feicui150316" w:date="2017-11-24T11:47:00Z"/>
        </w:rPr>
      </w:pPr>
    </w:p>
    <w:p w:rsidR="00921AD9" w:rsidRDefault="00921AD9">
      <w:pPr>
        <w:pStyle w:val="af0"/>
        <w:rPr>
          <w:rFonts w:hint="eastAsia"/>
        </w:rPr>
      </w:pPr>
    </w:p>
    <w:p w:rsidR="005811B4" w:rsidRDefault="005811B4">
      <w:pPr>
        <w:pStyle w:val="af0"/>
      </w:pPr>
    </w:p>
    <w:p w:rsidR="005811B4" w:rsidRDefault="005811B4"/>
    <w:p w:rsidR="005811B4" w:rsidRDefault="00C52B2B">
      <w:pPr>
        <w:pStyle w:val="3"/>
        <w:spacing w:after="72"/>
      </w:pPr>
      <w:r>
        <w:rPr>
          <w:rFonts w:hint="eastAsia"/>
        </w:rPr>
        <w:t>运算符</w:t>
      </w:r>
    </w:p>
    <w:p w:rsidR="005811B4" w:rsidRDefault="00C52B2B">
      <w:pPr>
        <w:pStyle w:val="af0"/>
      </w:pPr>
      <w:r>
        <w:rPr>
          <w:rFonts w:hint="eastAsia"/>
        </w:rPr>
        <w:t>算术运算</w:t>
      </w:r>
      <w:proofErr w:type="gramStart"/>
      <w:r>
        <w:rPr>
          <w:rFonts w:hint="eastAsia"/>
        </w:rPr>
        <w:t>符用于</w:t>
      </w:r>
      <w:proofErr w:type="gramEnd"/>
      <w:r>
        <w:rPr>
          <w:rFonts w:hint="eastAsia"/>
        </w:rPr>
        <w:t>执行变量与</w:t>
      </w:r>
      <w:r>
        <w:rPr>
          <w:rFonts w:hint="eastAsia"/>
        </w:rPr>
        <w:t>/</w:t>
      </w:r>
      <w:r>
        <w:rPr>
          <w:rFonts w:hint="eastAsia"/>
        </w:rPr>
        <w:t>或值之间的算术运算。</w:t>
      </w:r>
    </w:p>
    <w:p w:rsidR="005811B4" w:rsidRDefault="00C52B2B">
      <w:pPr>
        <w:pStyle w:val="af0"/>
      </w:pPr>
      <w:r>
        <w:rPr>
          <w:rFonts w:hint="eastAsia"/>
        </w:rPr>
        <w:t>给定</w:t>
      </w:r>
      <w:r>
        <w:rPr>
          <w:rFonts w:hint="eastAsia"/>
        </w:rPr>
        <w:t xml:space="preserve"> y=5</w:t>
      </w:r>
      <w:r>
        <w:rPr>
          <w:rFonts w:hint="eastAsia"/>
        </w:rPr>
        <w:t>，下面的表格解释了这些算术运算符：</w:t>
      </w:r>
    </w:p>
    <w:p w:rsidR="005811B4" w:rsidRDefault="005811B4">
      <w:pPr>
        <w:pStyle w:val="af0"/>
      </w:pPr>
    </w:p>
    <w:p w:rsidR="005811B4" w:rsidRDefault="00C52B2B">
      <w:pPr>
        <w:widowControl/>
        <w:jc w:val="left"/>
      </w:pPr>
      <w:r>
        <w:rPr>
          <w:rFonts w:ascii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6841490" cy="2054860"/>
            <wp:effectExtent l="0" t="0" r="16510" b="254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6841490" cy="205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5811B4" w:rsidRDefault="005811B4">
      <w:pPr>
        <w:pStyle w:val="af0"/>
      </w:pPr>
    </w:p>
    <w:p w:rsidR="005811B4" w:rsidRDefault="005811B4">
      <w:pPr>
        <w:pStyle w:val="af0"/>
      </w:pPr>
    </w:p>
    <w:p w:rsidR="005811B4" w:rsidRDefault="00C52B2B">
      <w:pPr>
        <w:pStyle w:val="af0"/>
      </w:pPr>
      <w:r>
        <w:rPr>
          <w:rFonts w:hint="eastAsia"/>
        </w:rPr>
        <w:t>赋值运算符用于给</w:t>
      </w:r>
      <w:r>
        <w:rPr>
          <w:rFonts w:hint="eastAsia"/>
        </w:rPr>
        <w:t xml:space="preserve"> JavaScript </w:t>
      </w:r>
      <w:r>
        <w:rPr>
          <w:rFonts w:hint="eastAsia"/>
        </w:rPr>
        <w:t>变量赋值。</w:t>
      </w:r>
    </w:p>
    <w:p w:rsidR="005811B4" w:rsidRDefault="00C52B2B">
      <w:pPr>
        <w:pStyle w:val="af0"/>
      </w:pPr>
      <w:r>
        <w:rPr>
          <w:rFonts w:hint="eastAsia"/>
        </w:rPr>
        <w:t>给定</w:t>
      </w:r>
      <w:r>
        <w:rPr>
          <w:rFonts w:hint="eastAsia"/>
        </w:rPr>
        <w:t xml:space="preserve"> x=10 </w:t>
      </w:r>
      <w:r>
        <w:rPr>
          <w:rFonts w:hint="eastAsia"/>
        </w:rPr>
        <w:t>和</w:t>
      </w:r>
      <w:r>
        <w:rPr>
          <w:rFonts w:hint="eastAsia"/>
        </w:rPr>
        <w:t xml:space="preserve"> y=5</w:t>
      </w:r>
      <w:r>
        <w:rPr>
          <w:rFonts w:hint="eastAsia"/>
        </w:rPr>
        <w:t>，下面的表格解释了赋值运算符：</w:t>
      </w:r>
    </w:p>
    <w:p w:rsidR="005811B4" w:rsidRDefault="00C52B2B">
      <w:pPr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6854190" cy="1736090"/>
            <wp:effectExtent l="0" t="0" r="3810" b="1651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173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811B4" w:rsidRDefault="005811B4">
      <w:pPr>
        <w:ind w:leftChars="202" w:left="424"/>
      </w:pPr>
    </w:p>
    <w:p w:rsidR="005811B4" w:rsidRDefault="005811B4">
      <w:pPr>
        <w:rPr>
          <w:rFonts w:ascii="宋体" w:hAnsi="宋体" w:cs="宋体"/>
          <w:kern w:val="0"/>
          <w:sz w:val="24"/>
          <w:lang w:bidi="ar"/>
        </w:rPr>
      </w:pPr>
    </w:p>
    <w:p w:rsidR="005811B4" w:rsidDel="00A203B2" w:rsidRDefault="00C52B2B">
      <w:pPr>
        <w:pStyle w:val="3"/>
        <w:spacing w:after="72"/>
        <w:rPr>
          <w:del w:id="670" w:author="Feicui150316" w:date="2017-11-24T10:35:00Z"/>
        </w:rPr>
      </w:pPr>
      <w:r>
        <w:rPr>
          <w:rFonts w:hint="eastAsia"/>
        </w:rPr>
        <w:t>逻辑控制语句</w:t>
      </w:r>
      <w:del w:id="671" w:author="Feicui150316" w:date="2017-11-24T10:35:00Z">
        <w:r w:rsidDel="00A203B2">
          <w:rPr>
            <w:rFonts w:hint="eastAsia"/>
          </w:rPr>
          <w:delText>（简单介绍，</w:delText>
        </w:r>
        <w:r w:rsidDel="00A203B2">
          <w:rPr>
            <w:rFonts w:hint="eastAsia"/>
          </w:rPr>
          <w:delText>java</w:delText>
        </w:r>
        <w:r w:rsidDel="00A203B2">
          <w:rPr>
            <w:rFonts w:hint="eastAsia"/>
          </w:rPr>
          <w:delText>中讲过）</w:delText>
        </w:r>
      </w:del>
    </w:p>
    <w:p w:rsidR="005811B4" w:rsidRDefault="00C52B2B" w:rsidP="00A203B2">
      <w:pPr>
        <w:pStyle w:val="3"/>
        <w:spacing w:after="72"/>
        <w:pPrChange w:id="672" w:author="Feicui150316" w:date="2017-11-24T10:35:00Z">
          <w:pPr>
            <w:pStyle w:val="af0"/>
          </w:pPr>
        </w:pPrChange>
      </w:pPr>
      <w:r w:rsidRPr="00A203B2">
        <w:rPr>
          <w:rFonts w:hint="eastAsia"/>
          <w:bCs w:val="0"/>
        </w:rPr>
        <w:t>逻辑控制语句</w:t>
      </w:r>
      <w:r>
        <w:rPr>
          <w:rFonts w:hint="eastAsia"/>
        </w:rPr>
        <w:t>：</w:t>
      </w:r>
    </w:p>
    <w:p w:rsidR="005811B4" w:rsidRDefault="00C52B2B">
      <w:pPr>
        <w:pStyle w:val="af0"/>
        <w:ind w:left="0"/>
        <w:rPr>
          <w:ins w:id="673" w:author="Feicui150316" w:date="2017-11-24T10:36:00Z"/>
        </w:rPr>
      </w:pPr>
      <w:r>
        <w:rPr>
          <w:rFonts w:hint="eastAsia"/>
        </w:rPr>
        <w:t xml:space="preserve">     if ... else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用于基于不同的条件来执行不同的动作。</w:t>
      </w:r>
    </w:p>
    <w:p w:rsidR="00A203B2" w:rsidRDefault="00A203B2" w:rsidP="00A203B2">
      <w:pPr>
        <w:pStyle w:val="af0"/>
        <w:rPr>
          <w:moveTo w:id="674" w:author="Feicui150316" w:date="2017-11-24T10:36:00Z"/>
        </w:rPr>
      </w:pPr>
      <w:moveToRangeStart w:id="675" w:author="Feicui150316" w:date="2017-11-24T10:36:00Z" w:name="move499283114"/>
      <w:moveTo w:id="676" w:author="Feicui150316" w:date="2017-11-24T10:36:00Z">
        <w:r>
          <w:rPr>
            <w:rFonts w:hint="eastAsia"/>
          </w:rPr>
          <w:t>If</w:t>
        </w:r>
        <w:r>
          <w:rPr>
            <w:rFonts w:hint="eastAsia"/>
          </w:rPr>
          <w:t>判断：</w:t>
        </w:r>
      </w:moveTo>
    </w:p>
    <w:p w:rsidR="00A203B2" w:rsidRDefault="00A203B2" w:rsidP="00A203B2">
      <w:pPr>
        <w:pStyle w:val="af0"/>
        <w:rPr>
          <w:moveTo w:id="677" w:author="Feicui150316" w:date="2017-11-24T10:36:00Z"/>
        </w:rPr>
      </w:pPr>
      <w:moveTo w:id="678" w:author="Feicui150316" w:date="2017-11-24T10:36:00Z">
        <w:r>
          <w:rPr>
            <w:rFonts w:hint="eastAsia"/>
          </w:rPr>
          <w:tab/>
          <w:t>if (</w:t>
        </w:r>
        <w:r>
          <w:rPr>
            <w:rFonts w:hint="eastAsia"/>
          </w:rPr>
          <w:t>条件</w:t>
        </w:r>
        <w:r>
          <w:rPr>
            <w:rFonts w:hint="eastAsia"/>
          </w:rPr>
          <w:t xml:space="preserve"> 1)</w:t>
        </w:r>
      </w:moveTo>
    </w:p>
    <w:p w:rsidR="00A203B2" w:rsidRDefault="00A203B2" w:rsidP="00A203B2">
      <w:pPr>
        <w:pStyle w:val="af0"/>
        <w:rPr>
          <w:moveTo w:id="679" w:author="Feicui150316" w:date="2017-11-24T10:36:00Z"/>
        </w:rPr>
      </w:pPr>
      <w:moveTo w:id="680" w:author="Feicui150316" w:date="2017-11-24T10:36:00Z">
        <w:r>
          <w:rPr>
            <w:rFonts w:hint="eastAsia"/>
          </w:rPr>
          <w:t xml:space="preserve">  {</w:t>
        </w:r>
      </w:moveTo>
    </w:p>
    <w:p w:rsidR="00A203B2" w:rsidRDefault="00A203B2" w:rsidP="00A203B2">
      <w:pPr>
        <w:pStyle w:val="af0"/>
        <w:rPr>
          <w:moveTo w:id="681" w:author="Feicui150316" w:date="2017-11-24T10:36:00Z"/>
        </w:rPr>
      </w:pPr>
      <w:moveTo w:id="682" w:author="Feicui150316" w:date="2017-11-24T10:36:00Z">
        <w:r>
          <w:rPr>
            <w:rFonts w:hint="eastAsia"/>
          </w:rPr>
          <w:t xml:space="preserve">  </w:t>
        </w:r>
        <w:r>
          <w:rPr>
            <w:rFonts w:hint="eastAsia"/>
          </w:rPr>
          <w:t>当条件</w:t>
        </w:r>
        <w:r>
          <w:rPr>
            <w:rFonts w:hint="eastAsia"/>
          </w:rPr>
          <w:t xml:space="preserve"> 1 </w:t>
        </w:r>
        <w:r>
          <w:rPr>
            <w:rFonts w:hint="eastAsia"/>
          </w:rPr>
          <w:t>为</w:t>
        </w:r>
        <w:r>
          <w:rPr>
            <w:rFonts w:hint="eastAsia"/>
          </w:rPr>
          <w:t xml:space="preserve"> true </w:t>
        </w:r>
        <w:r>
          <w:rPr>
            <w:rFonts w:hint="eastAsia"/>
          </w:rPr>
          <w:t>时执行的代码</w:t>
        </w:r>
      </w:moveTo>
    </w:p>
    <w:p w:rsidR="00A203B2" w:rsidRDefault="00A203B2" w:rsidP="00A203B2">
      <w:pPr>
        <w:pStyle w:val="af0"/>
        <w:rPr>
          <w:moveTo w:id="683" w:author="Feicui150316" w:date="2017-11-24T10:36:00Z"/>
        </w:rPr>
      </w:pPr>
      <w:moveTo w:id="684" w:author="Feicui150316" w:date="2017-11-24T10:36:00Z">
        <w:r>
          <w:rPr>
            <w:rFonts w:hint="eastAsia"/>
          </w:rPr>
          <w:t xml:space="preserve">  }</w:t>
        </w:r>
      </w:moveTo>
    </w:p>
    <w:p w:rsidR="00A203B2" w:rsidRDefault="00A203B2" w:rsidP="00A203B2">
      <w:pPr>
        <w:pStyle w:val="af0"/>
        <w:rPr>
          <w:moveTo w:id="685" w:author="Feicui150316" w:date="2017-11-24T10:36:00Z"/>
        </w:rPr>
      </w:pPr>
      <w:moveTo w:id="686" w:author="Feicui150316" w:date="2017-11-24T10:36:00Z">
        <w:r>
          <w:rPr>
            <w:rFonts w:hint="eastAsia"/>
          </w:rPr>
          <w:t>else if (</w:t>
        </w:r>
        <w:r>
          <w:rPr>
            <w:rFonts w:hint="eastAsia"/>
          </w:rPr>
          <w:t>条件</w:t>
        </w:r>
        <w:r>
          <w:rPr>
            <w:rFonts w:hint="eastAsia"/>
          </w:rPr>
          <w:t xml:space="preserve"> 2)</w:t>
        </w:r>
      </w:moveTo>
    </w:p>
    <w:p w:rsidR="00A203B2" w:rsidRDefault="00A203B2" w:rsidP="00A203B2">
      <w:pPr>
        <w:pStyle w:val="af0"/>
        <w:rPr>
          <w:moveTo w:id="687" w:author="Feicui150316" w:date="2017-11-24T10:36:00Z"/>
        </w:rPr>
      </w:pPr>
      <w:moveTo w:id="688" w:author="Feicui150316" w:date="2017-11-24T10:36:00Z">
        <w:r>
          <w:rPr>
            <w:rFonts w:hint="eastAsia"/>
          </w:rPr>
          <w:t xml:space="preserve">  {</w:t>
        </w:r>
      </w:moveTo>
    </w:p>
    <w:p w:rsidR="00A203B2" w:rsidRDefault="00A203B2" w:rsidP="00A203B2">
      <w:pPr>
        <w:pStyle w:val="af0"/>
        <w:rPr>
          <w:moveTo w:id="689" w:author="Feicui150316" w:date="2017-11-24T10:36:00Z"/>
        </w:rPr>
      </w:pPr>
      <w:moveTo w:id="690" w:author="Feicui150316" w:date="2017-11-24T10:36:00Z">
        <w:r>
          <w:rPr>
            <w:rFonts w:hint="eastAsia"/>
          </w:rPr>
          <w:t xml:space="preserve">  </w:t>
        </w:r>
        <w:r>
          <w:rPr>
            <w:rFonts w:hint="eastAsia"/>
          </w:rPr>
          <w:t>当条件</w:t>
        </w:r>
        <w:r>
          <w:rPr>
            <w:rFonts w:hint="eastAsia"/>
          </w:rPr>
          <w:t xml:space="preserve"> 2 </w:t>
        </w:r>
        <w:r>
          <w:rPr>
            <w:rFonts w:hint="eastAsia"/>
          </w:rPr>
          <w:t>为</w:t>
        </w:r>
        <w:r>
          <w:rPr>
            <w:rFonts w:hint="eastAsia"/>
          </w:rPr>
          <w:t xml:space="preserve"> true </w:t>
        </w:r>
        <w:r>
          <w:rPr>
            <w:rFonts w:hint="eastAsia"/>
          </w:rPr>
          <w:t>时执行的代码</w:t>
        </w:r>
      </w:moveTo>
    </w:p>
    <w:p w:rsidR="00A203B2" w:rsidRDefault="00A203B2" w:rsidP="00A203B2">
      <w:pPr>
        <w:pStyle w:val="af0"/>
        <w:rPr>
          <w:moveTo w:id="691" w:author="Feicui150316" w:date="2017-11-24T10:36:00Z"/>
        </w:rPr>
      </w:pPr>
      <w:moveTo w:id="692" w:author="Feicui150316" w:date="2017-11-24T10:36:00Z">
        <w:r>
          <w:rPr>
            <w:rFonts w:hint="eastAsia"/>
          </w:rPr>
          <w:t xml:space="preserve">  }</w:t>
        </w:r>
      </w:moveTo>
    </w:p>
    <w:p w:rsidR="00A203B2" w:rsidRDefault="00A203B2" w:rsidP="00A203B2">
      <w:pPr>
        <w:pStyle w:val="af0"/>
        <w:rPr>
          <w:moveTo w:id="693" w:author="Feicui150316" w:date="2017-11-24T10:36:00Z"/>
        </w:rPr>
      </w:pPr>
      <w:moveTo w:id="694" w:author="Feicui150316" w:date="2017-11-24T10:36:00Z">
        <w:r>
          <w:rPr>
            <w:rFonts w:hint="eastAsia"/>
          </w:rPr>
          <w:t>else</w:t>
        </w:r>
      </w:moveTo>
    </w:p>
    <w:p w:rsidR="00A203B2" w:rsidRDefault="00A203B2" w:rsidP="00A203B2">
      <w:pPr>
        <w:pStyle w:val="af0"/>
        <w:rPr>
          <w:moveTo w:id="695" w:author="Feicui150316" w:date="2017-11-24T10:36:00Z"/>
        </w:rPr>
      </w:pPr>
      <w:moveTo w:id="696" w:author="Feicui150316" w:date="2017-11-24T10:36:00Z">
        <w:r>
          <w:rPr>
            <w:rFonts w:hint="eastAsia"/>
          </w:rPr>
          <w:t xml:space="preserve">  {</w:t>
        </w:r>
      </w:moveTo>
    </w:p>
    <w:p w:rsidR="00A203B2" w:rsidRDefault="00A203B2" w:rsidP="00A203B2">
      <w:pPr>
        <w:pStyle w:val="af0"/>
        <w:rPr>
          <w:moveTo w:id="697" w:author="Feicui150316" w:date="2017-11-24T10:36:00Z"/>
        </w:rPr>
      </w:pPr>
      <w:moveTo w:id="698" w:author="Feicui150316" w:date="2017-11-24T10:36:00Z">
        <w:r>
          <w:rPr>
            <w:rFonts w:hint="eastAsia"/>
          </w:rPr>
          <w:t xml:space="preserve">  </w:t>
        </w:r>
        <w:r>
          <w:rPr>
            <w:rFonts w:hint="eastAsia"/>
          </w:rPr>
          <w:t>当条件</w:t>
        </w:r>
        <w:r>
          <w:rPr>
            <w:rFonts w:hint="eastAsia"/>
          </w:rPr>
          <w:t xml:space="preserve"> 1 </w:t>
        </w:r>
        <w:r>
          <w:rPr>
            <w:rFonts w:hint="eastAsia"/>
          </w:rPr>
          <w:t>和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条件</w:t>
        </w:r>
        <w:r>
          <w:rPr>
            <w:rFonts w:hint="eastAsia"/>
          </w:rPr>
          <w:t xml:space="preserve"> 2 </w:t>
        </w:r>
        <w:r>
          <w:rPr>
            <w:rFonts w:hint="eastAsia"/>
          </w:rPr>
          <w:t>都不为</w:t>
        </w:r>
        <w:r>
          <w:rPr>
            <w:rFonts w:hint="eastAsia"/>
          </w:rPr>
          <w:t xml:space="preserve"> true </w:t>
        </w:r>
        <w:r>
          <w:rPr>
            <w:rFonts w:hint="eastAsia"/>
          </w:rPr>
          <w:t>时执行的代码</w:t>
        </w:r>
      </w:moveTo>
    </w:p>
    <w:p w:rsidR="00A203B2" w:rsidRDefault="00A203B2" w:rsidP="00A203B2">
      <w:pPr>
        <w:pStyle w:val="af0"/>
        <w:rPr>
          <w:moveTo w:id="699" w:author="Feicui150316" w:date="2017-11-24T10:36:00Z"/>
        </w:rPr>
      </w:pPr>
      <w:moveTo w:id="700" w:author="Feicui150316" w:date="2017-11-24T10:36:00Z">
        <w:r>
          <w:rPr>
            <w:rFonts w:hint="eastAsia"/>
          </w:rPr>
          <w:t xml:space="preserve">  }</w:t>
        </w:r>
      </w:moveTo>
    </w:p>
    <w:moveToRangeEnd w:id="675"/>
    <w:p w:rsidR="00A203B2" w:rsidRDefault="00A203B2">
      <w:pPr>
        <w:pStyle w:val="af0"/>
        <w:ind w:left="0"/>
        <w:rPr>
          <w:rFonts w:hint="eastAsia"/>
        </w:rPr>
      </w:pPr>
    </w:p>
    <w:p w:rsidR="005811B4" w:rsidRDefault="00C52B2B">
      <w:pPr>
        <w:pStyle w:val="af0"/>
      </w:pPr>
      <w:r>
        <w:rPr>
          <w:rFonts w:hint="eastAsia"/>
        </w:rPr>
        <w:t xml:space="preserve">switch </w:t>
      </w:r>
      <w:r>
        <w:rPr>
          <w:rFonts w:hint="eastAsia"/>
        </w:rPr>
        <w:t>语句：选择要执行的多个代码块之一</w:t>
      </w:r>
    </w:p>
    <w:p w:rsidR="005811B4" w:rsidRDefault="00C52B2B">
      <w:pPr>
        <w:pStyle w:val="af0"/>
        <w:rPr>
          <w:ins w:id="701" w:author="Feicui150316" w:date="2017-11-24T10:36:00Z"/>
        </w:rPr>
      </w:pPr>
      <w:r>
        <w:rPr>
          <w:rFonts w:hint="eastAsia"/>
        </w:rPr>
        <w:t xml:space="preserve">while </w:t>
      </w:r>
      <w:r>
        <w:rPr>
          <w:rFonts w:hint="eastAsia"/>
        </w:rPr>
        <w:t>循环：</w:t>
      </w:r>
      <w:r>
        <w:rPr>
          <w:rFonts w:hint="eastAsia"/>
        </w:rPr>
        <w:t xml:space="preserve">while </w:t>
      </w:r>
      <w:r>
        <w:rPr>
          <w:rFonts w:hint="eastAsia"/>
        </w:rPr>
        <w:t>循环会在指定条件为真时循环执行代码块。</w:t>
      </w:r>
    </w:p>
    <w:p w:rsidR="00A203B2" w:rsidRDefault="00A203B2" w:rsidP="00A203B2">
      <w:pPr>
        <w:pStyle w:val="af0"/>
        <w:rPr>
          <w:moveTo w:id="702" w:author="Feicui150316" w:date="2017-11-24T10:36:00Z"/>
        </w:rPr>
      </w:pPr>
      <w:moveToRangeStart w:id="703" w:author="Feicui150316" w:date="2017-11-24T10:36:00Z" w:name="move499283145"/>
      <w:moveTo w:id="704" w:author="Feicui150316" w:date="2017-11-24T10:36:00Z">
        <w:r>
          <w:rPr>
            <w:rFonts w:hint="eastAsia"/>
          </w:rPr>
          <w:t>while (</w:t>
        </w:r>
        <w:r>
          <w:rPr>
            <w:rFonts w:hint="eastAsia"/>
          </w:rPr>
          <w:t>条件</w:t>
        </w:r>
        <w:r>
          <w:rPr>
            <w:rFonts w:hint="eastAsia"/>
          </w:rPr>
          <w:t>)</w:t>
        </w:r>
      </w:moveTo>
    </w:p>
    <w:p w:rsidR="00A203B2" w:rsidRDefault="00A203B2" w:rsidP="00A203B2">
      <w:pPr>
        <w:pStyle w:val="af0"/>
        <w:rPr>
          <w:moveTo w:id="705" w:author="Feicui150316" w:date="2017-11-24T10:36:00Z"/>
        </w:rPr>
      </w:pPr>
      <w:moveTo w:id="706" w:author="Feicui150316" w:date="2017-11-24T10:36:00Z">
        <w:r>
          <w:rPr>
            <w:rFonts w:hint="eastAsia"/>
          </w:rPr>
          <w:t xml:space="preserve">  {</w:t>
        </w:r>
      </w:moveTo>
    </w:p>
    <w:p w:rsidR="00A203B2" w:rsidRDefault="00A203B2" w:rsidP="00A203B2">
      <w:pPr>
        <w:pStyle w:val="af0"/>
        <w:rPr>
          <w:moveTo w:id="707" w:author="Feicui150316" w:date="2017-11-24T10:36:00Z"/>
        </w:rPr>
      </w:pPr>
      <w:moveTo w:id="708" w:author="Feicui150316" w:date="2017-11-24T10:36:00Z">
        <w:r>
          <w:rPr>
            <w:rFonts w:hint="eastAsia"/>
          </w:rPr>
          <w:t xml:space="preserve">  </w:t>
        </w:r>
        <w:r>
          <w:rPr>
            <w:rFonts w:hint="eastAsia"/>
          </w:rPr>
          <w:t>需要执行的代码</w:t>
        </w:r>
      </w:moveTo>
    </w:p>
    <w:p w:rsidR="00A203B2" w:rsidRDefault="00A203B2" w:rsidP="00A203B2">
      <w:pPr>
        <w:pStyle w:val="af0"/>
        <w:rPr>
          <w:moveTo w:id="709" w:author="Feicui150316" w:date="2017-11-24T10:36:00Z"/>
        </w:rPr>
      </w:pPr>
      <w:moveTo w:id="710" w:author="Feicui150316" w:date="2017-11-24T10:36:00Z">
        <w:r>
          <w:rPr>
            <w:rFonts w:hint="eastAsia"/>
          </w:rPr>
          <w:t xml:space="preserve">  }</w:t>
        </w:r>
      </w:moveTo>
    </w:p>
    <w:moveToRangeEnd w:id="703"/>
    <w:p w:rsidR="00A203B2" w:rsidRDefault="00A203B2">
      <w:pPr>
        <w:pStyle w:val="af0"/>
        <w:rPr>
          <w:rFonts w:hint="eastAsia"/>
        </w:rPr>
      </w:pPr>
    </w:p>
    <w:p w:rsidR="005811B4" w:rsidRDefault="00C52B2B">
      <w:pPr>
        <w:pStyle w:val="af0"/>
        <w:rPr>
          <w:ins w:id="711" w:author="Feicui150316" w:date="2017-11-24T10:37:00Z"/>
        </w:rPr>
      </w:pPr>
      <w:r>
        <w:rPr>
          <w:rFonts w:hint="eastAsia"/>
        </w:rPr>
        <w:t xml:space="preserve">do/while </w:t>
      </w:r>
      <w:r>
        <w:rPr>
          <w:rFonts w:hint="eastAsia"/>
        </w:rPr>
        <w:t>循环会至少执行一次，即使条件是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:rsidR="00A203B2" w:rsidRDefault="00A203B2" w:rsidP="00A203B2">
      <w:pPr>
        <w:pStyle w:val="af0"/>
        <w:rPr>
          <w:moveTo w:id="712" w:author="Feicui150316" w:date="2017-11-24T10:37:00Z"/>
        </w:rPr>
      </w:pPr>
      <w:moveToRangeStart w:id="713" w:author="Feicui150316" w:date="2017-11-24T10:37:00Z" w:name="move499283170"/>
      <w:moveTo w:id="714" w:author="Feicui150316" w:date="2017-11-24T10:37:00Z">
        <w:r>
          <w:rPr>
            <w:rFonts w:hint="eastAsia"/>
          </w:rPr>
          <w:t>do</w:t>
        </w:r>
      </w:moveTo>
    </w:p>
    <w:p w:rsidR="00A203B2" w:rsidRDefault="00A203B2" w:rsidP="00A203B2">
      <w:pPr>
        <w:pStyle w:val="af0"/>
        <w:rPr>
          <w:moveTo w:id="715" w:author="Feicui150316" w:date="2017-11-24T10:37:00Z"/>
        </w:rPr>
      </w:pPr>
      <w:moveTo w:id="716" w:author="Feicui150316" w:date="2017-11-24T10:37:00Z">
        <w:r>
          <w:rPr>
            <w:rFonts w:hint="eastAsia"/>
          </w:rPr>
          <w:t xml:space="preserve">  {</w:t>
        </w:r>
      </w:moveTo>
    </w:p>
    <w:p w:rsidR="00A203B2" w:rsidRDefault="00A203B2" w:rsidP="00A203B2">
      <w:pPr>
        <w:pStyle w:val="af0"/>
        <w:rPr>
          <w:moveTo w:id="717" w:author="Feicui150316" w:date="2017-11-24T10:37:00Z"/>
        </w:rPr>
      </w:pPr>
      <w:moveTo w:id="718" w:author="Feicui150316" w:date="2017-11-24T10:37:00Z">
        <w:r>
          <w:rPr>
            <w:rFonts w:hint="eastAsia"/>
          </w:rPr>
          <w:t xml:space="preserve">  </w:t>
        </w:r>
        <w:r>
          <w:rPr>
            <w:rFonts w:hint="eastAsia"/>
          </w:rPr>
          <w:t>需要执行的代码</w:t>
        </w:r>
      </w:moveTo>
    </w:p>
    <w:p w:rsidR="00A203B2" w:rsidRDefault="00A203B2" w:rsidP="00A203B2">
      <w:pPr>
        <w:pStyle w:val="af0"/>
        <w:rPr>
          <w:moveTo w:id="719" w:author="Feicui150316" w:date="2017-11-24T10:37:00Z"/>
        </w:rPr>
      </w:pPr>
      <w:moveTo w:id="720" w:author="Feicui150316" w:date="2017-11-24T10:37:00Z">
        <w:r>
          <w:rPr>
            <w:rFonts w:hint="eastAsia"/>
          </w:rPr>
          <w:t xml:space="preserve">  }</w:t>
        </w:r>
      </w:moveTo>
    </w:p>
    <w:p w:rsidR="00A203B2" w:rsidRDefault="00A203B2" w:rsidP="00A203B2">
      <w:pPr>
        <w:pStyle w:val="af0"/>
        <w:rPr>
          <w:moveTo w:id="721" w:author="Feicui150316" w:date="2017-11-24T10:37:00Z"/>
        </w:rPr>
      </w:pPr>
      <w:moveTo w:id="722" w:author="Feicui150316" w:date="2017-11-24T10:37:00Z">
        <w:r>
          <w:rPr>
            <w:rFonts w:hint="eastAsia"/>
          </w:rPr>
          <w:t>while (</w:t>
        </w:r>
        <w:r>
          <w:rPr>
            <w:rFonts w:hint="eastAsia"/>
          </w:rPr>
          <w:t>条件</w:t>
        </w:r>
        <w:r>
          <w:rPr>
            <w:rFonts w:hint="eastAsia"/>
          </w:rPr>
          <w:t>);</w:t>
        </w:r>
      </w:moveTo>
    </w:p>
    <w:moveToRangeEnd w:id="713"/>
    <w:p w:rsidR="00A203B2" w:rsidRDefault="00A203B2">
      <w:pPr>
        <w:pStyle w:val="af0"/>
        <w:rPr>
          <w:rFonts w:hint="eastAsia"/>
        </w:rPr>
      </w:pPr>
    </w:p>
    <w:p w:rsidR="005811B4" w:rsidRDefault="00C52B2B">
      <w:pPr>
        <w:pStyle w:val="af0"/>
      </w:pPr>
      <w:r>
        <w:rPr>
          <w:rFonts w:hint="eastAsia"/>
        </w:rPr>
        <w:t xml:space="preserve">do/while </w:t>
      </w:r>
      <w:r>
        <w:rPr>
          <w:rFonts w:hint="eastAsia"/>
        </w:rPr>
        <w:t>循环会执行一次代码块，在检查条件是否为真之前，然后如果条件为真的话，就会重复这个循环。</w:t>
      </w:r>
    </w:p>
    <w:p w:rsidR="005811B4" w:rsidRDefault="00C52B2B">
      <w:pPr>
        <w:ind w:leftChars="202" w:left="424"/>
      </w:pPr>
      <w:r>
        <w:rPr>
          <w:rFonts w:hint="eastAsia"/>
          <w:noProof/>
        </w:rPr>
        <w:drawing>
          <wp:inline distT="0" distB="0" distL="0" distR="0">
            <wp:extent cx="1223645" cy="535940"/>
            <wp:effectExtent l="0" t="0" r="0" b="0"/>
            <wp:docPr id="47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0" descr="案例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4" w:rsidRDefault="00C52B2B">
      <w:pPr>
        <w:pStyle w:val="af0"/>
      </w:pPr>
      <w:r>
        <w:rPr>
          <w:rFonts w:hAnsi="楷体_GB2312" w:hint="eastAsia"/>
          <w:b/>
        </w:rPr>
        <w:t>案例描述</w:t>
      </w:r>
      <w:r>
        <w:rPr>
          <w:rFonts w:hint="eastAsia"/>
        </w:rPr>
        <w:t>：</w:t>
      </w:r>
    </w:p>
    <w:p w:rsidR="005811B4" w:rsidRDefault="00C52B2B">
      <w:pPr>
        <w:pStyle w:val="af0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 w:rsidR="005811B4" w:rsidRDefault="00C52B2B">
      <w:pPr>
        <w:pStyle w:val="af0"/>
      </w:pPr>
      <w:r>
        <w:rPr>
          <w:rFonts w:hAnsi="楷体_GB2312" w:hint="eastAsia"/>
          <w:b/>
        </w:rPr>
        <w:t>案例代码</w:t>
      </w:r>
      <w:r>
        <w:rPr>
          <w:rFonts w:hint="eastAsia"/>
        </w:rPr>
        <w:t>：（源文件名称）</w:t>
      </w:r>
    </w:p>
    <w:p w:rsidR="005811B4" w:rsidDel="00A203B2" w:rsidRDefault="00C52B2B">
      <w:pPr>
        <w:pStyle w:val="af0"/>
        <w:rPr>
          <w:moveFrom w:id="723" w:author="Feicui150316" w:date="2017-11-24T10:36:00Z"/>
        </w:rPr>
      </w:pPr>
      <w:moveFromRangeStart w:id="724" w:author="Feicui150316" w:date="2017-11-24T10:36:00Z" w:name="move499283114"/>
      <w:moveFrom w:id="725" w:author="Feicui150316" w:date="2017-11-24T10:36:00Z">
        <w:r w:rsidDel="00A203B2">
          <w:rPr>
            <w:rFonts w:hint="eastAsia"/>
          </w:rPr>
          <w:t>If</w:t>
        </w:r>
        <w:r w:rsidDel="00A203B2">
          <w:rPr>
            <w:rFonts w:hint="eastAsia"/>
          </w:rPr>
          <w:t>判断：</w:t>
        </w:r>
      </w:moveFrom>
    </w:p>
    <w:p w:rsidR="005811B4" w:rsidDel="00A203B2" w:rsidRDefault="00C52B2B">
      <w:pPr>
        <w:pStyle w:val="af0"/>
        <w:rPr>
          <w:moveFrom w:id="726" w:author="Feicui150316" w:date="2017-11-24T10:36:00Z"/>
        </w:rPr>
      </w:pPr>
      <w:moveFrom w:id="727" w:author="Feicui150316" w:date="2017-11-24T10:36:00Z">
        <w:r w:rsidDel="00A203B2">
          <w:rPr>
            <w:rFonts w:hint="eastAsia"/>
          </w:rPr>
          <w:lastRenderedPageBreak/>
          <w:tab/>
          <w:t>if (</w:t>
        </w:r>
        <w:r w:rsidDel="00A203B2">
          <w:rPr>
            <w:rFonts w:hint="eastAsia"/>
          </w:rPr>
          <w:t>条件</w:t>
        </w:r>
        <w:r w:rsidDel="00A203B2">
          <w:rPr>
            <w:rFonts w:hint="eastAsia"/>
          </w:rPr>
          <w:t xml:space="preserve"> 1)</w:t>
        </w:r>
      </w:moveFrom>
    </w:p>
    <w:p w:rsidR="005811B4" w:rsidDel="00A203B2" w:rsidRDefault="00C52B2B">
      <w:pPr>
        <w:pStyle w:val="af0"/>
        <w:rPr>
          <w:moveFrom w:id="728" w:author="Feicui150316" w:date="2017-11-24T10:36:00Z"/>
        </w:rPr>
      </w:pPr>
      <w:moveFrom w:id="729" w:author="Feicui150316" w:date="2017-11-24T10:36:00Z">
        <w:r w:rsidDel="00A203B2">
          <w:rPr>
            <w:rFonts w:hint="eastAsia"/>
          </w:rPr>
          <w:t xml:space="preserve">  {</w:t>
        </w:r>
      </w:moveFrom>
    </w:p>
    <w:p w:rsidR="005811B4" w:rsidDel="00A203B2" w:rsidRDefault="00C52B2B">
      <w:pPr>
        <w:pStyle w:val="af0"/>
        <w:rPr>
          <w:moveFrom w:id="730" w:author="Feicui150316" w:date="2017-11-24T10:36:00Z"/>
        </w:rPr>
      </w:pPr>
      <w:moveFrom w:id="731" w:author="Feicui150316" w:date="2017-11-24T10:36:00Z">
        <w:r w:rsidDel="00A203B2">
          <w:rPr>
            <w:rFonts w:hint="eastAsia"/>
          </w:rPr>
          <w:t xml:space="preserve">  </w:t>
        </w:r>
        <w:r w:rsidDel="00A203B2">
          <w:rPr>
            <w:rFonts w:hint="eastAsia"/>
          </w:rPr>
          <w:t>当条件</w:t>
        </w:r>
        <w:r w:rsidDel="00A203B2">
          <w:rPr>
            <w:rFonts w:hint="eastAsia"/>
          </w:rPr>
          <w:t xml:space="preserve"> 1 </w:t>
        </w:r>
        <w:r w:rsidDel="00A203B2">
          <w:rPr>
            <w:rFonts w:hint="eastAsia"/>
          </w:rPr>
          <w:t>为</w:t>
        </w:r>
        <w:r w:rsidDel="00A203B2">
          <w:rPr>
            <w:rFonts w:hint="eastAsia"/>
          </w:rPr>
          <w:t xml:space="preserve"> true </w:t>
        </w:r>
        <w:r w:rsidDel="00A203B2">
          <w:rPr>
            <w:rFonts w:hint="eastAsia"/>
          </w:rPr>
          <w:t>时执行的代码</w:t>
        </w:r>
      </w:moveFrom>
    </w:p>
    <w:p w:rsidR="005811B4" w:rsidDel="00A203B2" w:rsidRDefault="00C52B2B">
      <w:pPr>
        <w:pStyle w:val="af0"/>
        <w:rPr>
          <w:moveFrom w:id="732" w:author="Feicui150316" w:date="2017-11-24T10:36:00Z"/>
        </w:rPr>
      </w:pPr>
      <w:moveFrom w:id="733" w:author="Feicui150316" w:date="2017-11-24T10:36:00Z">
        <w:r w:rsidDel="00A203B2">
          <w:rPr>
            <w:rFonts w:hint="eastAsia"/>
          </w:rPr>
          <w:t xml:space="preserve">  }</w:t>
        </w:r>
      </w:moveFrom>
    </w:p>
    <w:p w:rsidR="005811B4" w:rsidDel="00A203B2" w:rsidRDefault="00C52B2B">
      <w:pPr>
        <w:pStyle w:val="af0"/>
        <w:rPr>
          <w:moveFrom w:id="734" w:author="Feicui150316" w:date="2017-11-24T10:36:00Z"/>
        </w:rPr>
      </w:pPr>
      <w:moveFrom w:id="735" w:author="Feicui150316" w:date="2017-11-24T10:36:00Z">
        <w:r w:rsidDel="00A203B2">
          <w:rPr>
            <w:rFonts w:hint="eastAsia"/>
          </w:rPr>
          <w:t>else if (</w:t>
        </w:r>
        <w:r w:rsidDel="00A203B2">
          <w:rPr>
            <w:rFonts w:hint="eastAsia"/>
          </w:rPr>
          <w:t>条件</w:t>
        </w:r>
        <w:r w:rsidDel="00A203B2">
          <w:rPr>
            <w:rFonts w:hint="eastAsia"/>
          </w:rPr>
          <w:t xml:space="preserve"> 2)</w:t>
        </w:r>
      </w:moveFrom>
    </w:p>
    <w:p w:rsidR="005811B4" w:rsidDel="00A203B2" w:rsidRDefault="00C52B2B">
      <w:pPr>
        <w:pStyle w:val="af0"/>
        <w:rPr>
          <w:moveFrom w:id="736" w:author="Feicui150316" w:date="2017-11-24T10:36:00Z"/>
        </w:rPr>
      </w:pPr>
      <w:moveFrom w:id="737" w:author="Feicui150316" w:date="2017-11-24T10:36:00Z">
        <w:r w:rsidDel="00A203B2">
          <w:rPr>
            <w:rFonts w:hint="eastAsia"/>
          </w:rPr>
          <w:t xml:space="preserve">  {</w:t>
        </w:r>
      </w:moveFrom>
    </w:p>
    <w:p w:rsidR="005811B4" w:rsidDel="00A203B2" w:rsidRDefault="00C52B2B">
      <w:pPr>
        <w:pStyle w:val="af0"/>
        <w:rPr>
          <w:moveFrom w:id="738" w:author="Feicui150316" w:date="2017-11-24T10:36:00Z"/>
        </w:rPr>
      </w:pPr>
      <w:moveFrom w:id="739" w:author="Feicui150316" w:date="2017-11-24T10:36:00Z">
        <w:r w:rsidDel="00A203B2">
          <w:rPr>
            <w:rFonts w:hint="eastAsia"/>
          </w:rPr>
          <w:t xml:space="preserve">  </w:t>
        </w:r>
        <w:r w:rsidDel="00A203B2">
          <w:rPr>
            <w:rFonts w:hint="eastAsia"/>
          </w:rPr>
          <w:t>当条件</w:t>
        </w:r>
        <w:r w:rsidDel="00A203B2">
          <w:rPr>
            <w:rFonts w:hint="eastAsia"/>
          </w:rPr>
          <w:t xml:space="preserve"> 2 </w:t>
        </w:r>
        <w:r w:rsidDel="00A203B2">
          <w:rPr>
            <w:rFonts w:hint="eastAsia"/>
          </w:rPr>
          <w:t>为</w:t>
        </w:r>
        <w:r w:rsidDel="00A203B2">
          <w:rPr>
            <w:rFonts w:hint="eastAsia"/>
          </w:rPr>
          <w:t xml:space="preserve"> true </w:t>
        </w:r>
        <w:r w:rsidDel="00A203B2">
          <w:rPr>
            <w:rFonts w:hint="eastAsia"/>
          </w:rPr>
          <w:t>时执行的代码</w:t>
        </w:r>
      </w:moveFrom>
    </w:p>
    <w:p w:rsidR="005811B4" w:rsidDel="00A203B2" w:rsidRDefault="00C52B2B">
      <w:pPr>
        <w:pStyle w:val="af0"/>
        <w:rPr>
          <w:moveFrom w:id="740" w:author="Feicui150316" w:date="2017-11-24T10:36:00Z"/>
        </w:rPr>
      </w:pPr>
      <w:moveFrom w:id="741" w:author="Feicui150316" w:date="2017-11-24T10:36:00Z">
        <w:r w:rsidDel="00A203B2">
          <w:rPr>
            <w:rFonts w:hint="eastAsia"/>
          </w:rPr>
          <w:t xml:space="preserve">  }</w:t>
        </w:r>
      </w:moveFrom>
    </w:p>
    <w:p w:rsidR="005811B4" w:rsidDel="00A203B2" w:rsidRDefault="00C52B2B">
      <w:pPr>
        <w:pStyle w:val="af0"/>
        <w:rPr>
          <w:moveFrom w:id="742" w:author="Feicui150316" w:date="2017-11-24T10:36:00Z"/>
        </w:rPr>
      </w:pPr>
      <w:moveFrom w:id="743" w:author="Feicui150316" w:date="2017-11-24T10:36:00Z">
        <w:r w:rsidDel="00A203B2">
          <w:rPr>
            <w:rFonts w:hint="eastAsia"/>
          </w:rPr>
          <w:t>else</w:t>
        </w:r>
      </w:moveFrom>
    </w:p>
    <w:p w:rsidR="005811B4" w:rsidDel="00A203B2" w:rsidRDefault="00C52B2B">
      <w:pPr>
        <w:pStyle w:val="af0"/>
        <w:rPr>
          <w:moveFrom w:id="744" w:author="Feicui150316" w:date="2017-11-24T10:36:00Z"/>
        </w:rPr>
      </w:pPr>
      <w:moveFrom w:id="745" w:author="Feicui150316" w:date="2017-11-24T10:36:00Z">
        <w:r w:rsidDel="00A203B2">
          <w:rPr>
            <w:rFonts w:hint="eastAsia"/>
          </w:rPr>
          <w:t xml:space="preserve">  {</w:t>
        </w:r>
      </w:moveFrom>
    </w:p>
    <w:p w:rsidR="005811B4" w:rsidDel="00A203B2" w:rsidRDefault="00C52B2B">
      <w:pPr>
        <w:pStyle w:val="af0"/>
        <w:rPr>
          <w:moveFrom w:id="746" w:author="Feicui150316" w:date="2017-11-24T10:36:00Z"/>
        </w:rPr>
      </w:pPr>
      <w:moveFrom w:id="747" w:author="Feicui150316" w:date="2017-11-24T10:36:00Z">
        <w:r w:rsidDel="00A203B2">
          <w:rPr>
            <w:rFonts w:hint="eastAsia"/>
          </w:rPr>
          <w:t xml:space="preserve">  </w:t>
        </w:r>
        <w:r w:rsidDel="00A203B2">
          <w:rPr>
            <w:rFonts w:hint="eastAsia"/>
          </w:rPr>
          <w:t>当条件</w:t>
        </w:r>
        <w:r w:rsidDel="00A203B2">
          <w:rPr>
            <w:rFonts w:hint="eastAsia"/>
          </w:rPr>
          <w:t xml:space="preserve"> 1 </w:t>
        </w:r>
        <w:r w:rsidDel="00A203B2">
          <w:rPr>
            <w:rFonts w:hint="eastAsia"/>
          </w:rPr>
          <w:t>和</w:t>
        </w:r>
        <w:r w:rsidDel="00A203B2">
          <w:rPr>
            <w:rFonts w:hint="eastAsia"/>
          </w:rPr>
          <w:t xml:space="preserve"> </w:t>
        </w:r>
        <w:r w:rsidDel="00A203B2">
          <w:rPr>
            <w:rFonts w:hint="eastAsia"/>
          </w:rPr>
          <w:t>条件</w:t>
        </w:r>
        <w:r w:rsidDel="00A203B2">
          <w:rPr>
            <w:rFonts w:hint="eastAsia"/>
          </w:rPr>
          <w:t xml:space="preserve"> 2 </w:t>
        </w:r>
        <w:r w:rsidDel="00A203B2">
          <w:rPr>
            <w:rFonts w:hint="eastAsia"/>
          </w:rPr>
          <w:t>都不为</w:t>
        </w:r>
        <w:r w:rsidDel="00A203B2">
          <w:rPr>
            <w:rFonts w:hint="eastAsia"/>
          </w:rPr>
          <w:t xml:space="preserve"> true </w:t>
        </w:r>
        <w:r w:rsidDel="00A203B2">
          <w:rPr>
            <w:rFonts w:hint="eastAsia"/>
          </w:rPr>
          <w:t>时执行的代码</w:t>
        </w:r>
      </w:moveFrom>
    </w:p>
    <w:p w:rsidR="005811B4" w:rsidDel="00A203B2" w:rsidRDefault="00C52B2B">
      <w:pPr>
        <w:pStyle w:val="af0"/>
        <w:rPr>
          <w:moveFrom w:id="748" w:author="Feicui150316" w:date="2017-11-24T10:36:00Z"/>
        </w:rPr>
      </w:pPr>
      <w:moveFrom w:id="749" w:author="Feicui150316" w:date="2017-11-24T10:36:00Z">
        <w:r w:rsidDel="00A203B2">
          <w:rPr>
            <w:rFonts w:hint="eastAsia"/>
          </w:rPr>
          <w:t xml:space="preserve">  }</w:t>
        </w:r>
      </w:moveFrom>
    </w:p>
    <w:moveFromRangeEnd w:id="724"/>
    <w:p w:rsidR="005811B4" w:rsidRDefault="005811B4">
      <w:pPr>
        <w:pStyle w:val="af0"/>
      </w:pPr>
    </w:p>
    <w:p w:rsidR="005811B4" w:rsidRDefault="00C52B2B">
      <w:pPr>
        <w:pStyle w:val="af0"/>
      </w:pPr>
      <w:r>
        <w:rPr>
          <w:rFonts w:hint="eastAsia"/>
        </w:rPr>
        <w:t>Switch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5811B4" w:rsidRDefault="00C52B2B">
      <w:pPr>
        <w:pStyle w:val="af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day=new Date(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getDay</w:t>
      </w:r>
      <w:proofErr w:type="spellEnd"/>
      <w:proofErr w:type="gramEnd"/>
      <w:r>
        <w:rPr>
          <w:rFonts w:hint="eastAsia"/>
        </w:rPr>
        <w:t>();</w:t>
      </w:r>
    </w:p>
    <w:p w:rsidR="005811B4" w:rsidRDefault="00C52B2B">
      <w:pPr>
        <w:pStyle w:val="af0"/>
      </w:pPr>
      <w:r>
        <w:rPr>
          <w:rFonts w:hint="eastAsia"/>
        </w:rPr>
        <w:t>switch (day)</w:t>
      </w:r>
    </w:p>
    <w:p w:rsidR="005811B4" w:rsidRDefault="00C52B2B">
      <w:pPr>
        <w:pStyle w:val="af0"/>
      </w:pPr>
      <w:r>
        <w:rPr>
          <w:rFonts w:hint="eastAsia"/>
        </w:rPr>
        <w:t>{</w:t>
      </w:r>
    </w:p>
    <w:p w:rsidR="005811B4" w:rsidRDefault="00C52B2B">
      <w:pPr>
        <w:pStyle w:val="af0"/>
      </w:pPr>
      <w:r>
        <w:rPr>
          <w:rFonts w:hint="eastAsia"/>
        </w:rPr>
        <w:t>case 0:</w:t>
      </w:r>
    </w:p>
    <w:p w:rsidR="005811B4" w:rsidRDefault="00C52B2B">
      <w:pPr>
        <w:pStyle w:val="af0"/>
      </w:pPr>
      <w:r>
        <w:rPr>
          <w:rFonts w:hint="eastAsia"/>
        </w:rPr>
        <w:t xml:space="preserve">  x="Today it's Sunday";</w:t>
      </w:r>
    </w:p>
    <w:p w:rsidR="005811B4" w:rsidRDefault="00C52B2B">
      <w:pPr>
        <w:pStyle w:val="af0"/>
      </w:pPr>
      <w:r>
        <w:rPr>
          <w:rFonts w:hint="eastAsia"/>
        </w:rPr>
        <w:t xml:space="preserve">  break;</w:t>
      </w:r>
    </w:p>
    <w:p w:rsidR="005811B4" w:rsidRDefault="00C52B2B">
      <w:pPr>
        <w:pStyle w:val="af0"/>
      </w:pPr>
      <w:r>
        <w:rPr>
          <w:rFonts w:hint="eastAsia"/>
        </w:rPr>
        <w:t>case 1:</w:t>
      </w:r>
    </w:p>
    <w:p w:rsidR="005811B4" w:rsidRDefault="00C52B2B">
      <w:pPr>
        <w:pStyle w:val="af0"/>
      </w:pPr>
      <w:r>
        <w:rPr>
          <w:rFonts w:hint="eastAsia"/>
        </w:rPr>
        <w:t xml:space="preserve">  x="Today it's Monday";</w:t>
      </w:r>
    </w:p>
    <w:p w:rsidR="005811B4" w:rsidRDefault="00C52B2B">
      <w:pPr>
        <w:pStyle w:val="af0"/>
      </w:pPr>
      <w:r>
        <w:rPr>
          <w:rFonts w:hint="eastAsia"/>
        </w:rPr>
        <w:t xml:space="preserve">  break;</w:t>
      </w:r>
    </w:p>
    <w:p w:rsidR="005811B4" w:rsidRDefault="00C52B2B">
      <w:pPr>
        <w:pStyle w:val="af0"/>
      </w:pPr>
      <w:r>
        <w:rPr>
          <w:rFonts w:hint="eastAsia"/>
        </w:rPr>
        <w:t>case 2:</w:t>
      </w:r>
    </w:p>
    <w:p w:rsidR="005811B4" w:rsidRDefault="00C52B2B">
      <w:pPr>
        <w:pStyle w:val="af0"/>
      </w:pPr>
      <w:r>
        <w:rPr>
          <w:rFonts w:hint="eastAsia"/>
        </w:rPr>
        <w:t xml:space="preserve">  x="Today it's Tuesday";</w:t>
      </w:r>
    </w:p>
    <w:p w:rsidR="005811B4" w:rsidRDefault="00C52B2B">
      <w:pPr>
        <w:pStyle w:val="af0"/>
      </w:pPr>
      <w:r>
        <w:rPr>
          <w:rFonts w:hint="eastAsia"/>
        </w:rPr>
        <w:t xml:space="preserve">  break;</w:t>
      </w:r>
    </w:p>
    <w:p w:rsidR="005811B4" w:rsidRDefault="00C52B2B">
      <w:pPr>
        <w:pStyle w:val="af0"/>
      </w:pPr>
      <w:r>
        <w:rPr>
          <w:rFonts w:hint="eastAsia"/>
        </w:rPr>
        <w:t>case 3:</w:t>
      </w:r>
    </w:p>
    <w:p w:rsidR="005811B4" w:rsidRDefault="00C52B2B">
      <w:pPr>
        <w:pStyle w:val="af0"/>
      </w:pPr>
      <w:r>
        <w:rPr>
          <w:rFonts w:hint="eastAsia"/>
        </w:rPr>
        <w:t xml:space="preserve">  x="Today it's Wednesday";</w:t>
      </w:r>
    </w:p>
    <w:p w:rsidR="005811B4" w:rsidRDefault="00C52B2B">
      <w:pPr>
        <w:pStyle w:val="af0"/>
      </w:pPr>
      <w:r>
        <w:rPr>
          <w:rFonts w:hint="eastAsia"/>
        </w:rPr>
        <w:t xml:space="preserve">  break;</w:t>
      </w:r>
    </w:p>
    <w:p w:rsidR="005811B4" w:rsidRDefault="00C52B2B">
      <w:pPr>
        <w:pStyle w:val="af0"/>
      </w:pPr>
      <w:r>
        <w:rPr>
          <w:rFonts w:hint="eastAsia"/>
        </w:rPr>
        <w:t>case 4:</w:t>
      </w:r>
    </w:p>
    <w:p w:rsidR="005811B4" w:rsidRDefault="00C52B2B">
      <w:pPr>
        <w:pStyle w:val="af0"/>
      </w:pPr>
      <w:r>
        <w:rPr>
          <w:rFonts w:hint="eastAsia"/>
        </w:rPr>
        <w:t xml:space="preserve">  x="Today it's Thursday";</w:t>
      </w:r>
    </w:p>
    <w:p w:rsidR="005811B4" w:rsidRDefault="00C52B2B">
      <w:pPr>
        <w:pStyle w:val="af0"/>
      </w:pPr>
      <w:r>
        <w:rPr>
          <w:rFonts w:hint="eastAsia"/>
        </w:rPr>
        <w:t xml:space="preserve">  break;</w:t>
      </w:r>
    </w:p>
    <w:p w:rsidR="005811B4" w:rsidRDefault="00C52B2B">
      <w:pPr>
        <w:pStyle w:val="af0"/>
      </w:pPr>
      <w:r>
        <w:rPr>
          <w:rFonts w:hint="eastAsia"/>
        </w:rPr>
        <w:t>case 5:</w:t>
      </w:r>
    </w:p>
    <w:p w:rsidR="005811B4" w:rsidRDefault="00C52B2B">
      <w:pPr>
        <w:pStyle w:val="af0"/>
      </w:pPr>
      <w:r>
        <w:rPr>
          <w:rFonts w:hint="eastAsia"/>
        </w:rPr>
        <w:t xml:space="preserve">  x="Today it's Friday";</w:t>
      </w:r>
    </w:p>
    <w:p w:rsidR="005811B4" w:rsidRDefault="00C52B2B">
      <w:pPr>
        <w:pStyle w:val="af0"/>
      </w:pPr>
      <w:r>
        <w:rPr>
          <w:rFonts w:hint="eastAsia"/>
        </w:rPr>
        <w:t xml:space="preserve">  break;</w:t>
      </w:r>
    </w:p>
    <w:p w:rsidR="005811B4" w:rsidRDefault="00C52B2B">
      <w:pPr>
        <w:pStyle w:val="af0"/>
      </w:pPr>
      <w:r>
        <w:rPr>
          <w:rFonts w:hint="eastAsia"/>
        </w:rPr>
        <w:t>case 6:</w:t>
      </w:r>
    </w:p>
    <w:p w:rsidR="005811B4" w:rsidRDefault="00C52B2B">
      <w:pPr>
        <w:pStyle w:val="af0"/>
      </w:pPr>
      <w:r>
        <w:rPr>
          <w:rFonts w:hint="eastAsia"/>
        </w:rPr>
        <w:t xml:space="preserve">  x="Today it's Saturday";</w:t>
      </w:r>
    </w:p>
    <w:p w:rsidR="005811B4" w:rsidRDefault="00C52B2B">
      <w:pPr>
        <w:pStyle w:val="af0"/>
      </w:pPr>
      <w:r>
        <w:rPr>
          <w:rFonts w:hint="eastAsia"/>
        </w:rPr>
        <w:t xml:space="preserve">  break;</w:t>
      </w:r>
    </w:p>
    <w:p w:rsidR="005811B4" w:rsidRDefault="00C52B2B">
      <w:pPr>
        <w:pStyle w:val="af0"/>
      </w:pPr>
      <w:r>
        <w:rPr>
          <w:rFonts w:hint="eastAsia"/>
        </w:rPr>
        <w:t>}</w:t>
      </w:r>
    </w:p>
    <w:p w:rsidR="005811B4" w:rsidRDefault="005811B4">
      <w:pPr>
        <w:pStyle w:val="af0"/>
      </w:pPr>
    </w:p>
    <w:p w:rsidR="005811B4" w:rsidRDefault="00C52B2B">
      <w:pPr>
        <w:pStyle w:val="af0"/>
      </w:pPr>
      <w:r>
        <w:rPr>
          <w:rFonts w:hint="eastAsia"/>
        </w:rPr>
        <w:t xml:space="preserve">while </w:t>
      </w:r>
      <w:r>
        <w:rPr>
          <w:rFonts w:hint="eastAsia"/>
        </w:rPr>
        <w:t>循环：</w:t>
      </w:r>
    </w:p>
    <w:p w:rsidR="005811B4" w:rsidDel="00A203B2" w:rsidRDefault="00C52B2B">
      <w:pPr>
        <w:pStyle w:val="af0"/>
        <w:rPr>
          <w:moveFrom w:id="750" w:author="Feicui150316" w:date="2017-11-24T10:36:00Z"/>
        </w:rPr>
      </w:pPr>
      <w:moveFromRangeStart w:id="751" w:author="Feicui150316" w:date="2017-11-24T10:36:00Z" w:name="move499283145"/>
      <w:moveFrom w:id="752" w:author="Feicui150316" w:date="2017-11-24T10:36:00Z">
        <w:r w:rsidDel="00A203B2">
          <w:rPr>
            <w:rFonts w:hint="eastAsia"/>
          </w:rPr>
          <w:t>while (</w:t>
        </w:r>
        <w:r w:rsidDel="00A203B2">
          <w:rPr>
            <w:rFonts w:hint="eastAsia"/>
          </w:rPr>
          <w:t>条件</w:t>
        </w:r>
        <w:r w:rsidDel="00A203B2">
          <w:rPr>
            <w:rFonts w:hint="eastAsia"/>
          </w:rPr>
          <w:t>)</w:t>
        </w:r>
      </w:moveFrom>
    </w:p>
    <w:p w:rsidR="005811B4" w:rsidDel="00A203B2" w:rsidRDefault="00C52B2B">
      <w:pPr>
        <w:pStyle w:val="af0"/>
        <w:rPr>
          <w:moveFrom w:id="753" w:author="Feicui150316" w:date="2017-11-24T10:36:00Z"/>
        </w:rPr>
      </w:pPr>
      <w:moveFrom w:id="754" w:author="Feicui150316" w:date="2017-11-24T10:36:00Z">
        <w:r w:rsidDel="00A203B2">
          <w:rPr>
            <w:rFonts w:hint="eastAsia"/>
          </w:rPr>
          <w:t xml:space="preserve">  {</w:t>
        </w:r>
      </w:moveFrom>
    </w:p>
    <w:p w:rsidR="005811B4" w:rsidDel="00A203B2" w:rsidRDefault="00C52B2B">
      <w:pPr>
        <w:pStyle w:val="af0"/>
        <w:rPr>
          <w:moveFrom w:id="755" w:author="Feicui150316" w:date="2017-11-24T10:36:00Z"/>
        </w:rPr>
      </w:pPr>
      <w:moveFrom w:id="756" w:author="Feicui150316" w:date="2017-11-24T10:36:00Z">
        <w:r w:rsidDel="00A203B2">
          <w:rPr>
            <w:rFonts w:hint="eastAsia"/>
          </w:rPr>
          <w:t xml:space="preserve">  </w:t>
        </w:r>
        <w:r w:rsidDel="00A203B2">
          <w:rPr>
            <w:rFonts w:hint="eastAsia"/>
          </w:rPr>
          <w:t>需要执行的代码</w:t>
        </w:r>
      </w:moveFrom>
    </w:p>
    <w:p w:rsidR="005811B4" w:rsidDel="00A203B2" w:rsidRDefault="00C52B2B">
      <w:pPr>
        <w:pStyle w:val="af0"/>
        <w:rPr>
          <w:moveFrom w:id="757" w:author="Feicui150316" w:date="2017-11-24T10:36:00Z"/>
        </w:rPr>
      </w:pPr>
      <w:moveFrom w:id="758" w:author="Feicui150316" w:date="2017-11-24T10:36:00Z">
        <w:r w:rsidDel="00A203B2">
          <w:rPr>
            <w:rFonts w:hint="eastAsia"/>
          </w:rPr>
          <w:t xml:space="preserve">  }</w:t>
        </w:r>
      </w:moveFrom>
    </w:p>
    <w:moveFromRangeEnd w:id="751"/>
    <w:p w:rsidR="005811B4" w:rsidRDefault="00C52B2B">
      <w:pPr>
        <w:pStyle w:val="af0"/>
      </w:pPr>
      <w:r>
        <w:rPr>
          <w:rFonts w:hint="eastAsia"/>
        </w:rPr>
        <w:t>while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&lt;5)</w:t>
      </w:r>
    </w:p>
    <w:p w:rsidR="005811B4" w:rsidRDefault="00C52B2B">
      <w:pPr>
        <w:pStyle w:val="af0"/>
      </w:pPr>
      <w:r>
        <w:rPr>
          <w:rFonts w:hint="eastAsia"/>
        </w:rPr>
        <w:lastRenderedPageBreak/>
        <w:t xml:space="preserve">  {</w:t>
      </w:r>
    </w:p>
    <w:p w:rsidR="005811B4" w:rsidRDefault="00C52B2B">
      <w:pPr>
        <w:pStyle w:val="af0"/>
      </w:pPr>
      <w:r>
        <w:rPr>
          <w:rFonts w:hint="eastAsia"/>
        </w:rPr>
        <w:t xml:space="preserve">  x=x + "The number is "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&gt;";</w:t>
      </w:r>
    </w:p>
    <w:p w:rsidR="005811B4" w:rsidRDefault="00C52B2B">
      <w:pPr>
        <w:pStyle w:val="af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:rsidR="005811B4" w:rsidRDefault="00C52B2B">
      <w:pPr>
        <w:pStyle w:val="af0"/>
      </w:pPr>
      <w:r>
        <w:rPr>
          <w:rFonts w:hint="eastAsia"/>
        </w:rPr>
        <w:t xml:space="preserve">  }</w:t>
      </w:r>
    </w:p>
    <w:p w:rsidR="005811B4" w:rsidRDefault="005811B4">
      <w:pPr>
        <w:pStyle w:val="af0"/>
      </w:pPr>
    </w:p>
    <w:p w:rsidR="005811B4" w:rsidRDefault="00C52B2B">
      <w:pPr>
        <w:pStyle w:val="af0"/>
      </w:pPr>
      <w:r>
        <w:rPr>
          <w:rFonts w:hint="eastAsia"/>
        </w:rPr>
        <w:t>do/while</w:t>
      </w:r>
      <w:r>
        <w:rPr>
          <w:rFonts w:hint="eastAsia"/>
        </w:rPr>
        <w:t>循环：</w:t>
      </w:r>
    </w:p>
    <w:p w:rsidR="005811B4" w:rsidDel="00A203B2" w:rsidRDefault="00C52B2B">
      <w:pPr>
        <w:pStyle w:val="af0"/>
        <w:rPr>
          <w:moveFrom w:id="759" w:author="Feicui150316" w:date="2017-11-24T10:37:00Z"/>
        </w:rPr>
      </w:pPr>
      <w:moveFromRangeStart w:id="760" w:author="Feicui150316" w:date="2017-11-24T10:37:00Z" w:name="move499283170"/>
      <w:moveFrom w:id="761" w:author="Feicui150316" w:date="2017-11-24T10:37:00Z">
        <w:r w:rsidDel="00A203B2">
          <w:rPr>
            <w:rFonts w:hint="eastAsia"/>
          </w:rPr>
          <w:t>do</w:t>
        </w:r>
      </w:moveFrom>
    </w:p>
    <w:p w:rsidR="005811B4" w:rsidDel="00A203B2" w:rsidRDefault="00C52B2B">
      <w:pPr>
        <w:pStyle w:val="af0"/>
        <w:rPr>
          <w:moveFrom w:id="762" w:author="Feicui150316" w:date="2017-11-24T10:37:00Z"/>
        </w:rPr>
      </w:pPr>
      <w:moveFrom w:id="763" w:author="Feicui150316" w:date="2017-11-24T10:37:00Z">
        <w:r w:rsidDel="00A203B2">
          <w:rPr>
            <w:rFonts w:hint="eastAsia"/>
          </w:rPr>
          <w:t xml:space="preserve">  {</w:t>
        </w:r>
      </w:moveFrom>
    </w:p>
    <w:p w:rsidR="005811B4" w:rsidDel="00A203B2" w:rsidRDefault="00C52B2B">
      <w:pPr>
        <w:pStyle w:val="af0"/>
        <w:rPr>
          <w:moveFrom w:id="764" w:author="Feicui150316" w:date="2017-11-24T10:37:00Z"/>
        </w:rPr>
      </w:pPr>
      <w:moveFrom w:id="765" w:author="Feicui150316" w:date="2017-11-24T10:37:00Z">
        <w:r w:rsidDel="00A203B2">
          <w:rPr>
            <w:rFonts w:hint="eastAsia"/>
          </w:rPr>
          <w:t xml:space="preserve">  </w:t>
        </w:r>
        <w:r w:rsidDel="00A203B2">
          <w:rPr>
            <w:rFonts w:hint="eastAsia"/>
          </w:rPr>
          <w:t>需要执行的代码</w:t>
        </w:r>
      </w:moveFrom>
    </w:p>
    <w:p w:rsidR="005811B4" w:rsidDel="00A203B2" w:rsidRDefault="00C52B2B">
      <w:pPr>
        <w:pStyle w:val="af0"/>
        <w:rPr>
          <w:moveFrom w:id="766" w:author="Feicui150316" w:date="2017-11-24T10:37:00Z"/>
        </w:rPr>
      </w:pPr>
      <w:moveFrom w:id="767" w:author="Feicui150316" w:date="2017-11-24T10:37:00Z">
        <w:r w:rsidDel="00A203B2">
          <w:rPr>
            <w:rFonts w:hint="eastAsia"/>
          </w:rPr>
          <w:t xml:space="preserve">  }</w:t>
        </w:r>
      </w:moveFrom>
    </w:p>
    <w:p w:rsidR="005811B4" w:rsidDel="00A203B2" w:rsidRDefault="00C52B2B">
      <w:pPr>
        <w:pStyle w:val="af0"/>
        <w:rPr>
          <w:moveFrom w:id="768" w:author="Feicui150316" w:date="2017-11-24T10:37:00Z"/>
        </w:rPr>
      </w:pPr>
      <w:moveFrom w:id="769" w:author="Feicui150316" w:date="2017-11-24T10:37:00Z">
        <w:r w:rsidDel="00A203B2">
          <w:rPr>
            <w:rFonts w:hint="eastAsia"/>
          </w:rPr>
          <w:t>while (</w:t>
        </w:r>
        <w:r w:rsidDel="00A203B2">
          <w:rPr>
            <w:rFonts w:hint="eastAsia"/>
          </w:rPr>
          <w:t>条件</w:t>
        </w:r>
        <w:r w:rsidDel="00A203B2">
          <w:rPr>
            <w:rFonts w:hint="eastAsia"/>
          </w:rPr>
          <w:t>);</w:t>
        </w:r>
      </w:moveFrom>
    </w:p>
    <w:moveFromRangeEnd w:id="760"/>
    <w:p w:rsidR="005811B4" w:rsidRDefault="00C52B2B">
      <w:pPr>
        <w:pStyle w:val="af0"/>
      </w:pPr>
      <w:r>
        <w:rPr>
          <w:rFonts w:hint="eastAsia"/>
        </w:rPr>
        <w:t>do</w:t>
      </w:r>
    </w:p>
    <w:p w:rsidR="005811B4" w:rsidRDefault="00C52B2B">
      <w:pPr>
        <w:pStyle w:val="af0"/>
      </w:pPr>
      <w:r>
        <w:rPr>
          <w:rFonts w:hint="eastAsia"/>
        </w:rPr>
        <w:t xml:space="preserve">  {</w:t>
      </w:r>
    </w:p>
    <w:p w:rsidR="005811B4" w:rsidRDefault="00C52B2B">
      <w:pPr>
        <w:pStyle w:val="af0"/>
      </w:pPr>
      <w:r>
        <w:rPr>
          <w:rFonts w:hint="eastAsia"/>
        </w:rPr>
        <w:t xml:space="preserve">  x=x + "The number is "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&gt;";</w:t>
      </w:r>
    </w:p>
    <w:p w:rsidR="005811B4" w:rsidRDefault="00C52B2B">
      <w:pPr>
        <w:pStyle w:val="af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:rsidR="005811B4" w:rsidRDefault="00C52B2B">
      <w:pPr>
        <w:pStyle w:val="af0"/>
      </w:pPr>
      <w:r>
        <w:rPr>
          <w:rFonts w:hint="eastAsia"/>
        </w:rPr>
        <w:t xml:space="preserve">  }</w:t>
      </w:r>
    </w:p>
    <w:p w:rsidR="005811B4" w:rsidRDefault="00C52B2B">
      <w:pPr>
        <w:pStyle w:val="af0"/>
      </w:pPr>
      <w:r>
        <w:rPr>
          <w:rFonts w:hint="eastAsia"/>
        </w:rPr>
        <w:t>while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&lt;5);</w:t>
      </w:r>
    </w:p>
    <w:p w:rsidR="005811B4" w:rsidRDefault="005811B4">
      <w:pPr>
        <w:pStyle w:val="af0"/>
      </w:pPr>
    </w:p>
    <w:p w:rsidR="005811B4" w:rsidRDefault="00C52B2B">
      <w:pPr>
        <w:pStyle w:val="af0"/>
      </w:pPr>
      <w:r>
        <w:rPr>
          <w:rFonts w:hint="eastAsia"/>
        </w:rPr>
        <w:t>for</w:t>
      </w:r>
      <w:r>
        <w:rPr>
          <w:rFonts w:hint="eastAsia"/>
        </w:rPr>
        <w:t>循环：</w:t>
      </w:r>
    </w:p>
    <w:p w:rsidR="005811B4" w:rsidRDefault="00C52B2B">
      <w:pPr>
        <w:pStyle w:val="af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cars=["</w:t>
      </w:r>
      <w:proofErr w:type="spellStart"/>
      <w:r>
        <w:rPr>
          <w:rFonts w:hint="eastAsia"/>
        </w:rPr>
        <w:t>BMW","Volvo","Saab","Ford</w:t>
      </w:r>
      <w:proofErr w:type="spellEnd"/>
      <w:r>
        <w:rPr>
          <w:rFonts w:hint="eastAsia"/>
        </w:rPr>
        <w:t>"];</w:t>
      </w:r>
    </w:p>
    <w:p w:rsidR="005811B4" w:rsidRDefault="00C52B2B">
      <w:pPr>
        <w:pStyle w:val="af0"/>
      </w:pPr>
      <w:r>
        <w:rPr>
          <w:rFonts w:hint="eastAsia"/>
        </w:rPr>
        <w:t>for 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cars.length</w:t>
      </w:r>
      <w:proofErr w:type="spellEnd"/>
      <w:proofErr w:type="gram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:rsidR="005811B4" w:rsidRDefault="00C52B2B">
      <w:pPr>
        <w:pStyle w:val="af0"/>
      </w:pPr>
      <w:r>
        <w:rPr>
          <w:rFonts w:hint="eastAsia"/>
        </w:rPr>
        <w:t xml:space="preserve">      </w:t>
      </w:r>
      <w:r>
        <w:rPr>
          <w:rFonts w:hint="eastAsia"/>
        </w:rPr>
        <w:tab/>
        <w:t>console.log(cars[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5811B4" w:rsidRDefault="00C52B2B">
      <w:pPr>
        <w:pStyle w:val="af0"/>
      </w:pPr>
      <w:r>
        <w:rPr>
          <w:rFonts w:hint="eastAsia"/>
        </w:rPr>
        <w:t>}</w:t>
      </w:r>
    </w:p>
    <w:p w:rsidR="005811B4" w:rsidRDefault="005811B4">
      <w:pPr>
        <w:pStyle w:val="af0"/>
      </w:pPr>
    </w:p>
    <w:p w:rsidR="005811B4" w:rsidRDefault="00C52B2B">
      <w:pPr>
        <w:pStyle w:val="af0"/>
        <w:ind w:left="426"/>
      </w:pPr>
      <w:r>
        <w:rPr>
          <w:noProof/>
        </w:rPr>
        <w:drawing>
          <wp:inline distT="0" distB="0" distL="0" distR="0">
            <wp:extent cx="1223645" cy="527685"/>
            <wp:effectExtent l="0" t="0" r="0" b="0"/>
            <wp:docPr id="50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3" descr="练习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4" w:rsidRDefault="00C52B2B">
      <w:pPr>
        <w:pStyle w:val="af0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：数组去重</w:t>
      </w:r>
    </w:p>
    <w:p w:rsidR="005811B4" w:rsidRDefault="00C52B2B">
      <w:pPr>
        <w:pStyle w:val="af0"/>
      </w:pPr>
      <w:r>
        <w:rPr>
          <w:rFonts w:hint="eastAsia"/>
        </w:rPr>
        <w:t>&lt;script type="text/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"&gt;</w:t>
      </w:r>
    </w:p>
    <w:p w:rsidR="005811B4" w:rsidRDefault="00C52B2B">
      <w:pPr>
        <w:pStyle w:val="af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[1,3,5,6,76,5,2,34,2,2,45,1,2];</w:t>
      </w:r>
    </w:p>
    <w:p w:rsidR="005811B4" w:rsidRDefault="00C52B2B">
      <w:pPr>
        <w:pStyle w:val="af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function unique(</w:t>
      </w:r>
      <w:proofErr w:type="spellStart"/>
      <w:r>
        <w:rPr>
          <w:rFonts w:hint="eastAsia"/>
        </w:rPr>
        <w:t>arr</w:t>
      </w:r>
      <w:proofErr w:type="spellEnd"/>
      <w:proofErr w:type="gramStart"/>
      <w:r>
        <w:rPr>
          <w:rFonts w:hint="eastAsia"/>
        </w:rPr>
        <w:t>){</w:t>
      </w:r>
      <w:proofErr w:type="gramEnd"/>
    </w:p>
    <w:p w:rsidR="005811B4" w:rsidRDefault="00C52B2B">
      <w:pPr>
        <w:pStyle w:val="af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res 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];</w:t>
      </w:r>
    </w:p>
    <w:p w:rsidR="005811B4" w:rsidRDefault="00C52B2B">
      <w:pPr>
        <w:pStyle w:val="af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= {};</w:t>
      </w:r>
    </w:p>
    <w:p w:rsidR="005811B4" w:rsidRDefault="00C52B2B">
      <w:pPr>
        <w:pStyle w:val="af0"/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arr.length;i</w:t>
      </w:r>
      <w:proofErr w:type="spellEnd"/>
      <w:r>
        <w:rPr>
          <w:rFonts w:hint="eastAsia"/>
        </w:rPr>
        <w:t>++){</w:t>
      </w:r>
    </w:p>
    <w:p w:rsidR="005811B4" w:rsidRDefault="00C52B2B">
      <w:pPr>
        <w:pStyle w:val="af0"/>
      </w:pPr>
      <w:r>
        <w:rPr>
          <w:rFonts w:hint="eastAsia"/>
        </w:rPr>
        <w:t xml:space="preserve">            if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json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]]){</w:t>
      </w:r>
    </w:p>
    <w:p w:rsidR="005811B4" w:rsidRDefault="00C52B2B">
      <w:pPr>
        <w:pStyle w:val="af0"/>
      </w:pPr>
      <w:r>
        <w:rPr>
          <w:rFonts w:hint="eastAsia"/>
        </w:rPr>
        <w:t xml:space="preserve">            </w:t>
      </w: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res.push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5811B4" w:rsidRDefault="00C52B2B">
      <w:pPr>
        <w:pStyle w:val="af0"/>
      </w:pPr>
      <w:r>
        <w:rPr>
          <w:rFonts w:hint="eastAsia"/>
        </w:rPr>
        <w:t xml:space="preserve">            </w:t>
      </w: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 = 1;</w:t>
      </w:r>
    </w:p>
    <w:p w:rsidR="005811B4" w:rsidRDefault="00C52B2B">
      <w:pPr>
        <w:pStyle w:val="af0"/>
      </w:pPr>
      <w:r>
        <w:rPr>
          <w:rFonts w:hint="eastAsia"/>
        </w:rPr>
        <w:t xml:space="preserve">             }</w:t>
      </w:r>
    </w:p>
    <w:p w:rsidR="005811B4" w:rsidRDefault="00C52B2B">
      <w:pPr>
        <w:pStyle w:val="af0"/>
      </w:pPr>
      <w:r>
        <w:rPr>
          <w:rFonts w:hint="eastAsia"/>
        </w:rPr>
        <w:t xml:space="preserve">           }</w:t>
      </w:r>
    </w:p>
    <w:p w:rsidR="005811B4" w:rsidRDefault="00C52B2B">
      <w:pPr>
        <w:pStyle w:val="af0"/>
      </w:pPr>
      <w:r>
        <w:rPr>
          <w:rFonts w:hint="eastAsia"/>
        </w:rPr>
        <w:t xml:space="preserve">           return res;</w:t>
      </w:r>
    </w:p>
    <w:p w:rsidR="005811B4" w:rsidRDefault="00C52B2B">
      <w:pPr>
        <w:pStyle w:val="af0"/>
      </w:pPr>
      <w:r>
        <w:rPr>
          <w:rFonts w:hint="eastAsia"/>
        </w:rPr>
        <w:t xml:space="preserve">      }</w:t>
      </w:r>
    </w:p>
    <w:p w:rsidR="005811B4" w:rsidRDefault="00C52B2B">
      <w:pPr>
        <w:pStyle w:val="af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unique(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);</w:t>
      </w:r>
    </w:p>
    <w:p w:rsidR="005811B4" w:rsidRDefault="00C52B2B">
      <w:pPr>
        <w:pStyle w:val="af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console.log(unique(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));</w:t>
      </w:r>
    </w:p>
    <w:p w:rsidR="005811B4" w:rsidRDefault="00C52B2B">
      <w:pPr>
        <w:pStyle w:val="af0"/>
      </w:pPr>
      <w:r>
        <w:rPr>
          <w:rFonts w:hint="eastAsia"/>
        </w:rPr>
        <w:t>&lt;/script&gt;</w:t>
      </w:r>
    </w:p>
    <w:p w:rsidR="005811B4" w:rsidRDefault="005811B4"/>
    <w:p w:rsidR="005811B4" w:rsidRDefault="005811B4">
      <w:pPr>
        <w:pStyle w:val="af0"/>
      </w:pPr>
    </w:p>
    <w:p w:rsidR="005811B4" w:rsidRDefault="00C52B2B">
      <w:pPr>
        <w:pStyle w:val="3"/>
        <w:spacing w:after="72"/>
      </w:pPr>
      <w:r>
        <w:rPr>
          <w:rFonts w:hint="eastAsia"/>
        </w:rPr>
        <w:lastRenderedPageBreak/>
        <w:t>函数</w:t>
      </w:r>
    </w:p>
    <w:p w:rsidR="005811B4" w:rsidRDefault="00C52B2B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ins w:id="770" w:author="Feicui150316" w:date="2017-11-24T10:39:00Z">
        <w:r w:rsidR="00D266A4">
          <w:t>2.2.8.1</w:t>
        </w:r>
      </w:ins>
      <w:r>
        <w:rPr>
          <w:rFonts w:hint="eastAsia"/>
        </w:rPr>
        <w:t>系统函数：</w:t>
      </w:r>
    </w:p>
    <w:p w:rsidR="005811B4" w:rsidRDefault="00C52B2B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),</w:t>
      </w:r>
      <w:proofErr w:type="spellStart"/>
      <w:r>
        <w:rPr>
          <w:rFonts w:hint="eastAsia"/>
        </w:rPr>
        <w:t>parseFloat</w:t>
      </w:r>
      <w:proofErr w:type="spellEnd"/>
      <w:proofErr w:type="gramEnd"/>
      <w:r>
        <w:rPr>
          <w:rFonts w:hint="eastAsia"/>
        </w:rPr>
        <w:t>(),</w:t>
      </w:r>
      <w:proofErr w:type="spellStart"/>
      <w:r>
        <w:rPr>
          <w:rFonts w:hint="eastAsia"/>
        </w:rPr>
        <w:t>isNaN</w:t>
      </w:r>
      <w:proofErr w:type="spellEnd"/>
      <w:r>
        <w:rPr>
          <w:rFonts w:hint="eastAsia"/>
        </w:rPr>
        <w:t>()</w:t>
      </w:r>
    </w:p>
    <w:p w:rsidR="005811B4" w:rsidRDefault="00C52B2B">
      <w:pPr>
        <w:pStyle w:val="af0"/>
        <w:ind w:firstLine="838"/>
        <w:rPr>
          <w:b/>
          <w:bCs w:val="0"/>
        </w:rPr>
      </w:pPr>
      <w:proofErr w:type="spellStart"/>
      <w:r>
        <w:rPr>
          <w:rFonts w:hint="eastAsia"/>
          <w:b/>
          <w:bCs w:val="0"/>
        </w:rPr>
        <w:t>parseInt</w:t>
      </w:r>
      <w:proofErr w:type="spellEnd"/>
      <w:r>
        <w:rPr>
          <w:rFonts w:hint="eastAsia"/>
          <w:b/>
          <w:bCs w:val="0"/>
        </w:rPr>
        <w:t>():</w:t>
      </w:r>
      <w:proofErr w:type="spellStart"/>
      <w:r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  <w:t>parseInt</w:t>
      </w:r>
      <w:proofErr w:type="spellEnd"/>
      <w:r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  <w:t>() 函数可解析一个字符串，并返回一个整数。</w:t>
      </w:r>
    </w:p>
    <w:p w:rsidR="005811B4" w:rsidRDefault="00C52B2B">
      <w:pPr>
        <w:pStyle w:val="af0"/>
        <w:ind w:firstLine="838"/>
        <w:rPr>
          <w:b/>
          <w:bCs w:val="0"/>
        </w:rPr>
      </w:pPr>
      <w:proofErr w:type="spellStart"/>
      <w:r>
        <w:rPr>
          <w:rFonts w:hint="eastAsia"/>
          <w:b/>
          <w:bCs w:val="0"/>
        </w:rPr>
        <w:t>parseFloat</w:t>
      </w:r>
      <w:proofErr w:type="spellEnd"/>
      <w:r>
        <w:rPr>
          <w:rFonts w:hint="eastAsia"/>
          <w:b/>
          <w:bCs w:val="0"/>
        </w:rPr>
        <w:t>()</w:t>
      </w:r>
      <w:r>
        <w:rPr>
          <w:rFonts w:hint="eastAsia"/>
          <w:b/>
          <w:bCs w:val="0"/>
        </w:rPr>
        <w:t>：</w:t>
      </w:r>
      <w:proofErr w:type="spellStart"/>
      <w:r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  <w:t>parseFloat</w:t>
      </w:r>
      <w:proofErr w:type="spellEnd"/>
      <w:r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  <w:t>() 函数可解析一个字符串，并返回一个浮点数。</w:t>
      </w:r>
    </w:p>
    <w:p w:rsidR="005811B4" w:rsidRDefault="00C52B2B">
      <w:pPr>
        <w:pStyle w:val="af0"/>
        <w:ind w:leftChars="655" w:left="2425" w:hangingChars="500" w:hanging="1050"/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</w:pPr>
      <w:proofErr w:type="spellStart"/>
      <w:r>
        <w:rPr>
          <w:rFonts w:hint="eastAsia"/>
          <w:b/>
          <w:bCs w:val="0"/>
        </w:rPr>
        <w:t>isNaN</w:t>
      </w:r>
      <w:proofErr w:type="spellEnd"/>
      <w:r>
        <w:rPr>
          <w:rFonts w:hint="eastAsia"/>
          <w:b/>
          <w:bCs w:val="0"/>
        </w:rPr>
        <w:t>()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ascii="Helvetica Neue" w:eastAsia="Helvetica Neue" w:hAnsi="Helvetica Neue" w:cs="Helvetica Neue" w:hint="eastAsia"/>
          <w:color w:val="333333"/>
          <w:sz w:val="19"/>
          <w:szCs w:val="19"/>
          <w:shd w:val="clear" w:color="auto" w:fill="FFFFFF"/>
        </w:rPr>
        <w:t xml:space="preserve">函数用于检查其参数是否是非数字值。如果参数值为 </w:t>
      </w:r>
      <w:proofErr w:type="spellStart"/>
      <w:r>
        <w:rPr>
          <w:rFonts w:ascii="Helvetica Neue" w:eastAsia="Helvetica Neue" w:hAnsi="Helvetica Neue" w:cs="Helvetica Neue" w:hint="eastAsia"/>
          <w:color w:val="333333"/>
          <w:sz w:val="19"/>
          <w:szCs w:val="19"/>
          <w:shd w:val="clear" w:color="auto" w:fill="FFFFFF"/>
        </w:rPr>
        <w:t>NaN</w:t>
      </w:r>
      <w:proofErr w:type="spellEnd"/>
      <w:r>
        <w:rPr>
          <w:rFonts w:ascii="Helvetica Neue" w:eastAsia="Helvetica Neue" w:hAnsi="Helvetica Neue" w:cs="Helvetica Neue" w:hint="eastAsia"/>
          <w:color w:val="333333"/>
          <w:sz w:val="19"/>
          <w:szCs w:val="19"/>
          <w:shd w:val="clear" w:color="auto" w:fill="FFFFFF"/>
        </w:rPr>
        <w:t xml:space="preserve"> 或字符串、对象、undefined等非数字值则返回 true, 否则返回 false。</w:t>
      </w:r>
    </w:p>
    <w:p w:rsidR="00D266A4" w:rsidRDefault="00D266A4" w:rsidP="00D266A4">
      <w:pPr>
        <w:ind w:leftChars="202" w:left="424"/>
        <w:rPr>
          <w:moveTo w:id="771" w:author="Feicui150316" w:date="2017-11-24T10:39:00Z"/>
        </w:rPr>
      </w:pPr>
      <w:moveToRangeStart w:id="772" w:author="Feicui150316" w:date="2017-11-24T10:39:00Z" w:name="move499283269"/>
      <w:moveTo w:id="773" w:author="Feicui150316" w:date="2017-11-24T10:39:00Z">
        <w:r>
          <w:rPr>
            <w:rFonts w:hint="eastAsia"/>
            <w:noProof/>
          </w:rPr>
          <w:drawing>
            <wp:inline distT="0" distB="0" distL="0" distR="0" wp14:anchorId="29B2C2AC" wp14:editId="49E2FB4E">
              <wp:extent cx="1223645" cy="535940"/>
              <wp:effectExtent l="0" t="0" r="0" b="0"/>
              <wp:docPr id="18" name="图片 0" descr="案例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" name="图片 0" descr="案例.png"/>
                      <pic:cNvPicPr>
                        <a:picLocks noChangeAspect="1"/>
                      </pic:cNvPicPr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4000" cy="5362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To>
    </w:p>
    <w:p w:rsidR="00D266A4" w:rsidRDefault="00D266A4" w:rsidP="00D266A4">
      <w:pPr>
        <w:pStyle w:val="af0"/>
        <w:rPr>
          <w:moveTo w:id="774" w:author="Feicui150316" w:date="2017-11-24T10:39:00Z"/>
        </w:rPr>
      </w:pPr>
      <w:moveTo w:id="775" w:author="Feicui150316" w:date="2017-11-24T10:39:00Z">
        <w:r>
          <w:rPr>
            <w:rFonts w:hAnsi="楷体_GB2312" w:hint="eastAsia"/>
            <w:b/>
          </w:rPr>
          <w:t>案例描述</w:t>
        </w:r>
        <w:r>
          <w:rPr>
            <w:rFonts w:hint="eastAsia"/>
          </w:rPr>
          <w:t>：</w:t>
        </w:r>
      </w:moveTo>
    </w:p>
    <w:p w:rsidR="00D266A4" w:rsidRDefault="00D266A4" w:rsidP="00D266A4">
      <w:pPr>
        <w:pStyle w:val="af0"/>
        <w:rPr>
          <w:moveTo w:id="776" w:author="Feicui150316" w:date="2017-11-24T10:39:00Z"/>
        </w:rPr>
      </w:pPr>
      <w:moveTo w:id="777" w:author="Feicui150316" w:date="2017-11-24T10:39:00Z">
        <w:r>
          <w:rPr>
            <w:rFonts w:hint="eastAsia"/>
          </w:rPr>
          <w:tab/>
        </w:r>
        <w:r>
          <w:rPr>
            <w:rFonts w:hint="eastAsia"/>
          </w:rPr>
          <w:t>任务描述</w:t>
        </w:r>
      </w:moveTo>
    </w:p>
    <w:p w:rsidR="00D266A4" w:rsidRDefault="00D266A4" w:rsidP="00D266A4">
      <w:pPr>
        <w:pStyle w:val="af0"/>
        <w:rPr>
          <w:moveTo w:id="778" w:author="Feicui150316" w:date="2017-11-24T10:39:00Z"/>
        </w:rPr>
      </w:pPr>
      <w:moveTo w:id="779" w:author="Feicui150316" w:date="2017-11-24T10:39:00Z">
        <w:r>
          <w:rPr>
            <w:rFonts w:hAnsi="楷体_GB2312" w:hint="eastAsia"/>
            <w:b/>
          </w:rPr>
          <w:t>案例代码</w:t>
        </w:r>
        <w:r>
          <w:rPr>
            <w:rFonts w:hint="eastAsia"/>
          </w:rPr>
          <w:t>：（源文件名称）</w:t>
        </w:r>
      </w:moveTo>
    </w:p>
    <w:p w:rsidR="00D266A4" w:rsidRDefault="00D266A4" w:rsidP="00D266A4">
      <w:pPr>
        <w:pStyle w:val="af0"/>
        <w:ind w:firstLine="419"/>
        <w:rPr>
          <w:moveTo w:id="780" w:author="Feicui150316" w:date="2017-11-24T10:39:00Z"/>
        </w:rPr>
      </w:pPr>
      <w:moveTo w:id="781" w:author="Feicui150316" w:date="2017-11-24T10:39:00Z">
        <w:r>
          <w:rPr>
            <w:rFonts w:hint="eastAsia"/>
          </w:rPr>
          <w:tab/>
          <w:t>&lt;script&gt;</w:t>
        </w:r>
      </w:moveTo>
    </w:p>
    <w:p w:rsidR="00D266A4" w:rsidRDefault="00D266A4" w:rsidP="00D266A4">
      <w:pPr>
        <w:pStyle w:val="af0"/>
        <w:ind w:firstLine="838"/>
        <w:rPr>
          <w:moveTo w:id="782" w:author="Feicui150316" w:date="2017-11-24T10:39:00Z"/>
        </w:rPr>
      </w:pPr>
      <w:proofErr w:type="spellStart"/>
      <w:proofErr w:type="gramStart"/>
      <w:moveTo w:id="783" w:author="Feicui150316" w:date="2017-11-24T10:39:00Z">
        <w:r>
          <w:rPr>
            <w:rFonts w:hint="eastAsia"/>
          </w:rPr>
          <w:t>document.write</w:t>
        </w:r>
        <w:proofErr w:type="spellEnd"/>
        <w:proofErr w:type="gramEnd"/>
        <w:r>
          <w:rPr>
            <w:rFonts w:hint="eastAsia"/>
          </w:rPr>
          <w:t>(</w:t>
        </w:r>
        <w:proofErr w:type="spellStart"/>
        <w:r>
          <w:rPr>
            <w:rFonts w:hint="eastAsia"/>
          </w:rPr>
          <w:t>parseInt</w:t>
        </w:r>
        <w:proofErr w:type="spellEnd"/>
        <w:r>
          <w:rPr>
            <w:rFonts w:hint="eastAsia"/>
          </w:rPr>
          <w:t>("10") + "&lt;</w:t>
        </w:r>
        <w:proofErr w:type="spellStart"/>
        <w:r>
          <w:rPr>
            <w:rFonts w:hint="eastAsia"/>
          </w:rPr>
          <w:t>br</w:t>
        </w:r>
        <w:proofErr w:type="spellEnd"/>
        <w:r>
          <w:rPr>
            <w:rFonts w:hint="eastAsia"/>
          </w:rPr>
          <w:t>&gt;");</w:t>
        </w:r>
      </w:moveTo>
    </w:p>
    <w:p w:rsidR="00D266A4" w:rsidRDefault="00D266A4" w:rsidP="00D266A4">
      <w:pPr>
        <w:pStyle w:val="af0"/>
        <w:ind w:firstLine="838"/>
        <w:rPr>
          <w:moveTo w:id="784" w:author="Feicui150316" w:date="2017-11-24T10:39:00Z"/>
        </w:rPr>
      </w:pPr>
      <w:proofErr w:type="spellStart"/>
      <w:proofErr w:type="gramStart"/>
      <w:moveTo w:id="785" w:author="Feicui150316" w:date="2017-11-24T10:39:00Z">
        <w:r>
          <w:rPr>
            <w:rFonts w:hint="eastAsia"/>
          </w:rPr>
          <w:t>document.write</w:t>
        </w:r>
        <w:proofErr w:type="spellEnd"/>
        <w:proofErr w:type="gramEnd"/>
        <w:r>
          <w:rPr>
            <w:rFonts w:hint="eastAsia"/>
          </w:rPr>
          <w:t>(</w:t>
        </w:r>
        <w:proofErr w:type="spellStart"/>
        <w:r>
          <w:rPr>
            <w:rFonts w:hint="eastAsia"/>
          </w:rPr>
          <w:t>parseInt</w:t>
        </w:r>
        <w:proofErr w:type="spellEnd"/>
        <w:r>
          <w:rPr>
            <w:rFonts w:hint="eastAsia"/>
          </w:rPr>
          <w:t>("10.33") + "&lt;</w:t>
        </w:r>
        <w:proofErr w:type="spellStart"/>
        <w:r>
          <w:rPr>
            <w:rFonts w:hint="eastAsia"/>
          </w:rPr>
          <w:t>br</w:t>
        </w:r>
        <w:proofErr w:type="spellEnd"/>
        <w:r>
          <w:rPr>
            <w:rFonts w:hint="eastAsia"/>
          </w:rPr>
          <w:t>&gt;");</w:t>
        </w:r>
      </w:moveTo>
    </w:p>
    <w:p w:rsidR="00D266A4" w:rsidRDefault="00D266A4" w:rsidP="00D266A4">
      <w:pPr>
        <w:pStyle w:val="af0"/>
        <w:ind w:firstLine="838"/>
        <w:rPr>
          <w:moveTo w:id="786" w:author="Feicui150316" w:date="2017-11-24T10:39:00Z"/>
        </w:rPr>
      </w:pPr>
      <w:proofErr w:type="spellStart"/>
      <w:proofErr w:type="gramStart"/>
      <w:moveTo w:id="787" w:author="Feicui150316" w:date="2017-11-24T10:39:00Z">
        <w:r>
          <w:rPr>
            <w:rFonts w:hint="eastAsia"/>
          </w:rPr>
          <w:t>document.write</w:t>
        </w:r>
        <w:proofErr w:type="spellEnd"/>
        <w:proofErr w:type="gramEnd"/>
        <w:r>
          <w:rPr>
            <w:rFonts w:hint="eastAsia"/>
          </w:rPr>
          <w:t>(</w:t>
        </w:r>
        <w:proofErr w:type="spellStart"/>
        <w:r>
          <w:rPr>
            <w:rFonts w:hint="eastAsia"/>
          </w:rPr>
          <w:t>parseInt</w:t>
        </w:r>
        <w:proofErr w:type="spellEnd"/>
        <w:r>
          <w:rPr>
            <w:rFonts w:hint="eastAsia"/>
          </w:rPr>
          <w:t>("34 45 66") + "&lt;</w:t>
        </w:r>
        <w:proofErr w:type="spellStart"/>
        <w:r>
          <w:rPr>
            <w:rFonts w:hint="eastAsia"/>
          </w:rPr>
          <w:t>br</w:t>
        </w:r>
        <w:proofErr w:type="spellEnd"/>
        <w:r>
          <w:rPr>
            <w:rFonts w:hint="eastAsia"/>
          </w:rPr>
          <w:t>&gt;");</w:t>
        </w:r>
      </w:moveTo>
    </w:p>
    <w:p w:rsidR="00D266A4" w:rsidRDefault="00D266A4" w:rsidP="00D266A4">
      <w:pPr>
        <w:pStyle w:val="af0"/>
        <w:ind w:firstLine="838"/>
        <w:rPr>
          <w:moveTo w:id="788" w:author="Feicui150316" w:date="2017-11-24T10:39:00Z"/>
        </w:rPr>
      </w:pPr>
      <w:proofErr w:type="spellStart"/>
      <w:proofErr w:type="gramStart"/>
      <w:moveTo w:id="789" w:author="Feicui150316" w:date="2017-11-24T10:39:00Z">
        <w:r>
          <w:rPr>
            <w:rFonts w:hint="eastAsia"/>
          </w:rPr>
          <w:t>document.write</w:t>
        </w:r>
        <w:proofErr w:type="spellEnd"/>
        <w:proofErr w:type="gramEnd"/>
        <w:r>
          <w:rPr>
            <w:rFonts w:hint="eastAsia"/>
          </w:rPr>
          <w:t>(</w:t>
        </w:r>
        <w:proofErr w:type="spellStart"/>
        <w:r>
          <w:rPr>
            <w:rFonts w:hint="eastAsia"/>
          </w:rPr>
          <w:t>parseInt</w:t>
        </w:r>
        <w:proofErr w:type="spellEnd"/>
        <w:r>
          <w:rPr>
            <w:rFonts w:hint="eastAsia"/>
          </w:rPr>
          <w:t>(" 60 ") + "&lt;</w:t>
        </w:r>
        <w:proofErr w:type="spellStart"/>
        <w:r>
          <w:rPr>
            <w:rFonts w:hint="eastAsia"/>
          </w:rPr>
          <w:t>br</w:t>
        </w:r>
        <w:proofErr w:type="spellEnd"/>
        <w:r>
          <w:rPr>
            <w:rFonts w:hint="eastAsia"/>
          </w:rPr>
          <w:t>&gt;");</w:t>
        </w:r>
      </w:moveTo>
    </w:p>
    <w:p w:rsidR="00D266A4" w:rsidRDefault="00D266A4" w:rsidP="00D266A4">
      <w:pPr>
        <w:pStyle w:val="af0"/>
        <w:ind w:firstLine="838"/>
        <w:rPr>
          <w:moveTo w:id="790" w:author="Feicui150316" w:date="2017-11-24T10:39:00Z"/>
        </w:rPr>
      </w:pPr>
      <w:proofErr w:type="spellStart"/>
      <w:proofErr w:type="gramStart"/>
      <w:moveTo w:id="791" w:author="Feicui150316" w:date="2017-11-24T10:39:00Z">
        <w:r>
          <w:rPr>
            <w:rFonts w:hint="eastAsia"/>
          </w:rPr>
          <w:t>document.write</w:t>
        </w:r>
        <w:proofErr w:type="spellEnd"/>
        <w:proofErr w:type="gramEnd"/>
        <w:r>
          <w:rPr>
            <w:rFonts w:hint="eastAsia"/>
          </w:rPr>
          <w:t>(</w:t>
        </w:r>
        <w:proofErr w:type="spellStart"/>
        <w:r>
          <w:rPr>
            <w:rFonts w:hint="eastAsia"/>
          </w:rPr>
          <w:t>parseInt</w:t>
        </w:r>
        <w:proofErr w:type="spellEnd"/>
        <w:r>
          <w:rPr>
            <w:rFonts w:hint="eastAsia"/>
          </w:rPr>
          <w:t>("40 years") + "&lt;</w:t>
        </w:r>
        <w:proofErr w:type="spellStart"/>
        <w:r>
          <w:rPr>
            <w:rFonts w:hint="eastAsia"/>
          </w:rPr>
          <w:t>br</w:t>
        </w:r>
        <w:proofErr w:type="spellEnd"/>
        <w:r>
          <w:rPr>
            <w:rFonts w:hint="eastAsia"/>
          </w:rPr>
          <w:t>&gt;");</w:t>
        </w:r>
      </w:moveTo>
    </w:p>
    <w:p w:rsidR="00D266A4" w:rsidRDefault="00D266A4" w:rsidP="00D266A4">
      <w:pPr>
        <w:pStyle w:val="af0"/>
        <w:ind w:firstLine="838"/>
        <w:rPr>
          <w:moveTo w:id="792" w:author="Feicui150316" w:date="2017-11-24T10:39:00Z"/>
        </w:rPr>
      </w:pPr>
      <w:proofErr w:type="spellStart"/>
      <w:proofErr w:type="gramStart"/>
      <w:moveTo w:id="793" w:author="Feicui150316" w:date="2017-11-24T10:39:00Z">
        <w:r>
          <w:rPr>
            <w:rFonts w:hint="eastAsia"/>
          </w:rPr>
          <w:t>document.write</w:t>
        </w:r>
        <w:proofErr w:type="spellEnd"/>
        <w:proofErr w:type="gramEnd"/>
        <w:r>
          <w:rPr>
            <w:rFonts w:hint="eastAsia"/>
          </w:rPr>
          <w:t>(</w:t>
        </w:r>
        <w:proofErr w:type="spellStart"/>
        <w:r>
          <w:rPr>
            <w:rFonts w:hint="eastAsia"/>
          </w:rPr>
          <w:t>parseInt</w:t>
        </w:r>
        <w:proofErr w:type="spellEnd"/>
        <w:r>
          <w:rPr>
            <w:rFonts w:hint="eastAsia"/>
          </w:rPr>
          <w:t>("He was 40") + "&lt;</w:t>
        </w:r>
        <w:proofErr w:type="spellStart"/>
        <w:r>
          <w:rPr>
            <w:rFonts w:hint="eastAsia"/>
          </w:rPr>
          <w:t>br</w:t>
        </w:r>
        <w:proofErr w:type="spellEnd"/>
        <w:r>
          <w:rPr>
            <w:rFonts w:hint="eastAsia"/>
          </w:rPr>
          <w:t>&gt;");</w:t>
        </w:r>
      </w:moveTo>
    </w:p>
    <w:p w:rsidR="00D266A4" w:rsidDel="00367ACF" w:rsidRDefault="00D266A4" w:rsidP="00D266A4">
      <w:pPr>
        <w:pStyle w:val="af0"/>
        <w:ind w:firstLine="419"/>
        <w:rPr>
          <w:del w:id="794" w:author="Feicui150316" w:date="2017-11-24T11:57:00Z"/>
          <w:moveTo w:id="795" w:author="Feicui150316" w:date="2017-11-24T10:39:00Z"/>
        </w:rPr>
      </w:pPr>
      <w:moveTo w:id="796" w:author="Feicui150316" w:date="2017-11-24T10:39:00Z">
        <w:del w:id="797" w:author="Feicui150316" w:date="2017-11-24T11:57:00Z">
          <w:r w:rsidDel="00367ACF">
            <w:rPr>
              <w:rFonts w:hint="eastAsia"/>
            </w:rPr>
            <w:delText>&lt;/script&gt;</w:delText>
          </w:r>
        </w:del>
      </w:moveTo>
    </w:p>
    <w:p w:rsidR="00D266A4" w:rsidDel="00367ACF" w:rsidRDefault="00D266A4" w:rsidP="00D266A4">
      <w:pPr>
        <w:pStyle w:val="af0"/>
        <w:rPr>
          <w:del w:id="798" w:author="Feicui150316" w:date="2017-11-24T11:57:00Z"/>
          <w:moveTo w:id="799" w:author="Feicui150316" w:date="2017-11-24T10:39:00Z"/>
        </w:rPr>
      </w:pPr>
    </w:p>
    <w:p w:rsidR="00D266A4" w:rsidDel="00367ACF" w:rsidRDefault="00D266A4" w:rsidP="00D266A4">
      <w:pPr>
        <w:pStyle w:val="af0"/>
        <w:ind w:firstLine="419"/>
        <w:rPr>
          <w:del w:id="800" w:author="Feicui150316" w:date="2017-11-24T11:57:00Z"/>
          <w:moveTo w:id="801" w:author="Feicui150316" w:date="2017-11-24T10:39:00Z"/>
        </w:rPr>
      </w:pPr>
      <w:moveTo w:id="802" w:author="Feicui150316" w:date="2017-11-24T10:39:00Z">
        <w:del w:id="803" w:author="Feicui150316" w:date="2017-11-24T11:57:00Z">
          <w:r w:rsidDel="00367ACF">
            <w:rPr>
              <w:rFonts w:hint="eastAsia"/>
            </w:rPr>
            <w:delText>&lt;script&gt;</w:delText>
          </w:r>
        </w:del>
      </w:moveTo>
    </w:p>
    <w:p w:rsidR="00D266A4" w:rsidRDefault="00D266A4" w:rsidP="00D266A4">
      <w:pPr>
        <w:pStyle w:val="af0"/>
        <w:ind w:firstLine="838"/>
        <w:rPr>
          <w:moveTo w:id="804" w:author="Feicui150316" w:date="2017-11-24T10:39:00Z"/>
        </w:rPr>
      </w:pPr>
      <w:proofErr w:type="spellStart"/>
      <w:proofErr w:type="gramStart"/>
      <w:moveTo w:id="805" w:author="Feicui150316" w:date="2017-11-24T10:39:00Z">
        <w:r>
          <w:rPr>
            <w:rFonts w:hint="eastAsia"/>
          </w:rPr>
          <w:t>document.write</w:t>
        </w:r>
        <w:proofErr w:type="spellEnd"/>
        <w:proofErr w:type="gramEnd"/>
        <w:r>
          <w:rPr>
            <w:rFonts w:hint="eastAsia"/>
          </w:rPr>
          <w:t>(</w:t>
        </w:r>
        <w:proofErr w:type="spellStart"/>
        <w:r>
          <w:rPr>
            <w:rFonts w:hint="eastAsia"/>
          </w:rPr>
          <w:t>parseFloat</w:t>
        </w:r>
        <w:proofErr w:type="spellEnd"/>
        <w:r>
          <w:rPr>
            <w:rFonts w:hint="eastAsia"/>
          </w:rPr>
          <w:t>("10") + "&lt;</w:t>
        </w:r>
        <w:proofErr w:type="spellStart"/>
        <w:r>
          <w:rPr>
            <w:rFonts w:hint="eastAsia"/>
          </w:rPr>
          <w:t>br</w:t>
        </w:r>
        <w:proofErr w:type="spellEnd"/>
        <w:r>
          <w:rPr>
            <w:rFonts w:hint="eastAsia"/>
          </w:rPr>
          <w:t>&gt;");</w:t>
        </w:r>
      </w:moveTo>
    </w:p>
    <w:p w:rsidR="00D266A4" w:rsidRDefault="00D266A4" w:rsidP="00D266A4">
      <w:pPr>
        <w:pStyle w:val="af0"/>
        <w:ind w:firstLine="838"/>
        <w:rPr>
          <w:moveTo w:id="806" w:author="Feicui150316" w:date="2017-11-24T10:39:00Z"/>
        </w:rPr>
      </w:pPr>
      <w:proofErr w:type="spellStart"/>
      <w:proofErr w:type="gramStart"/>
      <w:moveTo w:id="807" w:author="Feicui150316" w:date="2017-11-24T10:39:00Z">
        <w:r>
          <w:rPr>
            <w:rFonts w:hint="eastAsia"/>
          </w:rPr>
          <w:t>document.write</w:t>
        </w:r>
        <w:proofErr w:type="spellEnd"/>
        <w:proofErr w:type="gramEnd"/>
        <w:r>
          <w:rPr>
            <w:rFonts w:hint="eastAsia"/>
          </w:rPr>
          <w:t>(</w:t>
        </w:r>
        <w:proofErr w:type="spellStart"/>
        <w:r>
          <w:rPr>
            <w:rFonts w:hint="eastAsia"/>
          </w:rPr>
          <w:t>parseFloat</w:t>
        </w:r>
        <w:proofErr w:type="spellEnd"/>
        <w:r>
          <w:rPr>
            <w:rFonts w:hint="eastAsia"/>
          </w:rPr>
          <w:t>("10.33") + "&lt;</w:t>
        </w:r>
        <w:proofErr w:type="spellStart"/>
        <w:r>
          <w:rPr>
            <w:rFonts w:hint="eastAsia"/>
          </w:rPr>
          <w:t>br</w:t>
        </w:r>
        <w:proofErr w:type="spellEnd"/>
        <w:r>
          <w:rPr>
            <w:rFonts w:hint="eastAsia"/>
          </w:rPr>
          <w:t>&gt;");</w:t>
        </w:r>
      </w:moveTo>
    </w:p>
    <w:p w:rsidR="00D266A4" w:rsidRDefault="00D266A4" w:rsidP="00D266A4">
      <w:pPr>
        <w:pStyle w:val="af0"/>
        <w:ind w:firstLine="838"/>
        <w:rPr>
          <w:moveTo w:id="808" w:author="Feicui150316" w:date="2017-11-24T10:39:00Z"/>
        </w:rPr>
      </w:pPr>
      <w:proofErr w:type="spellStart"/>
      <w:proofErr w:type="gramStart"/>
      <w:moveTo w:id="809" w:author="Feicui150316" w:date="2017-11-24T10:39:00Z">
        <w:r>
          <w:rPr>
            <w:rFonts w:hint="eastAsia"/>
          </w:rPr>
          <w:t>document.write</w:t>
        </w:r>
        <w:proofErr w:type="spellEnd"/>
        <w:proofErr w:type="gramEnd"/>
        <w:r>
          <w:rPr>
            <w:rFonts w:hint="eastAsia"/>
          </w:rPr>
          <w:t>(</w:t>
        </w:r>
        <w:proofErr w:type="spellStart"/>
        <w:r>
          <w:rPr>
            <w:rFonts w:hint="eastAsia"/>
          </w:rPr>
          <w:t>parseFloat</w:t>
        </w:r>
        <w:proofErr w:type="spellEnd"/>
        <w:r>
          <w:rPr>
            <w:rFonts w:hint="eastAsia"/>
          </w:rPr>
          <w:t>("34 45 66") + "&lt;</w:t>
        </w:r>
        <w:proofErr w:type="spellStart"/>
        <w:r>
          <w:rPr>
            <w:rFonts w:hint="eastAsia"/>
          </w:rPr>
          <w:t>br</w:t>
        </w:r>
        <w:proofErr w:type="spellEnd"/>
        <w:r>
          <w:rPr>
            <w:rFonts w:hint="eastAsia"/>
          </w:rPr>
          <w:t>&gt;");</w:t>
        </w:r>
      </w:moveTo>
    </w:p>
    <w:p w:rsidR="00D266A4" w:rsidRDefault="00D266A4" w:rsidP="00D266A4">
      <w:pPr>
        <w:pStyle w:val="af0"/>
        <w:ind w:firstLine="838"/>
        <w:rPr>
          <w:moveTo w:id="810" w:author="Feicui150316" w:date="2017-11-24T10:39:00Z"/>
        </w:rPr>
      </w:pPr>
      <w:proofErr w:type="spellStart"/>
      <w:proofErr w:type="gramStart"/>
      <w:moveTo w:id="811" w:author="Feicui150316" w:date="2017-11-24T10:39:00Z">
        <w:r>
          <w:rPr>
            <w:rFonts w:hint="eastAsia"/>
          </w:rPr>
          <w:t>document.write</w:t>
        </w:r>
        <w:proofErr w:type="spellEnd"/>
        <w:proofErr w:type="gramEnd"/>
        <w:r>
          <w:rPr>
            <w:rFonts w:hint="eastAsia"/>
          </w:rPr>
          <w:t>(</w:t>
        </w:r>
        <w:proofErr w:type="spellStart"/>
        <w:r>
          <w:rPr>
            <w:rFonts w:hint="eastAsia"/>
          </w:rPr>
          <w:t>parseFloat</w:t>
        </w:r>
        <w:proofErr w:type="spellEnd"/>
        <w:r>
          <w:rPr>
            <w:rFonts w:hint="eastAsia"/>
          </w:rPr>
          <w:t>(" 60 ") + "&lt;</w:t>
        </w:r>
        <w:proofErr w:type="spellStart"/>
        <w:r>
          <w:rPr>
            <w:rFonts w:hint="eastAsia"/>
          </w:rPr>
          <w:t>br</w:t>
        </w:r>
        <w:proofErr w:type="spellEnd"/>
        <w:r>
          <w:rPr>
            <w:rFonts w:hint="eastAsia"/>
          </w:rPr>
          <w:t>&gt;");</w:t>
        </w:r>
      </w:moveTo>
    </w:p>
    <w:p w:rsidR="00D266A4" w:rsidRDefault="00D266A4" w:rsidP="00D266A4">
      <w:pPr>
        <w:pStyle w:val="af0"/>
        <w:ind w:firstLine="838"/>
        <w:rPr>
          <w:moveTo w:id="812" w:author="Feicui150316" w:date="2017-11-24T10:39:00Z"/>
        </w:rPr>
      </w:pPr>
      <w:proofErr w:type="spellStart"/>
      <w:proofErr w:type="gramStart"/>
      <w:moveTo w:id="813" w:author="Feicui150316" w:date="2017-11-24T10:39:00Z">
        <w:r>
          <w:rPr>
            <w:rFonts w:hint="eastAsia"/>
          </w:rPr>
          <w:t>document.write</w:t>
        </w:r>
        <w:proofErr w:type="spellEnd"/>
        <w:proofErr w:type="gramEnd"/>
        <w:r>
          <w:rPr>
            <w:rFonts w:hint="eastAsia"/>
          </w:rPr>
          <w:t>(</w:t>
        </w:r>
        <w:proofErr w:type="spellStart"/>
        <w:r>
          <w:rPr>
            <w:rFonts w:hint="eastAsia"/>
          </w:rPr>
          <w:t>parseFloat</w:t>
        </w:r>
        <w:proofErr w:type="spellEnd"/>
        <w:r>
          <w:rPr>
            <w:rFonts w:hint="eastAsia"/>
          </w:rPr>
          <w:t>("40 years") + "&lt;</w:t>
        </w:r>
        <w:proofErr w:type="spellStart"/>
        <w:r>
          <w:rPr>
            <w:rFonts w:hint="eastAsia"/>
          </w:rPr>
          <w:t>br</w:t>
        </w:r>
        <w:proofErr w:type="spellEnd"/>
        <w:r>
          <w:rPr>
            <w:rFonts w:hint="eastAsia"/>
          </w:rPr>
          <w:t>&gt;");</w:t>
        </w:r>
      </w:moveTo>
    </w:p>
    <w:p w:rsidR="00D266A4" w:rsidRDefault="00D266A4" w:rsidP="00D266A4">
      <w:pPr>
        <w:pStyle w:val="af0"/>
        <w:ind w:firstLine="838"/>
        <w:rPr>
          <w:moveTo w:id="814" w:author="Feicui150316" w:date="2017-11-24T10:39:00Z"/>
        </w:rPr>
      </w:pPr>
      <w:proofErr w:type="spellStart"/>
      <w:proofErr w:type="gramStart"/>
      <w:moveTo w:id="815" w:author="Feicui150316" w:date="2017-11-24T10:39:00Z">
        <w:r>
          <w:rPr>
            <w:rFonts w:hint="eastAsia"/>
          </w:rPr>
          <w:t>document.write</w:t>
        </w:r>
        <w:proofErr w:type="spellEnd"/>
        <w:proofErr w:type="gramEnd"/>
        <w:r>
          <w:rPr>
            <w:rFonts w:hint="eastAsia"/>
          </w:rPr>
          <w:t>(</w:t>
        </w:r>
        <w:proofErr w:type="spellStart"/>
        <w:r>
          <w:rPr>
            <w:rFonts w:hint="eastAsia"/>
          </w:rPr>
          <w:t>parseFloat</w:t>
        </w:r>
        <w:proofErr w:type="spellEnd"/>
        <w:r>
          <w:rPr>
            <w:rFonts w:hint="eastAsia"/>
          </w:rPr>
          <w:t>("He was 40") + "&lt;</w:t>
        </w:r>
        <w:proofErr w:type="spellStart"/>
        <w:r>
          <w:rPr>
            <w:rFonts w:hint="eastAsia"/>
          </w:rPr>
          <w:t>br</w:t>
        </w:r>
        <w:proofErr w:type="spellEnd"/>
        <w:r>
          <w:rPr>
            <w:rFonts w:hint="eastAsia"/>
          </w:rPr>
          <w:t>&gt;");</w:t>
        </w:r>
      </w:moveTo>
    </w:p>
    <w:p w:rsidR="00D266A4" w:rsidDel="00367ACF" w:rsidRDefault="00D266A4" w:rsidP="00D266A4">
      <w:pPr>
        <w:pStyle w:val="af0"/>
        <w:ind w:firstLine="419"/>
        <w:rPr>
          <w:del w:id="816" w:author="Feicui150316" w:date="2017-11-24T11:57:00Z"/>
          <w:moveTo w:id="817" w:author="Feicui150316" w:date="2017-11-24T10:39:00Z"/>
        </w:rPr>
      </w:pPr>
      <w:moveTo w:id="818" w:author="Feicui150316" w:date="2017-11-24T10:39:00Z">
        <w:del w:id="819" w:author="Feicui150316" w:date="2017-11-24T11:57:00Z">
          <w:r w:rsidDel="00367ACF">
            <w:rPr>
              <w:rFonts w:hint="eastAsia"/>
            </w:rPr>
            <w:delText>&lt;/script&gt;</w:delText>
          </w:r>
        </w:del>
      </w:moveTo>
    </w:p>
    <w:p w:rsidR="00D266A4" w:rsidDel="00367ACF" w:rsidRDefault="00D266A4" w:rsidP="00D266A4">
      <w:pPr>
        <w:pStyle w:val="af0"/>
        <w:rPr>
          <w:del w:id="820" w:author="Feicui150316" w:date="2017-11-24T11:57:00Z"/>
          <w:moveTo w:id="821" w:author="Feicui150316" w:date="2017-11-24T10:39:00Z"/>
        </w:rPr>
      </w:pPr>
    </w:p>
    <w:p w:rsidR="00D266A4" w:rsidDel="00367ACF" w:rsidRDefault="00D266A4" w:rsidP="00D266A4">
      <w:pPr>
        <w:pStyle w:val="af0"/>
        <w:ind w:firstLine="419"/>
        <w:rPr>
          <w:del w:id="822" w:author="Feicui150316" w:date="2017-11-24T11:57:00Z"/>
          <w:moveTo w:id="823" w:author="Feicui150316" w:date="2017-11-24T10:39:00Z"/>
        </w:rPr>
      </w:pPr>
      <w:moveTo w:id="824" w:author="Feicui150316" w:date="2017-11-24T10:39:00Z">
        <w:del w:id="825" w:author="Feicui150316" w:date="2017-11-24T11:57:00Z">
          <w:r w:rsidDel="00367ACF">
            <w:rPr>
              <w:rFonts w:hint="eastAsia"/>
            </w:rPr>
            <w:delText>&lt;script&gt;</w:delText>
          </w:r>
        </w:del>
      </w:moveTo>
    </w:p>
    <w:p w:rsidR="00D266A4" w:rsidRDefault="00D266A4" w:rsidP="00D266A4">
      <w:pPr>
        <w:pStyle w:val="af0"/>
        <w:ind w:firstLine="838"/>
        <w:rPr>
          <w:moveTo w:id="826" w:author="Feicui150316" w:date="2017-11-24T10:39:00Z"/>
        </w:rPr>
      </w:pPr>
      <w:proofErr w:type="spellStart"/>
      <w:proofErr w:type="gramStart"/>
      <w:moveTo w:id="827" w:author="Feicui150316" w:date="2017-11-24T10:39:00Z">
        <w:r>
          <w:rPr>
            <w:rFonts w:hint="eastAsia"/>
          </w:rPr>
          <w:t>document.write</w:t>
        </w:r>
        <w:proofErr w:type="spellEnd"/>
        <w:proofErr w:type="gramEnd"/>
        <w:r>
          <w:rPr>
            <w:rFonts w:hint="eastAsia"/>
          </w:rPr>
          <w:t>(</w:t>
        </w:r>
        <w:proofErr w:type="spellStart"/>
        <w:r>
          <w:rPr>
            <w:rFonts w:hint="eastAsia"/>
          </w:rPr>
          <w:t>isNaN</w:t>
        </w:r>
        <w:proofErr w:type="spellEnd"/>
        <w:r>
          <w:rPr>
            <w:rFonts w:hint="eastAsia"/>
          </w:rPr>
          <w:t>(123)+ "&lt;</w:t>
        </w:r>
        <w:proofErr w:type="spellStart"/>
        <w:r>
          <w:rPr>
            <w:rFonts w:hint="eastAsia"/>
          </w:rPr>
          <w:t>br</w:t>
        </w:r>
        <w:proofErr w:type="spellEnd"/>
        <w:r>
          <w:rPr>
            <w:rFonts w:hint="eastAsia"/>
          </w:rPr>
          <w:t>&gt;");</w:t>
        </w:r>
      </w:moveTo>
    </w:p>
    <w:p w:rsidR="00D266A4" w:rsidRDefault="00D266A4" w:rsidP="00D266A4">
      <w:pPr>
        <w:pStyle w:val="af0"/>
        <w:ind w:firstLine="838"/>
        <w:rPr>
          <w:moveTo w:id="828" w:author="Feicui150316" w:date="2017-11-24T10:39:00Z"/>
        </w:rPr>
      </w:pPr>
      <w:proofErr w:type="spellStart"/>
      <w:proofErr w:type="gramStart"/>
      <w:moveTo w:id="829" w:author="Feicui150316" w:date="2017-11-24T10:39:00Z">
        <w:r>
          <w:rPr>
            <w:rFonts w:hint="eastAsia"/>
          </w:rPr>
          <w:t>document.write</w:t>
        </w:r>
        <w:proofErr w:type="spellEnd"/>
        <w:proofErr w:type="gramEnd"/>
        <w:r>
          <w:rPr>
            <w:rFonts w:hint="eastAsia"/>
          </w:rPr>
          <w:t>(</w:t>
        </w:r>
        <w:proofErr w:type="spellStart"/>
        <w:r>
          <w:rPr>
            <w:rFonts w:hint="eastAsia"/>
          </w:rPr>
          <w:t>isNaN</w:t>
        </w:r>
        <w:proofErr w:type="spellEnd"/>
        <w:r>
          <w:rPr>
            <w:rFonts w:hint="eastAsia"/>
          </w:rPr>
          <w:t>(-1.23)+ "&lt;</w:t>
        </w:r>
        <w:proofErr w:type="spellStart"/>
        <w:r>
          <w:rPr>
            <w:rFonts w:hint="eastAsia"/>
          </w:rPr>
          <w:t>br</w:t>
        </w:r>
        <w:proofErr w:type="spellEnd"/>
        <w:r>
          <w:rPr>
            <w:rFonts w:hint="eastAsia"/>
          </w:rPr>
          <w:t>&gt;");</w:t>
        </w:r>
      </w:moveTo>
    </w:p>
    <w:p w:rsidR="00D266A4" w:rsidRDefault="00D266A4" w:rsidP="00D266A4">
      <w:pPr>
        <w:pStyle w:val="af0"/>
        <w:ind w:firstLine="838"/>
        <w:rPr>
          <w:moveTo w:id="830" w:author="Feicui150316" w:date="2017-11-24T10:39:00Z"/>
        </w:rPr>
      </w:pPr>
      <w:proofErr w:type="spellStart"/>
      <w:proofErr w:type="gramStart"/>
      <w:moveTo w:id="831" w:author="Feicui150316" w:date="2017-11-24T10:39:00Z">
        <w:r>
          <w:rPr>
            <w:rFonts w:hint="eastAsia"/>
          </w:rPr>
          <w:t>document.write</w:t>
        </w:r>
        <w:proofErr w:type="spellEnd"/>
        <w:proofErr w:type="gramEnd"/>
        <w:r>
          <w:rPr>
            <w:rFonts w:hint="eastAsia"/>
          </w:rPr>
          <w:t>(</w:t>
        </w:r>
        <w:proofErr w:type="spellStart"/>
        <w:r>
          <w:rPr>
            <w:rFonts w:hint="eastAsia"/>
          </w:rPr>
          <w:t>isNaN</w:t>
        </w:r>
        <w:proofErr w:type="spellEnd"/>
        <w:r>
          <w:rPr>
            <w:rFonts w:hint="eastAsia"/>
          </w:rPr>
          <w:t>(5-2)+ "&lt;</w:t>
        </w:r>
        <w:proofErr w:type="spellStart"/>
        <w:r>
          <w:rPr>
            <w:rFonts w:hint="eastAsia"/>
          </w:rPr>
          <w:t>br</w:t>
        </w:r>
        <w:proofErr w:type="spellEnd"/>
        <w:r>
          <w:rPr>
            <w:rFonts w:hint="eastAsia"/>
          </w:rPr>
          <w:t>&gt;");</w:t>
        </w:r>
      </w:moveTo>
    </w:p>
    <w:p w:rsidR="00D266A4" w:rsidRDefault="00D266A4" w:rsidP="00D266A4">
      <w:pPr>
        <w:pStyle w:val="af0"/>
        <w:ind w:firstLine="838"/>
        <w:rPr>
          <w:moveTo w:id="832" w:author="Feicui150316" w:date="2017-11-24T10:39:00Z"/>
        </w:rPr>
      </w:pPr>
      <w:proofErr w:type="spellStart"/>
      <w:proofErr w:type="gramStart"/>
      <w:moveTo w:id="833" w:author="Feicui150316" w:date="2017-11-24T10:39:00Z">
        <w:r>
          <w:rPr>
            <w:rFonts w:hint="eastAsia"/>
          </w:rPr>
          <w:t>document.write</w:t>
        </w:r>
        <w:proofErr w:type="spellEnd"/>
        <w:proofErr w:type="gramEnd"/>
        <w:r>
          <w:rPr>
            <w:rFonts w:hint="eastAsia"/>
          </w:rPr>
          <w:t>(</w:t>
        </w:r>
        <w:proofErr w:type="spellStart"/>
        <w:r>
          <w:rPr>
            <w:rFonts w:hint="eastAsia"/>
          </w:rPr>
          <w:t>isNaN</w:t>
        </w:r>
        <w:proofErr w:type="spellEnd"/>
        <w:r>
          <w:rPr>
            <w:rFonts w:hint="eastAsia"/>
          </w:rPr>
          <w:t>(0)+ "&lt;</w:t>
        </w:r>
        <w:proofErr w:type="spellStart"/>
        <w:r>
          <w:rPr>
            <w:rFonts w:hint="eastAsia"/>
          </w:rPr>
          <w:t>br</w:t>
        </w:r>
        <w:proofErr w:type="spellEnd"/>
        <w:r>
          <w:rPr>
            <w:rFonts w:hint="eastAsia"/>
          </w:rPr>
          <w:t>&gt;");</w:t>
        </w:r>
      </w:moveTo>
    </w:p>
    <w:p w:rsidR="00D266A4" w:rsidRDefault="00D266A4" w:rsidP="00D266A4">
      <w:pPr>
        <w:pStyle w:val="af0"/>
        <w:ind w:firstLine="838"/>
        <w:rPr>
          <w:moveTo w:id="834" w:author="Feicui150316" w:date="2017-11-24T10:39:00Z"/>
        </w:rPr>
      </w:pPr>
      <w:proofErr w:type="spellStart"/>
      <w:proofErr w:type="gramStart"/>
      <w:moveTo w:id="835" w:author="Feicui150316" w:date="2017-11-24T10:39:00Z">
        <w:r>
          <w:rPr>
            <w:rFonts w:hint="eastAsia"/>
          </w:rPr>
          <w:t>document.write</w:t>
        </w:r>
        <w:proofErr w:type="spellEnd"/>
        <w:proofErr w:type="gramEnd"/>
        <w:r>
          <w:rPr>
            <w:rFonts w:hint="eastAsia"/>
          </w:rPr>
          <w:t>(</w:t>
        </w:r>
        <w:proofErr w:type="spellStart"/>
        <w:r>
          <w:rPr>
            <w:rFonts w:hint="eastAsia"/>
          </w:rPr>
          <w:t>isNaN</w:t>
        </w:r>
        <w:proofErr w:type="spellEnd"/>
        <w:r>
          <w:rPr>
            <w:rFonts w:hint="eastAsia"/>
          </w:rPr>
          <w:t>("Hello")+ "&lt;</w:t>
        </w:r>
        <w:proofErr w:type="spellStart"/>
        <w:r>
          <w:rPr>
            <w:rFonts w:hint="eastAsia"/>
          </w:rPr>
          <w:t>br</w:t>
        </w:r>
        <w:proofErr w:type="spellEnd"/>
        <w:r>
          <w:rPr>
            <w:rFonts w:hint="eastAsia"/>
          </w:rPr>
          <w:t>&gt;");</w:t>
        </w:r>
      </w:moveTo>
    </w:p>
    <w:p w:rsidR="00D266A4" w:rsidRDefault="00D266A4" w:rsidP="00D266A4">
      <w:pPr>
        <w:pStyle w:val="af0"/>
        <w:ind w:firstLine="838"/>
        <w:rPr>
          <w:moveTo w:id="836" w:author="Feicui150316" w:date="2017-11-24T10:39:00Z"/>
        </w:rPr>
      </w:pPr>
      <w:proofErr w:type="spellStart"/>
      <w:proofErr w:type="gramStart"/>
      <w:moveTo w:id="837" w:author="Feicui150316" w:date="2017-11-24T10:39:00Z">
        <w:r>
          <w:rPr>
            <w:rFonts w:hint="eastAsia"/>
          </w:rPr>
          <w:t>document.write</w:t>
        </w:r>
        <w:proofErr w:type="spellEnd"/>
        <w:proofErr w:type="gramEnd"/>
        <w:r>
          <w:rPr>
            <w:rFonts w:hint="eastAsia"/>
          </w:rPr>
          <w:t>(</w:t>
        </w:r>
        <w:proofErr w:type="spellStart"/>
        <w:r>
          <w:rPr>
            <w:rFonts w:hint="eastAsia"/>
          </w:rPr>
          <w:t>isNaN</w:t>
        </w:r>
        <w:proofErr w:type="spellEnd"/>
        <w:r>
          <w:rPr>
            <w:rFonts w:hint="eastAsia"/>
          </w:rPr>
          <w:t>(</w:t>
        </w:r>
        <w:proofErr w:type="spellStart"/>
        <w:r>
          <w:rPr>
            <w:rFonts w:hint="eastAsia"/>
          </w:rPr>
          <w:t>NaN</w:t>
        </w:r>
        <w:proofErr w:type="spellEnd"/>
        <w:r>
          <w:rPr>
            <w:rFonts w:hint="eastAsia"/>
          </w:rPr>
          <w:t>)+ "&lt;</w:t>
        </w:r>
        <w:proofErr w:type="spellStart"/>
        <w:r>
          <w:rPr>
            <w:rFonts w:hint="eastAsia"/>
          </w:rPr>
          <w:t>br</w:t>
        </w:r>
        <w:proofErr w:type="spellEnd"/>
        <w:r>
          <w:rPr>
            <w:rFonts w:hint="eastAsia"/>
          </w:rPr>
          <w:t>&gt;");</w:t>
        </w:r>
      </w:moveTo>
    </w:p>
    <w:p w:rsidR="00D266A4" w:rsidRDefault="00D266A4" w:rsidP="00D266A4">
      <w:pPr>
        <w:pStyle w:val="af0"/>
        <w:ind w:firstLine="419"/>
        <w:rPr>
          <w:moveTo w:id="838" w:author="Feicui150316" w:date="2017-11-24T10:39:00Z"/>
        </w:rPr>
      </w:pPr>
      <w:moveTo w:id="839" w:author="Feicui150316" w:date="2017-11-24T10:39:00Z">
        <w:r>
          <w:rPr>
            <w:rFonts w:hint="eastAsia"/>
          </w:rPr>
          <w:t>&lt;/script&gt;</w:t>
        </w:r>
      </w:moveTo>
    </w:p>
    <w:p w:rsidR="00D266A4" w:rsidRDefault="00D266A4" w:rsidP="00D266A4">
      <w:pPr>
        <w:pStyle w:val="af0"/>
        <w:ind w:left="0" w:firstLineChars="200" w:firstLine="420"/>
        <w:rPr>
          <w:moveTo w:id="840" w:author="Feicui150316" w:date="2017-11-24T10:39:00Z"/>
          <w:b/>
          <w:bCs w:val="0"/>
        </w:rPr>
      </w:pPr>
    </w:p>
    <w:moveToRangeEnd w:id="772"/>
    <w:p w:rsidR="005811B4" w:rsidRDefault="005811B4">
      <w:pPr>
        <w:pStyle w:val="af0"/>
        <w:ind w:firstLine="838"/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</w:pPr>
    </w:p>
    <w:p w:rsidR="005811B4" w:rsidDel="00D266A4" w:rsidRDefault="00C52B2B">
      <w:pPr>
        <w:pStyle w:val="af0"/>
        <w:ind w:firstLineChars="300" w:firstLine="630"/>
        <w:rPr>
          <w:del w:id="841" w:author="Feicui150316" w:date="2017-11-24T10:39:00Z"/>
        </w:rPr>
      </w:pPr>
      <w:del w:id="842" w:author="Feicui150316" w:date="2017-11-24T10:39:00Z">
        <w:r w:rsidDel="00D266A4">
          <w:rPr>
            <w:rFonts w:hint="eastAsia"/>
          </w:rPr>
          <w:delText>自定义函数：有名的函数、匿名函数。这里重点讲解有名的函数</w:delText>
        </w:r>
      </w:del>
    </w:p>
    <w:p w:rsidR="005811B4" w:rsidRDefault="00C52B2B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5811B4" w:rsidDel="00D266A4" w:rsidRDefault="00C52B2B">
      <w:pPr>
        <w:ind w:leftChars="202" w:left="424"/>
        <w:rPr>
          <w:moveFrom w:id="843" w:author="Feicui150316" w:date="2017-11-24T10:39:00Z"/>
        </w:rPr>
      </w:pPr>
      <w:moveFromRangeStart w:id="844" w:author="Feicui150316" w:date="2017-11-24T10:39:00Z" w:name="move499283269"/>
      <w:moveFrom w:id="845" w:author="Feicui150316" w:date="2017-11-24T10:39:00Z">
        <w:r w:rsidDel="00D266A4">
          <w:rPr>
            <w:rFonts w:hint="eastAsia"/>
            <w:noProof/>
          </w:rPr>
          <w:drawing>
            <wp:inline distT="0" distB="0" distL="0" distR="0">
              <wp:extent cx="1223645" cy="535940"/>
              <wp:effectExtent l="0" t="0" r="0" b="0"/>
              <wp:docPr id="59" name="图片 0" descr="案例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9" name="图片 0" descr="案例.png"/>
                      <pic:cNvPicPr>
                        <a:picLocks noChangeAspect="1"/>
                      </pic:cNvPicPr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4000" cy="5362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</w:p>
    <w:p w:rsidR="005811B4" w:rsidDel="00D266A4" w:rsidRDefault="00C52B2B">
      <w:pPr>
        <w:pStyle w:val="af0"/>
        <w:rPr>
          <w:moveFrom w:id="846" w:author="Feicui150316" w:date="2017-11-24T10:39:00Z"/>
        </w:rPr>
      </w:pPr>
      <w:moveFrom w:id="847" w:author="Feicui150316" w:date="2017-11-24T10:39:00Z">
        <w:r w:rsidDel="00D266A4">
          <w:rPr>
            <w:rFonts w:hAnsi="楷体_GB2312" w:hint="eastAsia"/>
            <w:b/>
          </w:rPr>
          <w:lastRenderedPageBreak/>
          <w:t>案例描述</w:t>
        </w:r>
        <w:r w:rsidDel="00D266A4">
          <w:rPr>
            <w:rFonts w:hint="eastAsia"/>
          </w:rPr>
          <w:t>：</w:t>
        </w:r>
      </w:moveFrom>
    </w:p>
    <w:p w:rsidR="005811B4" w:rsidDel="00D266A4" w:rsidRDefault="00C52B2B">
      <w:pPr>
        <w:pStyle w:val="af0"/>
        <w:rPr>
          <w:moveFrom w:id="848" w:author="Feicui150316" w:date="2017-11-24T10:39:00Z"/>
        </w:rPr>
      </w:pPr>
      <w:moveFrom w:id="849" w:author="Feicui150316" w:date="2017-11-24T10:39:00Z">
        <w:r w:rsidDel="00D266A4">
          <w:rPr>
            <w:rFonts w:hint="eastAsia"/>
          </w:rPr>
          <w:tab/>
        </w:r>
        <w:r w:rsidDel="00D266A4">
          <w:rPr>
            <w:rFonts w:hint="eastAsia"/>
          </w:rPr>
          <w:t>任务描述</w:t>
        </w:r>
      </w:moveFrom>
    </w:p>
    <w:p w:rsidR="005811B4" w:rsidDel="00D266A4" w:rsidRDefault="00C52B2B">
      <w:pPr>
        <w:pStyle w:val="af0"/>
        <w:rPr>
          <w:moveFrom w:id="850" w:author="Feicui150316" w:date="2017-11-24T10:39:00Z"/>
        </w:rPr>
      </w:pPr>
      <w:moveFrom w:id="851" w:author="Feicui150316" w:date="2017-11-24T10:39:00Z">
        <w:r w:rsidDel="00D266A4">
          <w:rPr>
            <w:rFonts w:hAnsi="楷体_GB2312" w:hint="eastAsia"/>
            <w:b/>
          </w:rPr>
          <w:t>案例代码</w:t>
        </w:r>
        <w:r w:rsidDel="00D266A4">
          <w:rPr>
            <w:rFonts w:hint="eastAsia"/>
          </w:rPr>
          <w:t>：（源文件名称）</w:t>
        </w:r>
      </w:moveFrom>
    </w:p>
    <w:p w:rsidR="005811B4" w:rsidDel="00D266A4" w:rsidRDefault="00C52B2B">
      <w:pPr>
        <w:pStyle w:val="af0"/>
        <w:ind w:firstLine="419"/>
        <w:rPr>
          <w:moveFrom w:id="852" w:author="Feicui150316" w:date="2017-11-24T10:39:00Z"/>
        </w:rPr>
      </w:pPr>
      <w:moveFrom w:id="853" w:author="Feicui150316" w:date="2017-11-24T10:39:00Z">
        <w:r w:rsidDel="00D266A4">
          <w:rPr>
            <w:rFonts w:hint="eastAsia"/>
          </w:rPr>
          <w:tab/>
          <w:t>&lt;script&gt;</w:t>
        </w:r>
      </w:moveFrom>
    </w:p>
    <w:p w:rsidR="005811B4" w:rsidDel="00D266A4" w:rsidRDefault="00C52B2B">
      <w:pPr>
        <w:pStyle w:val="af0"/>
        <w:ind w:firstLine="838"/>
        <w:rPr>
          <w:moveFrom w:id="854" w:author="Feicui150316" w:date="2017-11-24T10:39:00Z"/>
        </w:rPr>
      </w:pPr>
      <w:moveFrom w:id="855" w:author="Feicui150316" w:date="2017-11-24T10:39:00Z">
        <w:r w:rsidDel="00D266A4">
          <w:rPr>
            <w:rFonts w:hint="eastAsia"/>
          </w:rPr>
          <w:t>document.write(parseInt("10") + "&lt;br&gt;");</w:t>
        </w:r>
      </w:moveFrom>
    </w:p>
    <w:p w:rsidR="005811B4" w:rsidDel="00D266A4" w:rsidRDefault="00C52B2B">
      <w:pPr>
        <w:pStyle w:val="af0"/>
        <w:ind w:firstLine="838"/>
        <w:rPr>
          <w:moveFrom w:id="856" w:author="Feicui150316" w:date="2017-11-24T10:39:00Z"/>
        </w:rPr>
      </w:pPr>
      <w:moveFrom w:id="857" w:author="Feicui150316" w:date="2017-11-24T10:39:00Z">
        <w:r w:rsidDel="00D266A4">
          <w:rPr>
            <w:rFonts w:hint="eastAsia"/>
          </w:rPr>
          <w:t>document.write(parseInt("10.33") + "&lt;br&gt;");</w:t>
        </w:r>
      </w:moveFrom>
    </w:p>
    <w:p w:rsidR="005811B4" w:rsidDel="00D266A4" w:rsidRDefault="00C52B2B">
      <w:pPr>
        <w:pStyle w:val="af0"/>
        <w:ind w:firstLine="838"/>
        <w:rPr>
          <w:moveFrom w:id="858" w:author="Feicui150316" w:date="2017-11-24T10:39:00Z"/>
        </w:rPr>
      </w:pPr>
      <w:moveFrom w:id="859" w:author="Feicui150316" w:date="2017-11-24T10:39:00Z">
        <w:r w:rsidDel="00D266A4">
          <w:rPr>
            <w:rFonts w:hint="eastAsia"/>
          </w:rPr>
          <w:t>document.write(parseInt("34 45 66") + "&lt;br&gt;");</w:t>
        </w:r>
      </w:moveFrom>
    </w:p>
    <w:p w:rsidR="005811B4" w:rsidDel="00D266A4" w:rsidRDefault="00C52B2B">
      <w:pPr>
        <w:pStyle w:val="af0"/>
        <w:ind w:firstLine="838"/>
        <w:rPr>
          <w:moveFrom w:id="860" w:author="Feicui150316" w:date="2017-11-24T10:39:00Z"/>
        </w:rPr>
      </w:pPr>
      <w:moveFrom w:id="861" w:author="Feicui150316" w:date="2017-11-24T10:39:00Z">
        <w:r w:rsidDel="00D266A4">
          <w:rPr>
            <w:rFonts w:hint="eastAsia"/>
          </w:rPr>
          <w:t>document.write(parseInt(" 60 ") + "&lt;br&gt;");</w:t>
        </w:r>
      </w:moveFrom>
    </w:p>
    <w:p w:rsidR="005811B4" w:rsidDel="00D266A4" w:rsidRDefault="00C52B2B">
      <w:pPr>
        <w:pStyle w:val="af0"/>
        <w:ind w:firstLine="838"/>
        <w:rPr>
          <w:moveFrom w:id="862" w:author="Feicui150316" w:date="2017-11-24T10:39:00Z"/>
        </w:rPr>
      </w:pPr>
      <w:moveFrom w:id="863" w:author="Feicui150316" w:date="2017-11-24T10:39:00Z">
        <w:r w:rsidDel="00D266A4">
          <w:rPr>
            <w:rFonts w:hint="eastAsia"/>
          </w:rPr>
          <w:t>document.write(parseInt("40 years") + "&lt;br&gt;");</w:t>
        </w:r>
      </w:moveFrom>
    </w:p>
    <w:p w:rsidR="005811B4" w:rsidDel="00D266A4" w:rsidRDefault="00C52B2B">
      <w:pPr>
        <w:pStyle w:val="af0"/>
        <w:ind w:firstLine="838"/>
        <w:rPr>
          <w:moveFrom w:id="864" w:author="Feicui150316" w:date="2017-11-24T10:39:00Z"/>
        </w:rPr>
      </w:pPr>
      <w:moveFrom w:id="865" w:author="Feicui150316" w:date="2017-11-24T10:39:00Z">
        <w:r w:rsidDel="00D266A4">
          <w:rPr>
            <w:rFonts w:hint="eastAsia"/>
          </w:rPr>
          <w:t>document.write(parseInt("He was 40") + "&lt;br&gt;");</w:t>
        </w:r>
      </w:moveFrom>
    </w:p>
    <w:p w:rsidR="005811B4" w:rsidDel="00D266A4" w:rsidRDefault="00C52B2B">
      <w:pPr>
        <w:pStyle w:val="af0"/>
        <w:ind w:firstLine="419"/>
        <w:rPr>
          <w:moveFrom w:id="866" w:author="Feicui150316" w:date="2017-11-24T10:39:00Z"/>
        </w:rPr>
      </w:pPr>
      <w:moveFrom w:id="867" w:author="Feicui150316" w:date="2017-11-24T10:39:00Z">
        <w:r w:rsidDel="00D266A4">
          <w:rPr>
            <w:rFonts w:hint="eastAsia"/>
          </w:rPr>
          <w:t>&lt;/script&gt;</w:t>
        </w:r>
      </w:moveFrom>
    </w:p>
    <w:p w:rsidR="005811B4" w:rsidDel="00D266A4" w:rsidRDefault="005811B4">
      <w:pPr>
        <w:pStyle w:val="af0"/>
        <w:rPr>
          <w:moveFrom w:id="868" w:author="Feicui150316" w:date="2017-11-24T10:39:00Z"/>
        </w:rPr>
      </w:pPr>
    </w:p>
    <w:p w:rsidR="005811B4" w:rsidDel="00D266A4" w:rsidRDefault="00C52B2B">
      <w:pPr>
        <w:pStyle w:val="af0"/>
        <w:ind w:firstLine="419"/>
        <w:rPr>
          <w:moveFrom w:id="869" w:author="Feicui150316" w:date="2017-11-24T10:39:00Z"/>
        </w:rPr>
      </w:pPr>
      <w:moveFrom w:id="870" w:author="Feicui150316" w:date="2017-11-24T10:39:00Z">
        <w:r w:rsidDel="00D266A4">
          <w:rPr>
            <w:rFonts w:hint="eastAsia"/>
          </w:rPr>
          <w:t>&lt;script&gt;</w:t>
        </w:r>
      </w:moveFrom>
    </w:p>
    <w:p w:rsidR="005811B4" w:rsidDel="00D266A4" w:rsidRDefault="00C52B2B">
      <w:pPr>
        <w:pStyle w:val="af0"/>
        <w:ind w:firstLine="838"/>
        <w:rPr>
          <w:moveFrom w:id="871" w:author="Feicui150316" w:date="2017-11-24T10:39:00Z"/>
        </w:rPr>
      </w:pPr>
      <w:moveFrom w:id="872" w:author="Feicui150316" w:date="2017-11-24T10:39:00Z">
        <w:r w:rsidDel="00D266A4">
          <w:rPr>
            <w:rFonts w:hint="eastAsia"/>
          </w:rPr>
          <w:t>document.write(parseFloat("10") + "&lt;br&gt;");</w:t>
        </w:r>
      </w:moveFrom>
    </w:p>
    <w:p w:rsidR="005811B4" w:rsidDel="00D266A4" w:rsidRDefault="00C52B2B">
      <w:pPr>
        <w:pStyle w:val="af0"/>
        <w:ind w:firstLine="838"/>
        <w:rPr>
          <w:moveFrom w:id="873" w:author="Feicui150316" w:date="2017-11-24T10:39:00Z"/>
        </w:rPr>
      </w:pPr>
      <w:moveFrom w:id="874" w:author="Feicui150316" w:date="2017-11-24T10:39:00Z">
        <w:r w:rsidDel="00D266A4">
          <w:rPr>
            <w:rFonts w:hint="eastAsia"/>
          </w:rPr>
          <w:t>document.write(parseFloat("10.33") + "&lt;br&gt;");</w:t>
        </w:r>
      </w:moveFrom>
    </w:p>
    <w:p w:rsidR="005811B4" w:rsidDel="00D266A4" w:rsidRDefault="00C52B2B">
      <w:pPr>
        <w:pStyle w:val="af0"/>
        <w:ind w:firstLine="838"/>
        <w:rPr>
          <w:moveFrom w:id="875" w:author="Feicui150316" w:date="2017-11-24T10:39:00Z"/>
        </w:rPr>
      </w:pPr>
      <w:moveFrom w:id="876" w:author="Feicui150316" w:date="2017-11-24T10:39:00Z">
        <w:r w:rsidDel="00D266A4">
          <w:rPr>
            <w:rFonts w:hint="eastAsia"/>
          </w:rPr>
          <w:t>document.write(parseFloat("34 45 66") + "&lt;br&gt;");</w:t>
        </w:r>
      </w:moveFrom>
    </w:p>
    <w:p w:rsidR="005811B4" w:rsidDel="00D266A4" w:rsidRDefault="00C52B2B">
      <w:pPr>
        <w:pStyle w:val="af0"/>
        <w:ind w:firstLine="838"/>
        <w:rPr>
          <w:moveFrom w:id="877" w:author="Feicui150316" w:date="2017-11-24T10:39:00Z"/>
        </w:rPr>
      </w:pPr>
      <w:moveFrom w:id="878" w:author="Feicui150316" w:date="2017-11-24T10:39:00Z">
        <w:r w:rsidDel="00D266A4">
          <w:rPr>
            <w:rFonts w:hint="eastAsia"/>
          </w:rPr>
          <w:t>document.write(parseFloat(" 60 ") + "&lt;br&gt;");</w:t>
        </w:r>
      </w:moveFrom>
    </w:p>
    <w:p w:rsidR="005811B4" w:rsidDel="00D266A4" w:rsidRDefault="00C52B2B">
      <w:pPr>
        <w:pStyle w:val="af0"/>
        <w:ind w:firstLine="838"/>
        <w:rPr>
          <w:moveFrom w:id="879" w:author="Feicui150316" w:date="2017-11-24T10:39:00Z"/>
        </w:rPr>
      </w:pPr>
      <w:moveFrom w:id="880" w:author="Feicui150316" w:date="2017-11-24T10:39:00Z">
        <w:r w:rsidDel="00D266A4">
          <w:rPr>
            <w:rFonts w:hint="eastAsia"/>
          </w:rPr>
          <w:t>document.write(parseFloat("40 years") + "&lt;br&gt;");</w:t>
        </w:r>
      </w:moveFrom>
    </w:p>
    <w:p w:rsidR="005811B4" w:rsidDel="00D266A4" w:rsidRDefault="00C52B2B">
      <w:pPr>
        <w:pStyle w:val="af0"/>
        <w:ind w:firstLine="838"/>
        <w:rPr>
          <w:moveFrom w:id="881" w:author="Feicui150316" w:date="2017-11-24T10:39:00Z"/>
        </w:rPr>
      </w:pPr>
      <w:moveFrom w:id="882" w:author="Feicui150316" w:date="2017-11-24T10:39:00Z">
        <w:r w:rsidDel="00D266A4">
          <w:rPr>
            <w:rFonts w:hint="eastAsia"/>
          </w:rPr>
          <w:t>document.write(parseFloat("He was 40") + "&lt;br&gt;");</w:t>
        </w:r>
      </w:moveFrom>
    </w:p>
    <w:p w:rsidR="005811B4" w:rsidDel="00D266A4" w:rsidRDefault="00C52B2B">
      <w:pPr>
        <w:pStyle w:val="af0"/>
        <w:ind w:firstLine="419"/>
        <w:rPr>
          <w:moveFrom w:id="883" w:author="Feicui150316" w:date="2017-11-24T10:39:00Z"/>
        </w:rPr>
      </w:pPr>
      <w:moveFrom w:id="884" w:author="Feicui150316" w:date="2017-11-24T10:39:00Z">
        <w:r w:rsidDel="00D266A4">
          <w:rPr>
            <w:rFonts w:hint="eastAsia"/>
          </w:rPr>
          <w:t>&lt;/script&gt;</w:t>
        </w:r>
      </w:moveFrom>
    </w:p>
    <w:p w:rsidR="005811B4" w:rsidDel="00D266A4" w:rsidRDefault="005811B4">
      <w:pPr>
        <w:pStyle w:val="af0"/>
        <w:rPr>
          <w:moveFrom w:id="885" w:author="Feicui150316" w:date="2017-11-24T10:39:00Z"/>
        </w:rPr>
      </w:pPr>
    </w:p>
    <w:p w:rsidR="005811B4" w:rsidDel="00D266A4" w:rsidRDefault="00C52B2B">
      <w:pPr>
        <w:pStyle w:val="af0"/>
        <w:ind w:firstLine="419"/>
        <w:rPr>
          <w:moveFrom w:id="886" w:author="Feicui150316" w:date="2017-11-24T10:39:00Z"/>
        </w:rPr>
      </w:pPr>
      <w:moveFrom w:id="887" w:author="Feicui150316" w:date="2017-11-24T10:39:00Z">
        <w:r w:rsidDel="00D266A4">
          <w:rPr>
            <w:rFonts w:hint="eastAsia"/>
          </w:rPr>
          <w:t>&lt;script&gt;</w:t>
        </w:r>
      </w:moveFrom>
    </w:p>
    <w:p w:rsidR="005811B4" w:rsidDel="00D266A4" w:rsidRDefault="00C52B2B">
      <w:pPr>
        <w:pStyle w:val="af0"/>
        <w:ind w:firstLine="838"/>
        <w:rPr>
          <w:moveFrom w:id="888" w:author="Feicui150316" w:date="2017-11-24T10:39:00Z"/>
        </w:rPr>
      </w:pPr>
      <w:moveFrom w:id="889" w:author="Feicui150316" w:date="2017-11-24T10:39:00Z">
        <w:r w:rsidDel="00D266A4">
          <w:rPr>
            <w:rFonts w:hint="eastAsia"/>
          </w:rPr>
          <w:t>document.write(isNaN(123)+ "&lt;br&gt;");</w:t>
        </w:r>
      </w:moveFrom>
    </w:p>
    <w:p w:rsidR="005811B4" w:rsidDel="00D266A4" w:rsidRDefault="00C52B2B">
      <w:pPr>
        <w:pStyle w:val="af0"/>
        <w:ind w:firstLine="838"/>
        <w:rPr>
          <w:moveFrom w:id="890" w:author="Feicui150316" w:date="2017-11-24T10:39:00Z"/>
        </w:rPr>
      </w:pPr>
      <w:moveFrom w:id="891" w:author="Feicui150316" w:date="2017-11-24T10:39:00Z">
        <w:r w:rsidDel="00D266A4">
          <w:rPr>
            <w:rFonts w:hint="eastAsia"/>
          </w:rPr>
          <w:t>document.write(isNaN(-1.23)+ "&lt;br&gt;");</w:t>
        </w:r>
      </w:moveFrom>
    </w:p>
    <w:p w:rsidR="005811B4" w:rsidDel="00D266A4" w:rsidRDefault="00C52B2B">
      <w:pPr>
        <w:pStyle w:val="af0"/>
        <w:ind w:firstLine="838"/>
        <w:rPr>
          <w:moveFrom w:id="892" w:author="Feicui150316" w:date="2017-11-24T10:39:00Z"/>
        </w:rPr>
      </w:pPr>
      <w:moveFrom w:id="893" w:author="Feicui150316" w:date="2017-11-24T10:39:00Z">
        <w:r w:rsidDel="00D266A4">
          <w:rPr>
            <w:rFonts w:hint="eastAsia"/>
          </w:rPr>
          <w:t>document.write(isNaN(5-2)+ "&lt;br&gt;");</w:t>
        </w:r>
      </w:moveFrom>
    </w:p>
    <w:p w:rsidR="005811B4" w:rsidDel="00D266A4" w:rsidRDefault="00C52B2B">
      <w:pPr>
        <w:pStyle w:val="af0"/>
        <w:ind w:firstLine="838"/>
        <w:rPr>
          <w:moveFrom w:id="894" w:author="Feicui150316" w:date="2017-11-24T10:39:00Z"/>
        </w:rPr>
      </w:pPr>
      <w:moveFrom w:id="895" w:author="Feicui150316" w:date="2017-11-24T10:39:00Z">
        <w:r w:rsidDel="00D266A4">
          <w:rPr>
            <w:rFonts w:hint="eastAsia"/>
          </w:rPr>
          <w:t>document.write(isNaN(0)+ "&lt;br&gt;");</w:t>
        </w:r>
      </w:moveFrom>
    </w:p>
    <w:p w:rsidR="005811B4" w:rsidDel="00D266A4" w:rsidRDefault="00C52B2B">
      <w:pPr>
        <w:pStyle w:val="af0"/>
        <w:ind w:firstLine="838"/>
        <w:rPr>
          <w:moveFrom w:id="896" w:author="Feicui150316" w:date="2017-11-24T10:39:00Z"/>
        </w:rPr>
      </w:pPr>
      <w:moveFrom w:id="897" w:author="Feicui150316" w:date="2017-11-24T10:39:00Z">
        <w:r w:rsidDel="00D266A4">
          <w:rPr>
            <w:rFonts w:hint="eastAsia"/>
          </w:rPr>
          <w:t>document.write(isNaN("Hello")+ "&lt;br&gt;");</w:t>
        </w:r>
      </w:moveFrom>
    </w:p>
    <w:p w:rsidR="005811B4" w:rsidDel="00D266A4" w:rsidRDefault="00C52B2B">
      <w:pPr>
        <w:pStyle w:val="af0"/>
        <w:ind w:firstLine="838"/>
        <w:rPr>
          <w:moveFrom w:id="898" w:author="Feicui150316" w:date="2017-11-24T10:39:00Z"/>
        </w:rPr>
      </w:pPr>
      <w:moveFrom w:id="899" w:author="Feicui150316" w:date="2017-11-24T10:39:00Z">
        <w:r w:rsidDel="00D266A4">
          <w:rPr>
            <w:rFonts w:hint="eastAsia"/>
          </w:rPr>
          <w:t>document.write(isNaN(NaN)+ "&lt;br&gt;");</w:t>
        </w:r>
      </w:moveFrom>
    </w:p>
    <w:p w:rsidR="005811B4" w:rsidDel="00D266A4" w:rsidRDefault="00C52B2B">
      <w:pPr>
        <w:pStyle w:val="af0"/>
        <w:ind w:firstLine="419"/>
        <w:rPr>
          <w:moveFrom w:id="900" w:author="Feicui150316" w:date="2017-11-24T10:39:00Z"/>
        </w:rPr>
      </w:pPr>
      <w:moveFrom w:id="901" w:author="Feicui150316" w:date="2017-11-24T10:39:00Z">
        <w:r w:rsidDel="00D266A4">
          <w:rPr>
            <w:rFonts w:hint="eastAsia"/>
          </w:rPr>
          <w:t>&lt;/script&gt;</w:t>
        </w:r>
      </w:moveFrom>
    </w:p>
    <w:p w:rsidR="005811B4" w:rsidDel="00D266A4" w:rsidRDefault="005811B4">
      <w:pPr>
        <w:pStyle w:val="af0"/>
        <w:ind w:left="0" w:firstLineChars="200" w:firstLine="420"/>
        <w:rPr>
          <w:moveFrom w:id="902" w:author="Feicui150316" w:date="2017-11-24T10:39:00Z"/>
          <w:b/>
          <w:bCs w:val="0"/>
        </w:rPr>
      </w:pPr>
    </w:p>
    <w:moveFromRangeEnd w:id="844"/>
    <w:p w:rsidR="005811B4" w:rsidRDefault="005811B4">
      <w:pPr>
        <w:pStyle w:val="af0"/>
        <w:ind w:left="0" w:firstLineChars="200" w:firstLine="420"/>
        <w:rPr>
          <w:b/>
          <w:bCs w:val="0"/>
        </w:rPr>
      </w:pPr>
    </w:p>
    <w:p w:rsidR="005811B4" w:rsidRDefault="00D266A4">
      <w:pPr>
        <w:pStyle w:val="af0"/>
        <w:ind w:left="0" w:firstLineChars="200" w:firstLine="420"/>
      </w:pPr>
      <w:ins w:id="903" w:author="Feicui150316" w:date="2017-11-24T10:39:00Z">
        <w:r>
          <w:rPr>
            <w:rFonts w:hint="eastAsia"/>
            <w:b/>
            <w:bCs w:val="0"/>
          </w:rPr>
          <w:t>2</w:t>
        </w:r>
        <w:r>
          <w:rPr>
            <w:b/>
            <w:bCs w:val="0"/>
          </w:rPr>
          <w:t>.2.8.2</w:t>
        </w:r>
      </w:ins>
      <w:r w:rsidR="00C52B2B">
        <w:rPr>
          <w:rFonts w:hint="eastAsia"/>
          <w:b/>
          <w:bCs w:val="0"/>
        </w:rPr>
        <w:t>自定义函数</w:t>
      </w:r>
      <w:r w:rsidR="00C52B2B">
        <w:rPr>
          <w:rFonts w:hint="eastAsia"/>
        </w:rPr>
        <w:t>：</w:t>
      </w:r>
    </w:p>
    <w:p w:rsidR="00367ACF" w:rsidRDefault="00D266A4">
      <w:pPr>
        <w:pStyle w:val="af0"/>
        <w:rPr>
          <w:ins w:id="904" w:author="Feicui150316" w:date="2017-11-24T11:58:00Z"/>
        </w:rPr>
      </w:pPr>
      <w:ins w:id="905" w:author="Feicui150316" w:date="2017-11-24T10:40:00Z">
        <w:r>
          <w:rPr>
            <w:rFonts w:hint="eastAsia"/>
          </w:rPr>
          <w:t>语法：</w:t>
        </w:r>
      </w:ins>
      <w:ins w:id="906" w:author="Feicui150316" w:date="2017-11-24T11:58:00Z">
        <w:r w:rsidR="00367ACF">
          <w:rPr>
            <w:rFonts w:hint="eastAsia"/>
          </w:rPr>
          <w:t>f</w:t>
        </w:r>
        <w:r w:rsidR="00367ACF">
          <w:t xml:space="preserve">unction  </w:t>
        </w:r>
        <w:r w:rsidR="00367ACF">
          <w:rPr>
            <w:rFonts w:hint="eastAsia"/>
          </w:rPr>
          <w:t>函数名（形参）</w:t>
        </w:r>
        <w:r w:rsidR="00367ACF">
          <w:rPr>
            <w:rFonts w:hint="eastAsia"/>
          </w:rPr>
          <w:t>{</w:t>
        </w:r>
      </w:ins>
    </w:p>
    <w:p w:rsidR="00367ACF" w:rsidRDefault="00367ACF">
      <w:pPr>
        <w:pStyle w:val="af0"/>
        <w:rPr>
          <w:ins w:id="907" w:author="Feicui150316" w:date="2017-11-24T11:58:00Z"/>
        </w:rPr>
      </w:pPr>
    </w:p>
    <w:p w:rsidR="005811B4" w:rsidRDefault="00367ACF">
      <w:pPr>
        <w:pStyle w:val="af0"/>
        <w:rPr>
          <w:ins w:id="908" w:author="Feicui150316" w:date="2017-11-24T10:40:00Z"/>
          <w:rFonts w:hint="eastAsia"/>
        </w:rPr>
      </w:pPr>
      <w:ins w:id="909" w:author="Feicui150316" w:date="2017-11-24T11:58:00Z">
        <w:r>
          <w:t>}</w:t>
        </w:r>
      </w:ins>
    </w:p>
    <w:p w:rsidR="00D266A4" w:rsidRDefault="00D266A4">
      <w:pPr>
        <w:pStyle w:val="af0"/>
        <w:rPr>
          <w:ins w:id="910" w:author="Feicui150316" w:date="2017-11-24T10:40:00Z"/>
        </w:rPr>
      </w:pPr>
    </w:p>
    <w:p w:rsidR="00D266A4" w:rsidRDefault="00D266A4">
      <w:pPr>
        <w:pStyle w:val="af0"/>
        <w:rPr>
          <w:ins w:id="911" w:author="Feicui150316" w:date="2017-11-24T10:40:00Z"/>
          <w:rFonts w:hint="eastAsia"/>
        </w:rPr>
      </w:pPr>
    </w:p>
    <w:p w:rsidR="00D266A4" w:rsidRDefault="00D266A4">
      <w:pPr>
        <w:pStyle w:val="af0"/>
        <w:rPr>
          <w:rFonts w:hint="eastAsia"/>
        </w:rPr>
      </w:pPr>
      <w:ins w:id="912" w:author="Feicui150316" w:date="2017-11-24T10:40:00Z">
        <w:r>
          <w:rPr>
            <w:rFonts w:hint="eastAsia"/>
            <w:noProof/>
          </w:rPr>
          <w:drawing>
            <wp:inline distT="0" distB="0" distL="0" distR="0" wp14:anchorId="5617E6D8" wp14:editId="6DFFD464">
              <wp:extent cx="1223645" cy="535940"/>
              <wp:effectExtent l="0" t="0" r="0" b="0"/>
              <wp:docPr id="24" name="图片 0" descr="案例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3" name="图片 0" descr="案例.png"/>
                      <pic:cNvPicPr>
                        <a:picLocks noChangeAspect="1"/>
                      </pic:cNvPicPr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4000" cy="5362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811B4" w:rsidRDefault="00C52B2B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// </w:t>
      </w:r>
      <w:r>
        <w:rPr>
          <w:rFonts w:hint="eastAsia"/>
        </w:rPr>
        <w:t>声明函数</w:t>
      </w:r>
    </w:p>
    <w:p w:rsidR="005811B4" w:rsidRDefault="00C52B2B">
      <w:pPr>
        <w:pStyle w:val="af0"/>
      </w:pPr>
      <w:r>
        <w:rPr>
          <w:rFonts w:hint="eastAsia"/>
        </w:rPr>
        <w:t xml:space="preserve">    function </w:t>
      </w:r>
      <w:proofErr w:type="spellStart"/>
      <w:proofErr w:type="gramStart"/>
      <w:r>
        <w:rPr>
          <w:rFonts w:hint="eastAsia"/>
        </w:rPr>
        <w:t>abc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:rsidR="005811B4" w:rsidRDefault="00C52B2B">
      <w:pPr>
        <w:pStyle w:val="af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proofErr w:type="gramStart"/>
      <w:r>
        <w:rPr>
          <w:rFonts w:hint="eastAsia"/>
        </w:rPr>
        <w:t>alert(</w:t>
      </w:r>
      <w:proofErr w:type="gramEnd"/>
      <w:r>
        <w:rPr>
          <w:rFonts w:hint="eastAsia"/>
        </w:rPr>
        <w:t>'123');</w:t>
      </w:r>
    </w:p>
    <w:p w:rsidR="005811B4" w:rsidRDefault="00C52B2B">
      <w:pPr>
        <w:pStyle w:val="af0"/>
        <w:ind w:firstLine="420"/>
      </w:pPr>
      <w:r>
        <w:rPr>
          <w:rFonts w:hint="eastAsia"/>
        </w:rPr>
        <w:t>}</w:t>
      </w:r>
    </w:p>
    <w:p w:rsidR="005811B4" w:rsidRDefault="00C52B2B">
      <w:pPr>
        <w:pStyle w:val="af0"/>
      </w:pPr>
      <w:r>
        <w:rPr>
          <w:rFonts w:hint="eastAsia"/>
        </w:rPr>
        <w:t xml:space="preserve">// </w:t>
      </w:r>
      <w:r>
        <w:rPr>
          <w:rFonts w:hint="eastAsia"/>
        </w:rPr>
        <w:t>函数调用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();</w:t>
      </w:r>
    </w:p>
    <w:p w:rsidR="005811B4" w:rsidRDefault="00C52B2B">
      <w:pPr>
        <w:pStyle w:val="af0"/>
        <w:rPr>
          <w:rFonts w:hAnsi="楷体_GB2312" w:hint="eastAsia"/>
          <w:b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Ansi="楷体_GB2312" w:hint="eastAsia"/>
          <w:b/>
        </w:rPr>
        <w:t>function play (time) {</w:t>
      </w:r>
    </w:p>
    <w:p w:rsidR="005811B4" w:rsidRDefault="00C52B2B">
      <w:pPr>
        <w:pStyle w:val="af0"/>
        <w:rPr>
          <w:rFonts w:hAnsi="楷体_GB2312" w:hint="eastAsia"/>
          <w:b/>
        </w:rPr>
      </w:pPr>
      <w:r>
        <w:rPr>
          <w:rFonts w:hAnsi="楷体_GB2312" w:hint="eastAsia"/>
          <w:b/>
        </w:rPr>
        <w:lastRenderedPageBreak/>
        <w:t xml:space="preserve">       alert(time + '</w:t>
      </w:r>
      <w:r>
        <w:rPr>
          <w:rFonts w:hAnsi="楷体_GB2312" w:hint="eastAsia"/>
          <w:b/>
        </w:rPr>
        <w:t>点了</w:t>
      </w:r>
      <w:r>
        <w:rPr>
          <w:rFonts w:hAnsi="楷体_GB2312" w:hint="eastAsia"/>
          <w:b/>
        </w:rPr>
        <w:t>,</w:t>
      </w:r>
      <w:r>
        <w:rPr>
          <w:rFonts w:hAnsi="楷体_GB2312" w:hint="eastAsia"/>
          <w:b/>
        </w:rPr>
        <w:t>去玩耍了！</w:t>
      </w:r>
      <w:r>
        <w:rPr>
          <w:rFonts w:hAnsi="楷体_GB2312" w:hint="eastAsia"/>
          <w:b/>
        </w:rPr>
        <w:t>');</w:t>
      </w:r>
    </w:p>
    <w:p w:rsidR="005811B4" w:rsidRDefault="00C52B2B">
      <w:pPr>
        <w:pStyle w:val="af0"/>
        <w:ind w:firstLine="421"/>
        <w:rPr>
          <w:rFonts w:hAnsi="楷体_GB2312" w:hint="eastAsia"/>
          <w:b/>
        </w:rPr>
      </w:pPr>
      <w:r>
        <w:rPr>
          <w:rFonts w:hAnsi="楷体_GB2312" w:hint="eastAsia"/>
          <w:b/>
        </w:rPr>
        <w:t>}</w:t>
      </w:r>
    </w:p>
    <w:p w:rsidR="005811B4" w:rsidRDefault="00C52B2B">
      <w:pPr>
        <w:pStyle w:val="af0"/>
        <w:ind w:firstLine="419"/>
        <w:rPr>
          <w:rFonts w:hAnsi="楷体_GB2312" w:hint="eastAsia"/>
          <w:b/>
        </w:rPr>
      </w:pPr>
      <w:r>
        <w:rPr>
          <w:rFonts w:hAnsi="楷体_GB2312" w:hint="eastAsia"/>
          <w:b/>
        </w:rPr>
        <w:t>function eat (time) {</w:t>
      </w:r>
    </w:p>
    <w:p w:rsidR="005811B4" w:rsidRDefault="00C52B2B">
      <w:pPr>
        <w:pStyle w:val="af0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      alert(time + '</w:t>
      </w:r>
      <w:r>
        <w:rPr>
          <w:rFonts w:hAnsi="楷体_GB2312" w:hint="eastAsia"/>
          <w:b/>
        </w:rPr>
        <w:t>点了</w:t>
      </w:r>
      <w:r>
        <w:rPr>
          <w:rFonts w:hAnsi="楷体_GB2312" w:hint="eastAsia"/>
          <w:b/>
        </w:rPr>
        <w:t>,</w:t>
      </w:r>
      <w:r>
        <w:rPr>
          <w:rFonts w:hAnsi="楷体_GB2312" w:hint="eastAsia"/>
          <w:b/>
        </w:rPr>
        <w:t>吃早饭了！</w:t>
      </w:r>
      <w:r>
        <w:rPr>
          <w:rFonts w:hAnsi="楷体_GB2312" w:hint="eastAsia"/>
          <w:b/>
        </w:rPr>
        <w:t>');</w:t>
      </w:r>
    </w:p>
    <w:p w:rsidR="005811B4" w:rsidRDefault="00C52B2B">
      <w:pPr>
        <w:pStyle w:val="af0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    }</w:t>
      </w:r>
    </w:p>
    <w:p w:rsidR="005811B4" w:rsidRDefault="00C52B2B">
      <w:pPr>
        <w:pStyle w:val="af0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    function study (time) {</w:t>
      </w:r>
    </w:p>
    <w:p w:rsidR="005811B4" w:rsidRDefault="00C52B2B">
      <w:pPr>
        <w:pStyle w:val="af0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       alert(time + '</w:t>
      </w:r>
      <w:r>
        <w:rPr>
          <w:rFonts w:hAnsi="楷体_GB2312" w:hint="eastAsia"/>
          <w:b/>
        </w:rPr>
        <w:t>点了</w:t>
      </w:r>
      <w:r>
        <w:rPr>
          <w:rFonts w:hAnsi="楷体_GB2312" w:hint="eastAsia"/>
          <w:b/>
        </w:rPr>
        <w:t>,</w:t>
      </w:r>
      <w:r>
        <w:rPr>
          <w:rFonts w:hAnsi="楷体_GB2312" w:hint="eastAsia"/>
          <w:b/>
        </w:rPr>
        <w:t>好好学习！</w:t>
      </w:r>
      <w:r>
        <w:rPr>
          <w:rFonts w:hAnsi="楷体_GB2312" w:hint="eastAsia"/>
          <w:b/>
        </w:rPr>
        <w:t>');</w:t>
      </w:r>
    </w:p>
    <w:p w:rsidR="005811B4" w:rsidRDefault="00C52B2B">
      <w:pPr>
        <w:pStyle w:val="af0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    }</w:t>
      </w:r>
    </w:p>
    <w:p w:rsidR="005811B4" w:rsidRDefault="005811B4">
      <w:pPr>
        <w:pStyle w:val="af0"/>
        <w:ind w:firstLine="421"/>
        <w:rPr>
          <w:rFonts w:hAnsi="楷体_GB2312" w:hint="eastAsia"/>
          <w:b/>
        </w:rPr>
      </w:pPr>
    </w:p>
    <w:p w:rsidR="005811B4" w:rsidRDefault="00C52B2B">
      <w:pPr>
        <w:pStyle w:val="af0"/>
        <w:ind w:firstLine="421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eat(8); // </w:t>
      </w:r>
      <w:r>
        <w:rPr>
          <w:rFonts w:hAnsi="楷体_GB2312" w:hint="eastAsia"/>
          <w:b/>
        </w:rPr>
        <w:t>函数调用</w:t>
      </w:r>
    </w:p>
    <w:p w:rsidR="005811B4" w:rsidRDefault="00C52B2B">
      <w:pPr>
        <w:pStyle w:val="af0"/>
        <w:ind w:firstLine="421"/>
        <w:rPr>
          <w:rFonts w:hAnsi="楷体_GB2312" w:hint="eastAsia"/>
          <w:b/>
        </w:rPr>
      </w:pPr>
      <w:r>
        <w:rPr>
          <w:rFonts w:hAnsi="楷体_GB2312" w:hint="eastAsia"/>
          <w:b/>
        </w:rPr>
        <w:t>study (10);</w:t>
      </w:r>
    </w:p>
    <w:p w:rsidR="005811B4" w:rsidRDefault="00C52B2B">
      <w:pPr>
        <w:pStyle w:val="af0"/>
        <w:ind w:firstLine="421"/>
        <w:rPr>
          <w:rFonts w:hAnsi="楷体_GB2312" w:hint="eastAsia"/>
          <w:b/>
        </w:rPr>
      </w:pPr>
      <w:r>
        <w:rPr>
          <w:rFonts w:hAnsi="楷体_GB2312" w:hint="eastAsia"/>
          <w:b/>
        </w:rPr>
        <w:t>play (19);</w:t>
      </w:r>
    </w:p>
    <w:p w:rsidR="005811B4" w:rsidRDefault="00C52B2B">
      <w:pPr>
        <w:pStyle w:val="af0"/>
        <w:rPr>
          <w:rFonts w:hAnsi="楷体_GB2312" w:hint="eastAsia"/>
          <w:b/>
        </w:rPr>
      </w:pPr>
      <w:r>
        <w:rPr>
          <w:rFonts w:hAnsi="楷体_GB2312" w:hint="eastAsia"/>
          <w:b/>
        </w:rPr>
        <w:t>3</w:t>
      </w:r>
      <w:r>
        <w:rPr>
          <w:rFonts w:hAnsi="楷体_GB2312" w:hint="eastAsia"/>
          <w:b/>
        </w:rPr>
        <w:t>、</w:t>
      </w:r>
      <w:r>
        <w:rPr>
          <w:rFonts w:hAnsi="楷体_GB2312" w:hint="eastAsia"/>
          <w:b/>
        </w:rPr>
        <w:t xml:space="preserve">function </w:t>
      </w:r>
      <w:proofErr w:type="spellStart"/>
      <w:r>
        <w:rPr>
          <w:rFonts w:hAnsi="楷体_GB2312" w:hint="eastAsia"/>
          <w:b/>
        </w:rPr>
        <w:t>myFunction</w:t>
      </w:r>
      <w:proofErr w:type="spellEnd"/>
      <w:r>
        <w:rPr>
          <w:rFonts w:hAnsi="楷体_GB2312" w:hint="eastAsia"/>
          <w:b/>
        </w:rPr>
        <w:t>(){</w:t>
      </w:r>
    </w:p>
    <w:p w:rsidR="005811B4" w:rsidRDefault="00C52B2B">
      <w:pPr>
        <w:pStyle w:val="af0"/>
        <w:ind w:firstLine="838"/>
        <w:rPr>
          <w:rFonts w:hAnsi="楷体_GB2312" w:hint="eastAsia"/>
          <w:b/>
        </w:rPr>
      </w:pPr>
      <w:proofErr w:type="spellStart"/>
      <w:r>
        <w:rPr>
          <w:rFonts w:hAnsi="楷体_GB2312" w:hint="eastAsia"/>
          <w:b/>
        </w:rPr>
        <w:t>var</w:t>
      </w:r>
      <w:proofErr w:type="spellEnd"/>
      <w:r>
        <w:rPr>
          <w:rFonts w:hAnsi="楷体_GB2312" w:hint="eastAsia"/>
          <w:b/>
        </w:rPr>
        <w:t xml:space="preserve"> x=5;</w:t>
      </w:r>
    </w:p>
    <w:p w:rsidR="005811B4" w:rsidRDefault="00C52B2B">
      <w:pPr>
        <w:pStyle w:val="af0"/>
        <w:ind w:firstLine="838"/>
        <w:rPr>
          <w:rFonts w:hAnsi="楷体_GB2312" w:hint="eastAsia"/>
          <w:b/>
        </w:rPr>
      </w:pPr>
      <w:r>
        <w:rPr>
          <w:rFonts w:hAnsi="楷体_GB2312" w:hint="eastAsia"/>
          <w:b/>
        </w:rPr>
        <w:t>return x;</w:t>
      </w:r>
    </w:p>
    <w:p w:rsidR="005811B4" w:rsidRDefault="00C52B2B">
      <w:pPr>
        <w:pStyle w:val="af0"/>
        <w:ind w:firstLine="419"/>
        <w:rPr>
          <w:rFonts w:hAnsi="楷体_GB2312" w:hint="eastAsia"/>
          <w:b/>
        </w:rPr>
      </w:pPr>
      <w:r>
        <w:rPr>
          <w:rFonts w:hAnsi="楷体_GB2312" w:hint="eastAsia"/>
          <w:b/>
        </w:rPr>
        <w:t>}</w:t>
      </w:r>
    </w:p>
    <w:p w:rsidR="005811B4" w:rsidRDefault="00C52B2B">
      <w:pPr>
        <w:pStyle w:val="af0"/>
        <w:ind w:firstLine="419"/>
        <w:rPr>
          <w:rFonts w:hAnsi="楷体_GB2312" w:hint="eastAsia"/>
          <w:b/>
        </w:rPr>
      </w:pPr>
      <w:proofErr w:type="spellStart"/>
      <w:r>
        <w:rPr>
          <w:rFonts w:hAnsi="楷体_GB2312" w:hint="eastAsia"/>
          <w:b/>
        </w:rPr>
        <w:t>var</w:t>
      </w:r>
      <w:proofErr w:type="spellEnd"/>
      <w:r>
        <w:rPr>
          <w:rFonts w:hAnsi="楷体_GB2312" w:hint="eastAsia"/>
          <w:b/>
        </w:rPr>
        <w:t xml:space="preserve"> </w:t>
      </w:r>
      <w:proofErr w:type="spellStart"/>
      <w:r>
        <w:rPr>
          <w:rFonts w:hAnsi="楷体_GB2312" w:hint="eastAsia"/>
          <w:b/>
        </w:rPr>
        <w:t>myVar</w:t>
      </w:r>
      <w:proofErr w:type="spellEnd"/>
      <w:r>
        <w:rPr>
          <w:rFonts w:hAnsi="楷体_GB2312" w:hint="eastAsia"/>
          <w:b/>
        </w:rPr>
        <w:t>=</w:t>
      </w:r>
      <w:proofErr w:type="spellStart"/>
      <w:proofErr w:type="gramStart"/>
      <w:r>
        <w:rPr>
          <w:rFonts w:hAnsi="楷体_GB2312" w:hint="eastAsia"/>
          <w:b/>
        </w:rPr>
        <w:t>myFunction</w:t>
      </w:r>
      <w:proofErr w:type="spellEnd"/>
      <w:r>
        <w:rPr>
          <w:rFonts w:hAnsi="楷体_GB2312" w:hint="eastAsia"/>
          <w:b/>
        </w:rPr>
        <w:t>(</w:t>
      </w:r>
      <w:proofErr w:type="gramEnd"/>
      <w:r>
        <w:rPr>
          <w:rFonts w:hAnsi="楷体_GB2312" w:hint="eastAsia"/>
          <w:b/>
        </w:rPr>
        <w:t>);</w:t>
      </w:r>
    </w:p>
    <w:p w:rsidR="005811B4" w:rsidRDefault="00C52B2B">
      <w:pPr>
        <w:pStyle w:val="af0"/>
        <w:ind w:firstLine="419"/>
        <w:rPr>
          <w:rFonts w:hAnsi="楷体_GB2312" w:hint="eastAsia"/>
          <w:b/>
        </w:rPr>
      </w:pPr>
      <w:r>
        <w:rPr>
          <w:rFonts w:hAnsi="楷体_GB2312" w:hint="eastAsia"/>
          <w:b/>
        </w:rPr>
        <w:t>console.log(</w:t>
      </w:r>
      <w:proofErr w:type="spellStart"/>
      <w:r>
        <w:rPr>
          <w:rFonts w:hAnsi="楷体_GB2312" w:hint="eastAsia"/>
          <w:b/>
        </w:rPr>
        <w:t>myVar</w:t>
      </w:r>
      <w:proofErr w:type="spellEnd"/>
      <w:r>
        <w:rPr>
          <w:rFonts w:hAnsi="楷体_GB2312" w:hint="eastAsia"/>
          <w:b/>
        </w:rPr>
        <w:t>);</w:t>
      </w:r>
    </w:p>
    <w:p w:rsidR="005811B4" w:rsidRDefault="005811B4">
      <w:pPr>
        <w:pStyle w:val="af0"/>
        <w:ind w:firstLine="419"/>
      </w:pPr>
    </w:p>
    <w:p w:rsidR="005811B4" w:rsidRDefault="005811B4">
      <w:pPr>
        <w:pStyle w:val="af0"/>
      </w:pPr>
    </w:p>
    <w:p w:rsidR="005811B4" w:rsidRDefault="00C52B2B">
      <w:pPr>
        <w:pStyle w:val="af0"/>
        <w:ind w:left="426"/>
      </w:pPr>
      <w:r>
        <w:rPr>
          <w:noProof/>
        </w:rPr>
        <w:drawing>
          <wp:inline distT="0" distB="0" distL="0" distR="0">
            <wp:extent cx="1223645" cy="532130"/>
            <wp:effectExtent l="0" t="0" r="0" b="0"/>
            <wp:docPr id="60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" descr="提问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4" w:rsidRPr="00D266A4" w:rsidRDefault="00C52B2B">
      <w:pPr>
        <w:pStyle w:val="af0"/>
        <w:rPr>
          <w:highlight w:val="yellow"/>
          <w:rPrChange w:id="913" w:author="Feicui150316" w:date="2017-11-24T10:42:00Z">
            <w:rPr/>
          </w:rPrChange>
        </w:rPr>
      </w:pPr>
      <w:r w:rsidRPr="00D266A4">
        <w:rPr>
          <w:rFonts w:hint="eastAsia"/>
          <w:highlight w:val="yellow"/>
          <w:rPrChange w:id="914" w:author="Feicui150316" w:date="2017-11-24T10:42:00Z">
            <w:rPr>
              <w:rFonts w:hint="eastAsia"/>
            </w:rPr>
          </w:rPrChange>
        </w:rPr>
        <w:t>1</w:t>
      </w:r>
      <w:r w:rsidRPr="00D266A4">
        <w:rPr>
          <w:rFonts w:hint="eastAsia"/>
          <w:highlight w:val="yellow"/>
          <w:rPrChange w:id="915" w:author="Feicui150316" w:date="2017-11-24T10:42:00Z">
            <w:rPr>
              <w:rFonts w:hint="eastAsia"/>
            </w:rPr>
          </w:rPrChange>
        </w:rPr>
        <w:t>）说出数组的方法？</w:t>
      </w:r>
    </w:p>
    <w:p w:rsidR="005811B4" w:rsidRPr="00D266A4" w:rsidRDefault="00C52B2B">
      <w:pPr>
        <w:pStyle w:val="af0"/>
        <w:rPr>
          <w:highlight w:val="yellow"/>
          <w:rPrChange w:id="916" w:author="Feicui150316" w:date="2017-11-24T10:42:00Z">
            <w:rPr/>
          </w:rPrChange>
        </w:rPr>
      </w:pPr>
      <w:r w:rsidRPr="00D266A4">
        <w:rPr>
          <w:rFonts w:hint="eastAsia"/>
          <w:highlight w:val="yellow"/>
          <w:rPrChange w:id="917" w:author="Feicui150316" w:date="2017-11-24T10:42:00Z">
            <w:rPr>
              <w:rFonts w:hint="eastAsia"/>
            </w:rPr>
          </w:rPrChange>
        </w:rPr>
        <w:t>2</w:t>
      </w:r>
      <w:r w:rsidRPr="00D266A4">
        <w:rPr>
          <w:rFonts w:hint="eastAsia"/>
          <w:highlight w:val="yellow"/>
          <w:rPrChange w:id="918" w:author="Feicui150316" w:date="2017-11-24T10:42:00Z">
            <w:rPr>
              <w:rFonts w:hint="eastAsia"/>
            </w:rPr>
          </w:rPrChange>
        </w:rPr>
        <w:t>）说出字符串的方法？</w:t>
      </w:r>
    </w:p>
    <w:p w:rsidR="005811B4" w:rsidRDefault="00C52B2B">
      <w:pPr>
        <w:pStyle w:val="af0"/>
      </w:pPr>
      <w:r w:rsidRPr="00D266A4">
        <w:rPr>
          <w:rFonts w:hint="eastAsia"/>
          <w:highlight w:val="yellow"/>
          <w:rPrChange w:id="919" w:author="Feicui150316" w:date="2017-11-24T10:42:00Z">
            <w:rPr>
              <w:rFonts w:hint="eastAsia"/>
            </w:rPr>
          </w:rPrChange>
        </w:rPr>
        <w:t>3</w:t>
      </w:r>
      <w:r w:rsidRPr="00D266A4">
        <w:rPr>
          <w:rFonts w:hint="eastAsia"/>
          <w:highlight w:val="yellow"/>
          <w:rPrChange w:id="920" w:author="Feicui150316" w:date="2017-11-24T10:42:00Z">
            <w:rPr>
              <w:rFonts w:hint="eastAsia"/>
            </w:rPr>
          </w:rPrChange>
        </w:rPr>
        <w:t>）</w:t>
      </w:r>
      <w:r w:rsidRPr="00D266A4">
        <w:rPr>
          <w:rFonts w:hint="eastAsia"/>
          <w:highlight w:val="yellow"/>
          <w:rPrChange w:id="921" w:author="Feicui150316" w:date="2017-11-24T10:42:00Z">
            <w:rPr>
              <w:rFonts w:hint="eastAsia"/>
            </w:rPr>
          </w:rPrChange>
        </w:rPr>
        <w:t>join</w:t>
      </w:r>
      <w:r w:rsidRPr="00D266A4">
        <w:rPr>
          <w:rFonts w:hint="eastAsia"/>
          <w:highlight w:val="yellow"/>
          <w:rPrChange w:id="922" w:author="Feicui150316" w:date="2017-11-24T10:42:00Z">
            <w:rPr>
              <w:rFonts w:hint="eastAsia"/>
            </w:rPr>
          </w:rPrChange>
        </w:rPr>
        <w:t>和</w:t>
      </w:r>
      <w:r w:rsidRPr="00D266A4">
        <w:rPr>
          <w:rFonts w:hint="eastAsia"/>
          <w:highlight w:val="yellow"/>
          <w:rPrChange w:id="923" w:author="Feicui150316" w:date="2017-11-24T10:42:00Z">
            <w:rPr>
              <w:rFonts w:hint="eastAsia"/>
            </w:rPr>
          </w:rPrChange>
        </w:rPr>
        <w:t>split</w:t>
      </w:r>
      <w:r w:rsidRPr="00D266A4">
        <w:rPr>
          <w:rFonts w:hint="eastAsia"/>
          <w:highlight w:val="yellow"/>
          <w:rPrChange w:id="924" w:author="Feicui150316" w:date="2017-11-24T10:42:00Z">
            <w:rPr>
              <w:rFonts w:hint="eastAsia"/>
            </w:rPr>
          </w:rPrChange>
        </w:rPr>
        <w:t>的区别？</w:t>
      </w:r>
    </w:p>
    <w:p w:rsidR="005811B4" w:rsidRDefault="005811B4">
      <w:pPr>
        <w:pStyle w:val="af0"/>
      </w:pPr>
    </w:p>
    <w:p w:rsidR="005811B4" w:rsidRDefault="00C52B2B">
      <w:pPr>
        <w:pStyle w:val="af0"/>
        <w:ind w:left="426"/>
      </w:pPr>
      <w:r>
        <w:rPr>
          <w:noProof/>
        </w:rPr>
        <w:drawing>
          <wp:inline distT="0" distB="0" distL="0" distR="0">
            <wp:extent cx="1223645" cy="520065"/>
            <wp:effectExtent l="0" t="0" r="0" b="0"/>
            <wp:docPr id="61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2" descr="注意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4" w:rsidRDefault="00C52B2B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）字符串中只返回第一个数字。开头和结尾的空格是允许的。如果字符串的第一个字符不能被转换为数字，那么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会返回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非数字。</w:t>
      </w:r>
    </w:p>
    <w:p w:rsidR="005811B4" w:rsidRDefault="00C52B2B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）注意区分形参和实参</w:t>
      </w:r>
    </w:p>
    <w:p w:rsidR="005811B4" w:rsidRDefault="00C52B2B">
      <w:pPr>
        <w:pStyle w:val="af0"/>
        <w:ind w:left="426"/>
      </w:pPr>
      <w:r>
        <w:rPr>
          <w:noProof/>
        </w:rPr>
        <w:drawing>
          <wp:inline distT="0" distB="0" distL="0" distR="0">
            <wp:extent cx="1223645" cy="527685"/>
            <wp:effectExtent l="0" t="0" r="0" b="0"/>
            <wp:docPr id="62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3" descr="练习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4" w:rsidRDefault="00C52B2B">
      <w:pPr>
        <w:pStyle w:val="af0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811B4" w:rsidRDefault="00C52B2B">
      <w:pPr>
        <w:pStyle w:val="af0"/>
      </w:pPr>
      <w:r>
        <w:rPr>
          <w:rFonts w:hint="eastAsia"/>
        </w:rPr>
        <w:tab/>
      </w:r>
      <w:r>
        <w:rPr>
          <w:rFonts w:hint="eastAsia"/>
        </w:rPr>
        <w:t>结合</w:t>
      </w:r>
      <w:r>
        <w:rPr>
          <w:rFonts w:hint="eastAsia"/>
        </w:rPr>
        <w:t>if</w:t>
      </w:r>
      <w:r>
        <w:rPr>
          <w:rFonts w:hint="eastAsia"/>
        </w:rPr>
        <w:t>判断</w:t>
      </w:r>
      <w:r>
        <w:rPr>
          <w:rFonts w:hint="eastAsia"/>
        </w:rPr>
        <w:t>:</w:t>
      </w:r>
    </w:p>
    <w:p w:rsidR="005811B4" w:rsidRDefault="00C52B2B">
      <w:pPr>
        <w:pStyle w:val="af0"/>
        <w:ind w:firstLineChars="100" w:firstLine="21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time = 20;</w:t>
      </w:r>
    </w:p>
    <w:p w:rsidR="005811B4" w:rsidRDefault="00C52B2B">
      <w:pPr>
        <w:pStyle w:val="af0"/>
      </w:pPr>
      <w:r>
        <w:rPr>
          <w:rFonts w:hint="eastAsia"/>
        </w:rPr>
        <w:t xml:space="preserve">   if (7&lt;time &amp;&amp; time&lt;9) {</w:t>
      </w:r>
    </w:p>
    <w:p w:rsidR="005811B4" w:rsidRDefault="00C52B2B">
      <w:pPr>
        <w:pStyle w:val="af0"/>
      </w:pPr>
      <w:r>
        <w:rPr>
          <w:rFonts w:hint="eastAsia"/>
        </w:rPr>
        <w:t xml:space="preserve">   </w:t>
      </w:r>
      <w:r>
        <w:rPr>
          <w:rFonts w:hint="eastAsia"/>
        </w:rPr>
        <w:tab/>
        <w:t>eat(time);</w:t>
      </w:r>
    </w:p>
    <w:p w:rsidR="005811B4" w:rsidRDefault="00C52B2B">
      <w:pPr>
        <w:pStyle w:val="af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 xml:space="preserve"> if (9&lt;=time &amp;&amp; time&lt;=18) {</w:t>
      </w:r>
    </w:p>
    <w:p w:rsidR="005811B4" w:rsidRDefault="00C52B2B">
      <w:pPr>
        <w:pStyle w:val="af0"/>
      </w:pPr>
      <w:r>
        <w:rPr>
          <w:rFonts w:hint="eastAsia"/>
        </w:rPr>
        <w:t xml:space="preserve">     study (time);</w:t>
      </w:r>
    </w:p>
    <w:p w:rsidR="005811B4" w:rsidRDefault="00C52B2B">
      <w:pPr>
        <w:pStyle w:val="af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 xml:space="preserve"> if (18&lt; time &lt; 22) {</w:t>
      </w:r>
    </w:p>
    <w:p w:rsidR="005811B4" w:rsidRDefault="00C52B2B">
      <w:pPr>
        <w:pStyle w:val="af0"/>
      </w:pPr>
      <w:r>
        <w:rPr>
          <w:rFonts w:hint="eastAsia"/>
        </w:rPr>
        <w:t xml:space="preserve">     play (time);</w:t>
      </w:r>
    </w:p>
    <w:p w:rsidR="005811B4" w:rsidRDefault="00C52B2B">
      <w:pPr>
        <w:pStyle w:val="af0"/>
      </w:pPr>
      <w:r>
        <w:rPr>
          <w:rFonts w:hint="eastAsia"/>
        </w:rPr>
        <w:lastRenderedPageBreak/>
        <w:t xml:space="preserve">   }</w:t>
      </w:r>
    </w:p>
    <w:p w:rsidR="005811B4" w:rsidRDefault="00C52B2B">
      <w:pPr>
        <w:pStyle w:val="af0"/>
      </w:pPr>
      <w:r>
        <w:rPr>
          <w:rFonts w:hint="eastAsia"/>
        </w:rPr>
        <w:t xml:space="preserve">    </w:t>
      </w:r>
    </w:p>
    <w:p w:rsidR="005811B4" w:rsidRDefault="00C52B2B">
      <w:pPr>
        <w:pStyle w:val="af0"/>
      </w:pPr>
      <w:r>
        <w:rPr>
          <w:rFonts w:hint="eastAsia"/>
        </w:rPr>
        <w:t xml:space="preserve">    function eat (time) {</w:t>
      </w:r>
    </w:p>
    <w:p w:rsidR="005811B4" w:rsidRDefault="00C52B2B">
      <w:pPr>
        <w:pStyle w:val="af0"/>
      </w:pPr>
      <w:r>
        <w:rPr>
          <w:rFonts w:hint="eastAsia"/>
        </w:rPr>
        <w:t xml:space="preserve">      console.log(time + '</w:t>
      </w:r>
      <w:r>
        <w:rPr>
          <w:rFonts w:hint="eastAsia"/>
        </w:rPr>
        <w:t>点了</w:t>
      </w:r>
      <w:r>
        <w:rPr>
          <w:rFonts w:hint="eastAsia"/>
        </w:rPr>
        <w:t>,</w:t>
      </w:r>
      <w:r>
        <w:rPr>
          <w:rFonts w:hint="eastAsia"/>
        </w:rPr>
        <w:t>吃早饭了！</w:t>
      </w:r>
      <w:r>
        <w:rPr>
          <w:rFonts w:hint="eastAsia"/>
        </w:rPr>
        <w:t>');</w:t>
      </w:r>
    </w:p>
    <w:p w:rsidR="005811B4" w:rsidRDefault="00C52B2B">
      <w:pPr>
        <w:pStyle w:val="af0"/>
      </w:pPr>
      <w:r>
        <w:rPr>
          <w:rFonts w:hint="eastAsia"/>
        </w:rPr>
        <w:t xml:space="preserve">    }</w:t>
      </w:r>
    </w:p>
    <w:p w:rsidR="005811B4" w:rsidRDefault="00C52B2B">
      <w:pPr>
        <w:pStyle w:val="af0"/>
      </w:pPr>
      <w:r>
        <w:rPr>
          <w:rFonts w:hint="eastAsia"/>
        </w:rPr>
        <w:t xml:space="preserve">    function study (time) {</w:t>
      </w:r>
    </w:p>
    <w:p w:rsidR="005811B4" w:rsidRDefault="00C52B2B">
      <w:pPr>
        <w:pStyle w:val="af0"/>
      </w:pPr>
      <w:r>
        <w:rPr>
          <w:rFonts w:hint="eastAsia"/>
        </w:rPr>
        <w:t xml:space="preserve">      console.log(time + '</w:t>
      </w:r>
      <w:r>
        <w:rPr>
          <w:rFonts w:hint="eastAsia"/>
        </w:rPr>
        <w:t>点了</w:t>
      </w:r>
      <w:r>
        <w:rPr>
          <w:rFonts w:hint="eastAsia"/>
        </w:rPr>
        <w:t>,</w:t>
      </w:r>
      <w:r>
        <w:rPr>
          <w:rFonts w:hint="eastAsia"/>
        </w:rPr>
        <w:t>好好学习！</w:t>
      </w:r>
      <w:r>
        <w:rPr>
          <w:rFonts w:hint="eastAsia"/>
        </w:rPr>
        <w:t>');</w:t>
      </w:r>
    </w:p>
    <w:p w:rsidR="005811B4" w:rsidRDefault="00C52B2B">
      <w:pPr>
        <w:pStyle w:val="af0"/>
      </w:pPr>
      <w:r>
        <w:rPr>
          <w:rFonts w:hint="eastAsia"/>
        </w:rPr>
        <w:t xml:space="preserve">    }</w:t>
      </w:r>
    </w:p>
    <w:p w:rsidR="005811B4" w:rsidRDefault="00C52B2B">
      <w:pPr>
        <w:pStyle w:val="af0"/>
      </w:pPr>
      <w:r>
        <w:rPr>
          <w:rFonts w:hint="eastAsia"/>
        </w:rPr>
        <w:t xml:space="preserve">    function play (time) {</w:t>
      </w:r>
    </w:p>
    <w:p w:rsidR="005811B4" w:rsidRDefault="00C52B2B">
      <w:pPr>
        <w:pStyle w:val="af0"/>
      </w:pPr>
      <w:r>
        <w:rPr>
          <w:rFonts w:hint="eastAsia"/>
        </w:rPr>
        <w:t xml:space="preserve">      console.log(time + '</w:t>
      </w:r>
      <w:r>
        <w:rPr>
          <w:rFonts w:hint="eastAsia"/>
        </w:rPr>
        <w:t>点了</w:t>
      </w:r>
      <w:r>
        <w:rPr>
          <w:rFonts w:hint="eastAsia"/>
        </w:rPr>
        <w:t>,</w:t>
      </w:r>
      <w:r>
        <w:rPr>
          <w:rFonts w:hint="eastAsia"/>
        </w:rPr>
        <w:t>去玩耍了！</w:t>
      </w:r>
      <w:r>
        <w:rPr>
          <w:rFonts w:hint="eastAsia"/>
        </w:rPr>
        <w:t>');</w:t>
      </w:r>
    </w:p>
    <w:p w:rsidR="005811B4" w:rsidRDefault="00C52B2B">
      <w:pPr>
        <w:pStyle w:val="af0"/>
        <w:ind w:firstLine="420"/>
      </w:pPr>
      <w:r>
        <w:rPr>
          <w:rFonts w:hint="eastAsia"/>
        </w:rPr>
        <w:t>}</w:t>
      </w:r>
    </w:p>
    <w:p w:rsidR="005811B4" w:rsidRDefault="005811B4">
      <w:pPr>
        <w:pStyle w:val="af0"/>
      </w:pPr>
    </w:p>
    <w:p w:rsidR="005811B4" w:rsidRDefault="005811B4">
      <w:pPr>
        <w:pStyle w:val="af0"/>
      </w:pPr>
    </w:p>
    <w:p w:rsidR="005811B4" w:rsidRDefault="00C52B2B">
      <w:pPr>
        <w:pStyle w:val="3"/>
        <w:spacing w:after="72"/>
      </w:pPr>
      <w:r>
        <w:rPr>
          <w:rFonts w:hint="eastAsia"/>
        </w:rPr>
        <w:t>事件</w:t>
      </w:r>
    </w:p>
    <w:p w:rsidR="005811B4" w:rsidRDefault="00C52B2B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函数是由事件驱动的或者当它被调用时执行的可重复使用的代码块。</w:t>
      </w:r>
    </w:p>
    <w:p w:rsidR="005811B4" w:rsidRDefault="00C52B2B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5811B4" w:rsidRDefault="00C52B2B">
      <w:pPr>
        <w:pStyle w:val="af0"/>
        <w:ind w:firstLineChars="100" w:firstLine="210"/>
        <w:rPr>
          <w:ins w:id="925" w:author="Feicui150316" w:date="2017-11-24T10:44:00Z"/>
        </w:rPr>
      </w:pP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点击事件</w:t>
      </w:r>
    </w:p>
    <w:p w:rsidR="00D266A4" w:rsidRDefault="00D266A4" w:rsidP="00D266A4">
      <w:pPr>
        <w:pStyle w:val="af0"/>
        <w:ind w:firstLineChars="100" w:firstLine="210"/>
        <w:rPr>
          <w:moveTo w:id="926" w:author="Feicui150316" w:date="2017-11-24T10:44:00Z"/>
        </w:rPr>
      </w:pPr>
      <w:moveToRangeStart w:id="927" w:author="Feicui150316" w:date="2017-11-24T10:44:00Z" w:name="move499283602"/>
      <w:moveTo w:id="928" w:author="Feicui150316" w:date="2017-11-24T10:44:00Z">
        <w:r>
          <w:rPr>
            <w:rFonts w:hint="eastAsia"/>
          </w:rPr>
          <w:tab/>
          <w:t>1</w:t>
        </w:r>
        <w:r>
          <w:rPr>
            <w:rFonts w:hint="eastAsia"/>
          </w:rPr>
          <w:t>、</w:t>
        </w:r>
        <w:proofErr w:type="spellStart"/>
        <w:r>
          <w:rPr>
            <w:rFonts w:hint="eastAsia"/>
          </w:rPr>
          <w:t>onclick</w:t>
        </w:r>
        <w:proofErr w:type="spellEnd"/>
        <w:r>
          <w:rPr>
            <w:rFonts w:hint="eastAsia"/>
          </w:rPr>
          <w:t>点击事件：</w:t>
        </w:r>
      </w:moveTo>
    </w:p>
    <w:p w:rsidR="00D266A4" w:rsidRDefault="00D266A4" w:rsidP="00D266A4">
      <w:pPr>
        <w:pStyle w:val="af0"/>
        <w:ind w:firstLineChars="100" w:firstLine="210"/>
        <w:rPr>
          <w:moveTo w:id="929" w:author="Feicui150316" w:date="2017-11-24T10:44:00Z"/>
          <w:rFonts w:hAnsi="楷体_GB2312" w:hint="eastAsia"/>
          <w:b/>
        </w:rPr>
      </w:pPr>
      <w:moveTo w:id="930" w:author="Feicui150316" w:date="2017-11-24T10:44:00Z">
        <w:r>
          <w:rPr>
            <w:rFonts w:hAnsi="楷体_GB2312" w:hint="eastAsia"/>
            <w:b/>
          </w:rPr>
          <w:t xml:space="preserve">&lt;button </w:t>
        </w:r>
        <w:proofErr w:type="spellStart"/>
        <w:r>
          <w:rPr>
            <w:rFonts w:hAnsi="楷体_GB2312" w:hint="eastAsia"/>
            <w:b/>
          </w:rPr>
          <w:t>onclick</w:t>
        </w:r>
        <w:proofErr w:type="spellEnd"/>
        <w:r>
          <w:rPr>
            <w:rFonts w:hAnsi="楷体_GB2312" w:hint="eastAsia"/>
            <w:b/>
          </w:rPr>
          <w:t>="message()"&gt;</w:t>
        </w:r>
        <w:r>
          <w:rPr>
            <w:rFonts w:hAnsi="楷体_GB2312" w:hint="eastAsia"/>
            <w:b/>
          </w:rPr>
          <w:t>点击这里</w:t>
        </w:r>
        <w:r>
          <w:rPr>
            <w:rFonts w:hAnsi="楷体_GB2312" w:hint="eastAsia"/>
            <w:b/>
          </w:rPr>
          <w:t>&lt;/button&gt;</w:t>
        </w:r>
      </w:moveTo>
    </w:p>
    <w:moveToRangeEnd w:id="927"/>
    <w:p w:rsidR="00D266A4" w:rsidRDefault="00D266A4">
      <w:pPr>
        <w:pStyle w:val="af0"/>
        <w:ind w:firstLineChars="100" w:firstLine="210"/>
        <w:rPr>
          <w:rFonts w:hint="eastAsia"/>
        </w:rPr>
      </w:pPr>
    </w:p>
    <w:p w:rsidR="005811B4" w:rsidRDefault="00C52B2B">
      <w:pPr>
        <w:pStyle w:val="af0"/>
        <w:ind w:firstLineChars="100" w:firstLine="210"/>
        <w:rPr>
          <w:rFonts w:hAnsi="楷体_GB2312" w:hint="eastAsia"/>
          <w:b/>
        </w:rPr>
      </w:pPr>
      <w:r>
        <w:rPr>
          <w:rFonts w:hint="eastAsia"/>
        </w:rPr>
        <w:t>onload</w:t>
      </w:r>
      <w:r>
        <w:rPr>
          <w:rFonts w:hint="eastAsia"/>
        </w:rPr>
        <w:t>事件：</w:t>
      </w:r>
      <w:r>
        <w:rPr>
          <w:rFonts w:hAnsi="楷体_GB2312" w:hint="eastAsia"/>
          <w:b/>
        </w:rPr>
        <w:t xml:space="preserve">onload </w:t>
      </w:r>
      <w:r>
        <w:rPr>
          <w:rFonts w:hAnsi="楷体_GB2312" w:hint="eastAsia"/>
          <w:b/>
        </w:rPr>
        <w:t>事件会在页面或图像加载完成后立即发生。</w:t>
      </w:r>
    </w:p>
    <w:p w:rsidR="00D266A4" w:rsidRDefault="00D266A4" w:rsidP="00D266A4">
      <w:pPr>
        <w:pStyle w:val="af0"/>
        <w:ind w:firstLineChars="100" w:firstLine="210"/>
        <w:rPr>
          <w:moveTo w:id="931" w:author="Feicui150316" w:date="2017-11-24T10:44:00Z"/>
        </w:rPr>
      </w:pPr>
      <w:moveToRangeStart w:id="932" w:author="Feicui150316" w:date="2017-11-24T10:44:00Z" w:name="move499283611"/>
      <w:moveTo w:id="933" w:author="Feicui150316" w:date="2017-11-24T10:44:00Z">
        <w:r>
          <w:rPr>
            <w:rFonts w:hint="eastAsia"/>
          </w:rPr>
          <w:t>2</w:t>
        </w:r>
        <w:r>
          <w:rPr>
            <w:rFonts w:hint="eastAsia"/>
          </w:rPr>
          <w:t>、</w:t>
        </w:r>
        <w:r>
          <w:rPr>
            <w:rFonts w:hint="eastAsia"/>
          </w:rPr>
          <w:t>onload</w:t>
        </w:r>
        <w:r>
          <w:rPr>
            <w:rFonts w:hint="eastAsia"/>
          </w:rPr>
          <w:t>事件：</w:t>
        </w:r>
      </w:moveTo>
    </w:p>
    <w:p w:rsidR="00D266A4" w:rsidRDefault="00D266A4" w:rsidP="00D266A4">
      <w:pPr>
        <w:pStyle w:val="af0"/>
        <w:ind w:firstLineChars="200" w:firstLine="420"/>
        <w:rPr>
          <w:moveTo w:id="934" w:author="Feicui150316" w:date="2017-11-24T10:44:00Z"/>
          <w:rFonts w:hAnsi="楷体_GB2312" w:hint="eastAsia"/>
          <w:b/>
        </w:rPr>
      </w:pPr>
      <w:moveTo w:id="935" w:author="Feicui150316" w:date="2017-11-24T10:44:00Z">
        <w:r>
          <w:rPr>
            <w:rFonts w:hAnsi="楷体_GB2312" w:hint="eastAsia"/>
            <w:b/>
          </w:rPr>
          <w:t>&lt;body onload="</w:t>
        </w:r>
        <w:proofErr w:type="spellStart"/>
        <w:r>
          <w:rPr>
            <w:rFonts w:hAnsi="楷体_GB2312" w:hint="eastAsia"/>
            <w:b/>
          </w:rPr>
          <w:t>SomeJavaScriptCode</w:t>
        </w:r>
        <w:proofErr w:type="spellEnd"/>
        <w:r>
          <w:rPr>
            <w:rFonts w:hAnsi="楷体_GB2312" w:hint="eastAsia"/>
            <w:b/>
          </w:rPr>
          <w:t>"&gt;</w:t>
        </w:r>
      </w:moveTo>
    </w:p>
    <w:p w:rsidR="00D266A4" w:rsidRDefault="00D266A4" w:rsidP="00D266A4">
      <w:pPr>
        <w:pStyle w:val="af0"/>
        <w:ind w:firstLine="419"/>
        <w:rPr>
          <w:moveTo w:id="936" w:author="Feicui150316" w:date="2017-11-24T10:44:00Z"/>
          <w:rFonts w:hAnsi="楷体_GB2312" w:hint="eastAsia"/>
          <w:b/>
        </w:rPr>
      </w:pPr>
    </w:p>
    <w:p w:rsidR="00D266A4" w:rsidRDefault="00D266A4" w:rsidP="00D266A4">
      <w:pPr>
        <w:pStyle w:val="af0"/>
        <w:ind w:firstLineChars="200" w:firstLine="420"/>
        <w:rPr>
          <w:moveTo w:id="937" w:author="Feicui150316" w:date="2017-11-24T10:44:00Z"/>
        </w:rPr>
      </w:pPr>
      <w:moveTo w:id="938" w:author="Feicui150316" w:date="2017-11-24T10:44:00Z">
        <w:r>
          <w:rPr>
            <w:rFonts w:hint="eastAsia"/>
          </w:rPr>
          <w:t>给</w:t>
        </w:r>
        <w:proofErr w:type="spellStart"/>
        <w:r>
          <w:rPr>
            <w:rFonts w:hint="eastAsia"/>
          </w:rPr>
          <w:t>img</w:t>
        </w:r>
        <w:proofErr w:type="spellEnd"/>
        <w:r>
          <w:rPr>
            <w:rFonts w:hint="eastAsia"/>
          </w:rPr>
          <w:t>加</w:t>
        </w:r>
        <w:r>
          <w:rPr>
            <w:rFonts w:hint="eastAsia"/>
          </w:rPr>
          <w:t>onload</w:t>
        </w:r>
        <w:r>
          <w:rPr>
            <w:rFonts w:hint="eastAsia"/>
          </w:rPr>
          <w:t>事件：</w:t>
        </w:r>
      </w:moveTo>
    </w:p>
    <w:p w:rsidR="00D266A4" w:rsidRDefault="00D266A4" w:rsidP="00D266A4">
      <w:pPr>
        <w:pStyle w:val="af0"/>
        <w:ind w:firstLine="419"/>
        <w:rPr>
          <w:moveTo w:id="939" w:author="Feicui150316" w:date="2017-11-24T10:44:00Z"/>
          <w:rFonts w:hAnsi="楷体_GB2312" w:hint="eastAsia"/>
          <w:b/>
        </w:rPr>
      </w:pPr>
      <w:moveTo w:id="940" w:author="Feicui150316" w:date="2017-11-24T10:44:00Z">
        <w:r>
          <w:rPr>
            <w:rFonts w:hAnsi="楷体_GB2312" w:hint="eastAsia"/>
            <w:b/>
          </w:rPr>
          <w:t>&lt;</w:t>
        </w:r>
        <w:proofErr w:type="spellStart"/>
        <w:r>
          <w:rPr>
            <w:rFonts w:hAnsi="楷体_GB2312" w:hint="eastAsia"/>
            <w:b/>
          </w:rPr>
          <w:t>img</w:t>
        </w:r>
        <w:proofErr w:type="spellEnd"/>
        <w:r>
          <w:rPr>
            <w:rFonts w:hAnsi="楷体_GB2312" w:hint="eastAsia"/>
            <w:b/>
          </w:rPr>
          <w:t xml:space="preserve"> </w:t>
        </w:r>
        <w:proofErr w:type="spellStart"/>
        <w:r>
          <w:rPr>
            <w:rFonts w:hAnsi="楷体_GB2312" w:hint="eastAsia"/>
            <w:b/>
          </w:rPr>
          <w:t>src</w:t>
        </w:r>
        <w:proofErr w:type="spellEnd"/>
        <w:r>
          <w:rPr>
            <w:rFonts w:hAnsi="楷体_GB2312" w:hint="eastAsia"/>
            <w:b/>
          </w:rPr>
          <w:t>="logo.png" onload="</w:t>
        </w:r>
        <w:proofErr w:type="spellStart"/>
        <w:proofErr w:type="gramStart"/>
        <w:r>
          <w:rPr>
            <w:rFonts w:hAnsi="楷体_GB2312" w:hint="eastAsia"/>
            <w:b/>
          </w:rPr>
          <w:t>loadImage</w:t>
        </w:r>
        <w:proofErr w:type="spellEnd"/>
        <w:r>
          <w:rPr>
            <w:rFonts w:hAnsi="楷体_GB2312" w:hint="eastAsia"/>
            <w:b/>
          </w:rPr>
          <w:t>(</w:t>
        </w:r>
        <w:proofErr w:type="gramEnd"/>
        <w:r>
          <w:rPr>
            <w:rFonts w:hAnsi="楷体_GB2312" w:hint="eastAsia"/>
            <w:b/>
          </w:rPr>
          <w:t>)" /&gt;</w:t>
        </w:r>
      </w:moveTo>
    </w:p>
    <w:moveToRangeEnd w:id="932"/>
    <w:p w:rsidR="005811B4" w:rsidRDefault="005811B4">
      <w:pPr>
        <w:pStyle w:val="af0"/>
      </w:pPr>
    </w:p>
    <w:p w:rsidR="005811B4" w:rsidRDefault="00C52B2B">
      <w:pPr>
        <w:ind w:leftChars="202" w:left="424"/>
      </w:pPr>
      <w:r>
        <w:rPr>
          <w:rFonts w:hint="eastAsia"/>
          <w:noProof/>
        </w:rPr>
        <w:drawing>
          <wp:inline distT="0" distB="0" distL="0" distR="0">
            <wp:extent cx="1223645" cy="535940"/>
            <wp:effectExtent l="0" t="0" r="0" b="0"/>
            <wp:docPr id="63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0" descr="案例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4" w:rsidRDefault="00C52B2B">
      <w:pPr>
        <w:pStyle w:val="af0"/>
      </w:pPr>
      <w:r>
        <w:rPr>
          <w:rFonts w:hAnsi="楷体_GB2312" w:hint="eastAsia"/>
          <w:b/>
        </w:rPr>
        <w:t>案例描述</w:t>
      </w:r>
      <w:r>
        <w:rPr>
          <w:rFonts w:hint="eastAsia"/>
        </w:rPr>
        <w:t>：</w:t>
      </w:r>
    </w:p>
    <w:p w:rsidR="005811B4" w:rsidRDefault="00C52B2B">
      <w:pPr>
        <w:pStyle w:val="af0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 w:rsidR="005811B4" w:rsidRDefault="00C52B2B">
      <w:pPr>
        <w:pStyle w:val="af0"/>
      </w:pPr>
      <w:r>
        <w:rPr>
          <w:rFonts w:hAnsi="楷体_GB2312" w:hint="eastAsia"/>
          <w:b/>
        </w:rPr>
        <w:t>案例代码</w:t>
      </w:r>
      <w:r>
        <w:rPr>
          <w:rFonts w:hint="eastAsia"/>
        </w:rPr>
        <w:t>：（源文件名称）</w:t>
      </w:r>
    </w:p>
    <w:p w:rsidR="005811B4" w:rsidDel="00D266A4" w:rsidRDefault="00C52B2B">
      <w:pPr>
        <w:pStyle w:val="af0"/>
        <w:ind w:firstLineChars="100" w:firstLine="210"/>
        <w:rPr>
          <w:moveFrom w:id="941" w:author="Feicui150316" w:date="2017-11-24T10:44:00Z"/>
        </w:rPr>
      </w:pPr>
      <w:moveFromRangeStart w:id="942" w:author="Feicui150316" w:date="2017-11-24T10:44:00Z" w:name="move499283602"/>
      <w:moveFrom w:id="943" w:author="Feicui150316" w:date="2017-11-24T10:44:00Z">
        <w:r w:rsidDel="00D266A4">
          <w:rPr>
            <w:rFonts w:hint="eastAsia"/>
          </w:rPr>
          <w:tab/>
          <w:t>1</w:t>
        </w:r>
        <w:r w:rsidDel="00D266A4">
          <w:rPr>
            <w:rFonts w:hint="eastAsia"/>
          </w:rPr>
          <w:t>、</w:t>
        </w:r>
        <w:r w:rsidDel="00D266A4">
          <w:rPr>
            <w:rFonts w:hint="eastAsia"/>
          </w:rPr>
          <w:t>onclick</w:t>
        </w:r>
        <w:r w:rsidDel="00D266A4">
          <w:rPr>
            <w:rFonts w:hint="eastAsia"/>
          </w:rPr>
          <w:t>点击事件：</w:t>
        </w:r>
      </w:moveFrom>
    </w:p>
    <w:p w:rsidR="005811B4" w:rsidDel="00D266A4" w:rsidRDefault="00C52B2B">
      <w:pPr>
        <w:pStyle w:val="af0"/>
        <w:ind w:firstLineChars="100" w:firstLine="210"/>
        <w:rPr>
          <w:moveFrom w:id="944" w:author="Feicui150316" w:date="2017-11-24T10:44:00Z"/>
          <w:rFonts w:hAnsi="楷体_GB2312" w:hint="eastAsia"/>
          <w:b/>
        </w:rPr>
      </w:pPr>
      <w:moveFrom w:id="945" w:author="Feicui150316" w:date="2017-11-24T10:44:00Z">
        <w:r w:rsidDel="00D266A4">
          <w:rPr>
            <w:rFonts w:hAnsi="楷体_GB2312" w:hint="eastAsia"/>
            <w:b/>
          </w:rPr>
          <w:t>&lt;button onclick="message()"&gt;</w:t>
        </w:r>
        <w:r w:rsidDel="00D266A4">
          <w:rPr>
            <w:rFonts w:hAnsi="楷体_GB2312" w:hint="eastAsia"/>
            <w:b/>
          </w:rPr>
          <w:t>点击这里</w:t>
        </w:r>
        <w:r w:rsidDel="00D266A4">
          <w:rPr>
            <w:rFonts w:hAnsi="楷体_GB2312" w:hint="eastAsia"/>
            <w:b/>
          </w:rPr>
          <w:t>&lt;/button&gt;</w:t>
        </w:r>
      </w:moveFrom>
    </w:p>
    <w:moveFromRangeEnd w:id="942"/>
    <w:p w:rsidR="005811B4" w:rsidRDefault="005811B4">
      <w:pPr>
        <w:pStyle w:val="af0"/>
        <w:ind w:firstLineChars="100" w:firstLine="210"/>
        <w:rPr>
          <w:rFonts w:hAnsi="楷体_GB2312" w:hint="eastAsia"/>
          <w:b/>
        </w:rPr>
      </w:pPr>
    </w:p>
    <w:p w:rsidR="005811B4" w:rsidDel="00D266A4" w:rsidRDefault="00C52B2B">
      <w:pPr>
        <w:pStyle w:val="af0"/>
        <w:ind w:firstLineChars="100" w:firstLine="210"/>
        <w:rPr>
          <w:moveFrom w:id="946" w:author="Feicui150316" w:date="2017-11-24T10:44:00Z"/>
        </w:rPr>
      </w:pPr>
      <w:moveFromRangeStart w:id="947" w:author="Feicui150316" w:date="2017-11-24T10:44:00Z" w:name="move499283611"/>
      <w:moveFrom w:id="948" w:author="Feicui150316" w:date="2017-11-24T10:44:00Z">
        <w:r w:rsidDel="00D266A4">
          <w:rPr>
            <w:rFonts w:hint="eastAsia"/>
          </w:rPr>
          <w:t>2</w:t>
        </w:r>
        <w:r w:rsidDel="00D266A4">
          <w:rPr>
            <w:rFonts w:hint="eastAsia"/>
          </w:rPr>
          <w:t>、</w:t>
        </w:r>
        <w:r w:rsidDel="00D266A4">
          <w:rPr>
            <w:rFonts w:hint="eastAsia"/>
          </w:rPr>
          <w:t>onload</w:t>
        </w:r>
        <w:r w:rsidDel="00D266A4">
          <w:rPr>
            <w:rFonts w:hint="eastAsia"/>
          </w:rPr>
          <w:t>事件：</w:t>
        </w:r>
      </w:moveFrom>
    </w:p>
    <w:p w:rsidR="005811B4" w:rsidDel="00D266A4" w:rsidRDefault="00C52B2B">
      <w:pPr>
        <w:pStyle w:val="af0"/>
        <w:ind w:firstLineChars="200" w:firstLine="420"/>
        <w:rPr>
          <w:moveFrom w:id="949" w:author="Feicui150316" w:date="2017-11-24T10:44:00Z"/>
          <w:rFonts w:hAnsi="楷体_GB2312" w:hint="eastAsia"/>
          <w:b/>
        </w:rPr>
      </w:pPr>
      <w:moveFrom w:id="950" w:author="Feicui150316" w:date="2017-11-24T10:44:00Z">
        <w:r w:rsidDel="00D266A4">
          <w:rPr>
            <w:rFonts w:hAnsi="楷体_GB2312" w:hint="eastAsia"/>
            <w:b/>
          </w:rPr>
          <w:t>&lt;body onload="SomeJavaScriptCode"&gt;</w:t>
        </w:r>
      </w:moveFrom>
    </w:p>
    <w:p w:rsidR="005811B4" w:rsidDel="00D266A4" w:rsidRDefault="005811B4">
      <w:pPr>
        <w:pStyle w:val="af0"/>
        <w:ind w:firstLine="419"/>
        <w:rPr>
          <w:moveFrom w:id="951" w:author="Feicui150316" w:date="2017-11-24T10:44:00Z"/>
          <w:rFonts w:hAnsi="楷体_GB2312" w:hint="eastAsia"/>
          <w:b/>
        </w:rPr>
      </w:pPr>
    </w:p>
    <w:p w:rsidR="005811B4" w:rsidDel="00D266A4" w:rsidRDefault="00C52B2B">
      <w:pPr>
        <w:pStyle w:val="af0"/>
        <w:ind w:firstLineChars="200" w:firstLine="420"/>
        <w:rPr>
          <w:moveFrom w:id="952" w:author="Feicui150316" w:date="2017-11-24T10:44:00Z"/>
        </w:rPr>
      </w:pPr>
      <w:moveFrom w:id="953" w:author="Feicui150316" w:date="2017-11-24T10:44:00Z">
        <w:r w:rsidDel="00D266A4">
          <w:rPr>
            <w:rFonts w:hint="eastAsia"/>
          </w:rPr>
          <w:t>给</w:t>
        </w:r>
        <w:r w:rsidDel="00D266A4">
          <w:rPr>
            <w:rFonts w:hint="eastAsia"/>
          </w:rPr>
          <w:t>img</w:t>
        </w:r>
        <w:r w:rsidDel="00D266A4">
          <w:rPr>
            <w:rFonts w:hint="eastAsia"/>
          </w:rPr>
          <w:t>加</w:t>
        </w:r>
        <w:r w:rsidDel="00D266A4">
          <w:rPr>
            <w:rFonts w:hint="eastAsia"/>
          </w:rPr>
          <w:t>onload</w:t>
        </w:r>
        <w:r w:rsidDel="00D266A4">
          <w:rPr>
            <w:rFonts w:hint="eastAsia"/>
          </w:rPr>
          <w:t>事件：</w:t>
        </w:r>
      </w:moveFrom>
    </w:p>
    <w:p w:rsidR="005811B4" w:rsidDel="00D266A4" w:rsidRDefault="00C52B2B">
      <w:pPr>
        <w:pStyle w:val="af0"/>
        <w:ind w:firstLine="419"/>
        <w:rPr>
          <w:moveFrom w:id="954" w:author="Feicui150316" w:date="2017-11-24T10:44:00Z"/>
          <w:rFonts w:hAnsi="楷体_GB2312" w:hint="eastAsia"/>
          <w:b/>
        </w:rPr>
      </w:pPr>
      <w:moveFrom w:id="955" w:author="Feicui150316" w:date="2017-11-24T10:44:00Z">
        <w:r w:rsidDel="00D266A4">
          <w:rPr>
            <w:rFonts w:hAnsi="楷体_GB2312" w:hint="eastAsia"/>
            <w:b/>
          </w:rPr>
          <w:t>&lt;img src="logo.png" onload="loadImage()" /&gt;</w:t>
        </w:r>
      </w:moveFrom>
    </w:p>
    <w:moveFromRangeEnd w:id="947"/>
    <w:p w:rsidR="005811B4" w:rsidRDefault="005811B4">
      <w:pPr>
        <w:pStyle w:val="af0"/>
        <w:ind w:firstLine="419"/>
        <w:rPr>
          <w:rFonts w:hAnsi="楷体_GB2312" w:hint="eastAsia"/>
          <w:b/>
        </w:rPr>
      </w:pPr>
    </w:p>
    <w:p w:rsidR="005811B4" w:rsidDel="00D266A4" w:rsidRDefault="00C52B2B">
      <w:pPr>
        <w:pStyle w:val="af0"/>
        <w:ind w:left="0" w:firstLineChars="300" w:firstLine="630"/>
        <w:rPr>
          <w:del w:id="956" w:author="Feicui150316" w:date="2017-11-24T10:44:00Z"/>
          <w:rFonts w:hAnsi="楷体_GB2312" w:hint="eastAsia"/>
          <w:b/>
        </w:rPr>
      </w:pPr>
      <w:del w:id="957" w:author="Feicui150316" w:date="2017-11-24T10:44:00Z">
        <w:r w:rsidDel="00D266A4">
          <w:rPr>
            <w:rFonts w:hAnsi="楷体_GB2312" w:hint="eastAsia"/>
            <w:b/>
          </w:rPr>
          <w:delText>综合</w:delText>
        </w:r>
        <w:r w:rsidDel="00D266A4">
          <w:rPr>
            <w:rFonts w:hAnsi="楷体_GB2312" w:hint="eastAsia"/>
            <w:b/>
          </w:rPr>
          <w:delText>onload</w:delText>
        </w:r>
        <w:r w:rsidDel="00D266A4">
          <w:rPr>
            <w:rFonts w:hAnsi="楷体_GB2312" w:hint="eastAsia"/>
            <w:b/>
          </w:rPr>
          <w:delText>事件</w:delText>
        </w:r>
        <w:r w:rsidDel="00D266A4">
          <w:rPr>
            <w:rFonts w:hAnsi="楷体_GB2312" w:hint="eastAsia"/>
            <w:b/>
          </w:rPr>
          <w:delText>:</w:delText>
        </w:r>
      </w:del>
    </w:p>
    <w:p w:rsidR="005811B4" w:rsidRDefault="00C52B2B">
      <w:pPr>
        <w:pStyle w:val="af0"/>
        <w:ind w:left="0" w:firstLineChars="300" w:firstLine="630"/>
        <w:rPr>
          <w:rFonts w:hAnsi="楷体_GB2312" w:hint="eastAsia"/>
          <w:b/>
        </w:rPr>
      </w:pPr>
      <w:r>
        <w:rPr>
          <w:rFonts w:hAnsi="楷体_GB2312" w:hint="eastAsia"/>
          <w:b/>
        </w:rPr>
        <w:lastRenderedPageBreak/>
        <w:t>&lt;body&gt;</w:t>
      </w:r>
    </w:p>
    <w:p w:rsidR="005811B4" w:rsidRDefault="00C52B2B">
      <w:pPr>
        <w:pStyle w:val="af0"/>
        <w:ind w:left="420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  </w:t>
      </w:r>
      <w:r>
        <w:rPr>
          <w:rFonts w:hAnsi="楷体_GB2312" w:hint="eastAsia"/>
          <w:b/>
        </w:rPr>
        <w:tab/>
        <w:t>&lt;</w:t>
      </w:r>
      <w:proofErr w:type="spellStart"/>
      <w:r>
        <w:rPr>
          <w:rFonts w:hAnsi="楷体_GB2312" w:hint="eastAsia"/>
          <w:b/>
        </w:rPr>
        <w:t>img</w:t>
      </w:r>
      <w:proofErr w:type="spellEnd"/>
      <w:r>
        <w:rPr>
          <w:rFonts w:hAnsi="楷体_GB2312" w:hint="eastAsia"/>
          <w:b/>
        </w:rPr>
        <w:t xml:space="preserve"> id="</w:t>
      </w:r>
      <w:proofErr w:type="spellStart"/>
      <w:r>
        <w:rPr>
          <w:rFonts w:hAnsi="楷体_GB2312" w:hint="eastAsia"/>
          <w:b/>
        </w:rPr>
        <w:t>myImg</w:t>
      </w:r>
      <w:proofErr w:type="spellEnd"/>
      <w:r>
        <w:rPr>
          <w:rFonts w:hAnsi="楷体_GB2312" w:hint="eastAsia"/>
          <w:b/>
        </w:rPr>
        <w:t xml:space="preserve">" width="1000" </w:t>
      </w:r>
      <w:proofErr w:type="spellStart"/>
      <w:r>
        <w:rPr>
          <w:rFonts w:hAnsi="楷体_GB2312" w:hint="eastAsia"/>
          <w:b/>
        </w:rPr>
        <w:t>src</w:t>
      </w:r>
      <w:proofErr w:type="spellEnd"/>
      <w:r>
        <w:rPr>
          <w:rFonts w:hAnsi="楷体_GB2312" w:hint="eastAsia"/>
          <w:b/>
        </w:rPr>
        <w:t>="http://img2.niutuku.com/desk/1208/1401/ntk-1401-8806.jpg" /&gt;</w:t>
      </w:r>
    </w:p>
    <w:p w:rsidR="005811B4" w:rsidRDefault="00C52B2B">
      <w:pPr>
        <w:pStyle w:val="af0"/>
        <w:ind w:left="420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  &lt;/body&gt;</w:t>
      </w:r>
    </w:p>
    <w:p w:rsidR="005811B4" w:rsidRDefault="00C52B2B">
      <w:pPr>
        <w:pStyle w:val="af0"/>
        <w:ind w:left="420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  &lt;script&gt;</w:t>
      </w:r>
    </w:p>
    <w:p w:rsidR="005811B4" w:rsidRDefault="00C52B2B">
      <w:pPr>
        <w:pStyle w:val="af0"/>
        <w:ind w:left="420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    </w:t>
      </w:r>
      <w:proofErr w:type="spellStart"/>
      <w:proofErr w:type="gramStart"/>
      <w:r>
        <w:rPr>
          <w:rFonts w:hAnsi="楷体_GB2312" w:hint="eastAsia"/>
          <w:b/>
        </w:rPr>
        <w:t>window.onload</w:t>
      </w:r>
      <w:proofErr w:type="spellEnd"/>
      <w:proofErr w:type="gramEnd"/>
      <w:r>
        <w:rPr>
          <w:rFonts w:hAnsi="楷体_GB2312" w:hint="eastAsia"/>
          <w:b/>
        </w:rPr>
        <w:t xml:space="preserve"> = function(){</w:t>
      </w:r>
    </w:p>
    <w:p w:rsidR="005811B4" w:rsidRDefault="00C52B2B">
      <w:pPr>
        <w:pStyle w:val="af0"/>
        <w:ind w:left="420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        alert("</w:t>
      </w:r>
      <w:r>
        <w:rPr>
          <w:rFonts w:hAnsi="楷体_GB2312" w:hint="eastAsia"/>
          <w:b/>
        </w:rPr>
        <w:t>页面</w:t>
      </w:r>
      <w:proofErr w:type="spellStart"/>
      <w:r>
        <w:rPr>
          <w:rFonts w:hAnsi="楷体_GB2312" w:hint="eastAsia"/>
          <w:b/>
        </w:rPr>
        <w:t>dom</w:t>
      </w:r>
      <w:proofErr w:type="spellEnd"/>
      <w:r>
        <w:rPr>
          <w:rFonts w:hAnsi="楷体_GB2312" w:hint="eastAsia"/>
          <w:b/>
        </w:rPr>
        <w:t>加载完成</w:t>
      </w:r>
      <w:r>
        <w:rPr>
          <w:rFonts w:hAnsi="楷体_GB2312" w:hint="eastAsia"/>
          <w:b/>
        </w:rPr>
        <w:t>");</w:t>
      </w:r>
    </w:p>
    <w:p w:rsidR="005811B4" w:rsidRDefault="00C52B2B">
      <w:pPr>
        <w:pStyle w:val="af0"/>
        <w:ind w:left="420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    }</w:t>
      </w:r>
    </w:p>
    <w:p w:rsidR="005811B4" w:rsidRDefault="00C52B2B">
      <w:pPr>
        <w:pStyle w:val="af0"/>
        <w:ind w:left="420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  </w:t>
      </w:r>
      <w:r>
        <w:rPr>
          <w:rFonts w:hAnsi="楷体_GB2312" w:hint="eastAsia"/>
          <w:b/>
        </w:rPr>
        <w:tab/>
      </w:r>
      <w:proofErr w:type="spellStart"/>
      <w:proofErr w:type="gramStart"/>
      <w:r>
        <w:rPr>
          <w:rFonts w:hAnsi="楷体_GB2312" w:hint="eastAsia"/>
          <w:b/>
        </w:rPr>
        <w:t>document.getElementById</w:t>
      </w:r>
      <w:proofErr w:type="spellEnd"/>
      <w:proofErr w:type="gramEnd"/>
      <w:r>
        <w:rPr>
          <w:rFonts w:hAnsi="楷体_GB2312" w:hint="eastAsia"/>
          <w:b/>
        </w:rPr>
        <w:t>("</w:t>
      </w:r>
      <w:proofErr w:type="spellStart"/>
      <w:r>
        <w:rPr>
          <w:rFonts w:hAnsi="楷体_GB2312" w:hint="eastAsia"/>
          <w:b/>
        </w:rPr>
        <w:t>myImg</w:t>
      </w:r>
      <w:proofErr w:type="spellEnd"/>
      <w:r>
        <w:rPr>
          <w:rFonts w:hAnsi="楷体_GB2312" w:hint="eastAsia"/>
          <w:b/>
        </w:rPr>
        <w:t>").onload = function(){</w:t>
      </w:r>
    </w:p>
    <w:p w:rsidR="005811B4" w:rsidRDefault="00C52B2B">
      <w:pPr>
        <w:pStyle w:val="af0"/>
        <w:ind w:left="420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  </w:t>
      </w:r>
      <w:r>
        <w:rPr>
          <w:rFonts w:hAnsi="楷体_GB2312" w:hint="eastAsia"/>
          <w:b/>
        </w:rPr>
        <w:tab/>
      </w:r>
      <w:r>
        <w:rPr>
          <w:rFonts w:hAnsi="楷体_GB2312" w:hint="eastAsia"/>
          <w:b/>
        </w:rPr>
        <w:tab/>
        <w:t>alert("</w:t>
      </w:r>
      <w:r>
        <w:rPr>
          <w:rFonts w:hAnsi="楷体_GB2312" w:hint="eastAsia"/>
          <w:b/>
        </w:rPr>
        <w:t>图片已经加载完成</w:t>
      </w:r>
      <w:r>
        <w:rPr>
          <w:rFonts w:hAnsi="楷体_GB2312" w:hint="eastAsia"/>
          <w:b/>
        </w:rPr>
        <w:t>");</w:t>
      </w:r>
    </w:p>
    <w:p w:rsidR="005811B4" w:rsidRDefault="00C52B2B">
      <w:pPr>
        <w:pStyle w:val="af0"/>
        <w:ind w:left="420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  </w:t>
      </w:r>
      <w:r>
        <w:rPr>
          <w:rFonts w:hAnsi="楷体_GB2312" w:hint="eastAsia"/>
          <w:b/>
        </w:rPr>
        <w:tab/>
        <w:t>}</w:t>
      </w:r>
    </w:p>
    <w:p w:rsidR="005811B4" w:rsidRDefault="00C52B2B">
      <w:pPr>
        <w:pStyle w:val="af0"/>
        <w:ind w:left="420"/>
        <w:rPr>
          <w:rFonts w:hAnsi="楷体_GB2312" w:hint="eastAsia"/>
          <w:b/>
        </w:rPr>
      </w:pPr>
      <w:r>
        <w:rPr>
          <w:rFonts w:hAnsi="楷体_GB2312" w:hint="eastAsia"/>
          <w:b/>
        </w:rPr>
        <w:t xml:space="preserve">  &lt;/script&gt;</w:t>
      </w:r>
    </w:p>
    <w:p w:rsidR="005811B4" w:rsidRDefault="005811B4">
      <w:pPr>
        <w:pStyle w:val="af0"/>
        <w:ind w:firstLine="419"/>
        <w:rPr>
          <w:rFonts w:hAnsi="楷体_GB2312" w:hint="eastAsia"/>
          <w:b/>
        </w:rPr>
      </w:pPr>
    </w:p>
    <w:p w:rsidR="005811B4" w:rsidRDefault="005811B4">
      <w:pPr>
        <w:pStyle w:val="af0"/>
      </w:pPr>
    </w:p>
    <w:p w:rsidR="005811B4" w:rsidRDefault="00C52B2B">
      <w:pPr>
        <w:pStyle w:val="af0"/>
        <w:ind w:left="426"/>
      </w:pPr>
      <w:r>
        <w:rPr>
          <w:noProof/>
        </w:rPr>
        <w:drawing>
          <wp:inline distT="0" distB="0" distL="0" distR="0">
            <wp:extent cx="1223645" cy="532130"/>
            <wp:effectExtent l="0" t="0" r="0" b="0"/>
            <wp:docPr id="64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4" descr="提问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4" w:rsidRPr="00D266A4" w:rsidRDefault="00C52B2B">
      <w:pPr>
        <w:pStyle w:val="af0"/>
        <w:rPr>
          <w:highlight w:val="yellow"/>
          <w:rPrChange w:id="958" w:author="Feicui150316" w:date="2017-11-24T10:45:00Z">
            <w:rPr/>
          </w:rPrChange>
        </w:rPr>
      </w:pPr>
      <w:r w:rsidRPr="00D266A4">
        <w:rPr>
          <w:rFonts w:hint="eastAsia"/>
          <w:highlight w:val="yellow"/>
          <w:rPrChange w:id="959" w:author="Feicui150316" w:date="2017-11-24T10:45:00Z">
            <w:rPr>
              <w:rFonts w:hint="eastAsia"/>
            </w:rPr>
          </w:rPrChange>
        </w:rPr>
        <w:t>1</w:t>
      </w:r>
      <w:r w:rsidRPr="00D266A4">
        <w:rPr>
          <w:rFonts w:hint="eastAsia"/>
          <w:highlight w:val="yellow"/>
          <w:rPrChange w:id="960" w:author="Feicui150316" w:date="2017-11-24T10:45:00Z">
            <w:rPr>
              <w:rFonts w:hint="eastAsia"/>
            </w:rPr>
          </w:rPrChange>
        </w:rPr>
        <w:t>）</w:t>
      </w:r>
      <w:r w:rsidRPr="00D266A4">
        <w:rPr>
          <w:rFonts w:hint="eastAsia"/>
          <w:highlight w:val="yellow"/>
          <w:rPrChange w:id="961" w:author="Feicui150316" w:date="2017-11-24T10:45:00Z">
            <w:rPr>
              <w:rFonts w:hint="eastAsia"/>
            </w:rPr>
          </w:rPrChange>
        </w:rPr>
        <w:t xml:space="preserve">while </w:t>
      </w:r>
      <w:r w:rsidRPr="00D266A4">
        <w:rPr>
          <w:rFonts w:hint="eastAsia"/>
          <w:highlight w:val="yellow"/>
          <w:rPrChange w:id="962" w:author="Feicui150316" w:date="2017-11-24T10:45:00Z">
            <w:rPr>
              <w:rFonts w:hint="eastAsia"/>
            </w:rPr>
          </w:rPrChange>
        </w:rPr>
        <w:t>和</w:t>
      </w:r>
      <w:r w:rsidRPr="00D266A4">
        <w:rPr>
          <w:rFonts w:hint="eastAsia"/>
          <w:highlight w:val="yellow"/>
          <w:rPrChange w:id="963" w:author="Feicui150316" w:date="2017-11-24T10:45:00Z">
            <w:rPr>
              <w:rFonts w:hint="eastAsia"/>
            </w:rPr>
          </w:rPrChange>
        </w:rPr>
        <w:t xml:space="preserve"> do while</w:t>
      </w:r>
      <w:r w:rsidRPr="00D266A4">
        <w:rPr>
          <w:rFonts w:hint="eastAsia"/>
          <w:highlight w:val="yellow"/>
          <w:rPrChange w:id="964" w:author="Feicui150316" w:date="2017-11-24T10:45:00Z">
            <w:rPr>
              <w:rFonts w:hint="eastAsia"/>
            </w:rPr>
          </w:rPrChange>
        </w:rPr>
        <w:t>的区别？</w:t>
      </w:r>
    </w:p>
    <w:p w:rsidR="005811B4" w:rsidRDefault="00C52B2B">
      <w:pPr>
        <w:pStyle w:val="af0"/>
      </w:pPr>
      <w:r w:rsidRPr="00D266A4">
        <w:rPr>
          <w:rFonts w:hint="eastAsia"/>
          <w:highlight w:val="yellow"/>
          <w:rPrChange w:id="965" w:author="Feicui150316" w:date="2017-11-24T10:45:00Z">
            <w:rPr>
              <w:rFonts w:hint="eastAsia"/>
            </w:rPr>
          </w:rPrChange>
        </w:rPr>
        <w:t>2</w:t>
      </w:r>
      <w:r w:rsidRPr="00D266A4">
        <w:rPr>
          <w:rFonts w:hint="eastAsia"/>
          <w:highlight w:val="yellow"/>
          <w:rPrChange w:id="966" w:author="Feicui150316" w:date="2017-11-24T10:45:00Z">
            <w:rPr>
              <w:rFonts w:hint="eastAsia"/>
            </w:rPr>
          </w:rPrChange>
        </w:rPr>
        <w:t>）</w:t>
      </w:r>
      <w:r w:rsidRPr="00D266A4">
        <w:rPr>
          <w:rFonts w:hint="eastAsia"/>
          <w:highlight w:val="yellow"/>
          <w:rPrChange w:id="967" w:author="Feicui150316" w:date="2017-11-24T10:45:00Z">
            <w:rPr>
              <w:rFonts w:hint="eastAsia"/>
            </w:rPr>
          </w:rPrChange>
        </w:rPr>
        <w:t>for</w:t>
      </w:r>
      <w:r w:rsidRPr="00D266A4">
        <w:rPr>
          <w:rFonts w:hint="eastAsia"/>
          <w:highlight w:val="yellow"/>
          <w:rPrChange w:id="968" w:author="Feicui150316" w:date="2017-11-24T10:45:00Z">
            <w:rPr>
              <w:rFonts w:hint="eastAsia"/>
            </w:rPr>
          </w:rPrChange>
        </w:rPr>
        <w:t>循环的执行流程？</w:t>
      </w:r>
    </w:p>
    <w:p w:rsidR="005811B4" w:rsidRDefault="00C52B2B">
      <w:pPr>
        <w:pStyle w:val="af0"/>
        <w:ind w:left="426"/>
      </w:pPr>
      <w:r>
        <w:rPr>
          <w:noProof/>
        </w:rPr>
        <w:drawing>
          <wp:inline distT="0" distB="0" distL="0" distR="0">
            <wp:extent cx="1223645" cy="520065"/>
            <wp:effectExtent l="0" t="0" r="0" b="0"/>
            <wp:docPr id="65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2" descr="注意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4" w:rsidRDefault="00C52B2B">
      <w:pPr>
        <w:pStyle w:val="af0"/>
        <w:ind w:left="0" w:firstLineChars="300" w:firstLine="63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onload </w:t>
      </w:r>
      <w:r>
        <w:rPr>
          <w:rFonts w:hint="eastAsia"/>
        </w:rPr>
        <w:t>通常用于</w:t>
      </w:r>
      <w:r>
        <w:rPr>
          <w:rFonts w:hint="eastAsia"/>
        </w:rPr>
        <w:t xml:space="preserve"> &lt;body&gt; </w:t>
      </w:r>
      <w:r>
        <w:rPr>
          <w:rFonts w:hint="eastAsia"/>
        </w:rPr>
        <w:t>元素，在页面完全载入后</w:t>
      </w:r>
      <w:r>
        <w:rPr>
          <w:rFonts w:hint="eastAsia"/>
        </w:rPr>
        <w:t>(</w:t>
      </w:r>
      <w:r>
        <w:rPr>
          <w:rFonts w:hint="eastAsia"/>
        </w:rPr>
        <w:t>包括图片、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文件等等。</w:t>
      </w:r>
      <w:r>
        <w:rPr>
          <w:rFonts w:hint="eastAsia"/>
        </w:rPr>
        <w:t>)</w:t>
      </w:r>
      <w:r>
        <w:rPr>
          <w:rFonts w:hint="eastAsia"/>
        </w:rPr>
        <w:t>执行脚本代码。</w:t>
      </w:r>
    </w:p>
    <w:p w:rsidR="005811B4" w:rsidRDefault="00C52B2B">
      <w:pPr>
        <w:pStyle w:val="af0"/>
        <w:ind w:left="426"/>
      </w:pPr>
      <w:r>
        <w:rPr>
          <w:noProof/>
        </w:rPr>
        <w:drawing>
          <wp:inline distT="0" distB="0" distL="0" distR="0">
            <wp:extent cx="1223645" cy="527685"/>
            <wp:effectExtent l="0" t="0" r="0" b="0"/>
            <wp:docPr id="66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3" descr="练习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4" w:rsidRDefault="00C52B2B">
      <w:pPr>
        <w:pStyle w:val="af0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：练习</w:t>
      </w:r>
      <w:r>
        <w:rPr>
          <w:rFonts w:hint="eastAsia"/>
        </w:rPr>
        <w:t>/2.2 TAB</w:t>
      </w:r>
      <w:r>
        <w:rPr>
          <w:rFonts w:hint="eastAsia"/>
        </w:rPr>
        <w:t>切换效果</w:t>
      </w:r>
    </w:p>
    <w:p w:rsidR="005811B4" w:rsidRDefault="00C52B2B">
      <w:pPr>
        <w:pStyle w:val="2GB2312"/>
        <w:rPr>
          <w:rFonts w:hint="eastAsia"/>
        </w:rPr>
      </w:pPr>
      <w:r>
        <w:rPr>
          <w:rFonts w:hint="eastAsia"/>
        </w:rPr>
        <w:lastRenderedPageBreak/>
        <w:t>DOM</w:t>
      </w:r>
      <w:r>
        <w:rPr>
          <w:rFonts w:hint="eastAsia"/>
        </w:rPr>
        <w:t>：</w:t>
      </w:r>
      <w:r>
        <w:rPr>
          <w:rFonts w:hint="eastAsia"/>
          <w:color w:val="FF0000"/>
        </w:rPr>
        <w:t>[80</w:t>
      </w:r>
      <w:r>
        <w:rPr>
          <w:rFonts w:hint="eastAsia"/>
          <w:color w:val="FF0000"/>
        </w:rPr>
        <w:t>分钟</w:t>
      </w:r>
      <w:r>
        <w:rPr>
          <w:rFonts w:hint="eastAsia"/>
          <w:color w:val="FF0000"/>
        </w:rPr>
        <w:t>]</w:t>
      </w:r>
    </w:p>
    <w:p w:rsidR="005811B4" w:rsidRDefault="00C52B2B">
      <w:pPr>
        <w:pStyle w:val="2GB2312"/>
        <w:numPr>
          <w:ilvl w:val="1"/>
          <w:numId w:val="0"/>
        </w:numPr>
        <w:tabs>
          <w:tab w:val="clear" w:pos="720"/>
        </w:tabs>
        <w:rPr>
          <w:rFonts w:hint="eastAsia"/>
        </w:rPr>
      </w:pPr>
      <w:r>
        <w:rPr>
          <w:rFonts w:hint="eastAsia"/>
        </w:rPr>
        <w:t>当网页被加载时，浏览器会创建页面的文档对象模型（</w:t>
      </w:r>
      <w:r>
        <w:rPr>
          <w:rFonts w:hint="eastAsia"/>
        </w:rPr>
        <w:t>Document Object Model</w:t>
      </w:r>
      <w:r>
        <w:rPr>
          <w:rFonts w:hint="eastAsia"/>
        </w:rPr>
        <w:t>）。</w:t>
      </w:r>
    </w:p>
    <w:p w:rsidR="005811B4" w:rsidRDefault="00C52B2B">
      <w:pPr>
        <w:pStyle w:val="2GB2312"/>
        <w:numPr>
          <w:ilvl w:val="1"/>
          <w:numId w:val="0"/>
        </w:numPr>
        <w:tabs>
          <w:tab w:val="clear" w:pos="720"/>
        </w:tabs>
        <w:rPr>
          <w:rFonts w:hint="eastAsia"/>
        </w:rPr>
      </w:pPr>
      <w:r>
        <w:rPr>
          <w:rFonts w:hint="eastAsia"/>
        </w:rPr>
        <w:t xml:space="preserve">HTML DOM </w:t>
      </w:r>
      <w:r>
        <w:rPr>
          <w:rFonts w:hint="eastAsia"/>
        </w:rPr>
        <w:t>模型被构造为对象的树：</w:t>
      </w:r>
    </w:p>
    <w:p w:rsidR="005811B4" w:rsidRDefault="00C52B2B">
      <w:pPr>
        <w:pStyle w:val="2GB2312"/>
        <w:numPr>
          <w:ilvl w:val="1"/>
          <w:numId w:val="0"/>
        </w:numPr>
        <w:tabs>
          <w:tab w:val="clear" w:pos="720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>
            <wp:extent cx="4628515" cy="2533650"/>
            <wp:effectExtent l="0" t="0" r="635" b="0"/>
            <wp:docPr id="33" name="图片 33" descr="pic_html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pic_htmltre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4" w:rsidRDefault="00D266A4">
      <w:pPr>
        <w:pStyle w:val="af0"/>
      </w:pPr>
      <w:ins w:id="969" w:author="Feicui150316" w:date="2017-11-24T10:46:00Z">
        <w:r>
          <w:t>2.3.1</w:t>
        </w:r>
      </w:ins>
      <w:r w:rsidR="00C52B2B">
        <w:rPr>
          <w:rFonts w:hint="eastAsia"/>
        </w:rPr>
        <w:t>DOM</w:t>
      </w:r>
      <w:r w:rsidR="00C52B2B">
        <w:rPr>
          <w:rFonts w:hint="eastAsia"/>
        </w:rPr>
        <w:t>定义：</w:t>
      </w:r>
    </w:p>
    <w:p w:rsidR="005811B4" w:rsidRDefault="00C52B2B">
      <w:pPr>
        <w:pStyle w:val="af0"/>
        <w:ind w:firstLineChars="200" w:firstLine="420"/>
      </w:pPr>
      <w:r>
        <w:rPr>
          <w:rFonts w:hint="eastAsia"/>
        </w:rPr>
        <w:t>定义了访问和操作</w:t>
      </w:r>
      <w:r>
        <w:rPr>
          <w:rFonts w:hint="eastAsia"/>
        </w:rPr>
        <w:t xml:space="preserve"> HTML </w:t>
      </w:r>
      <w:r>
        <w:rPr>
          <w:rFonts w:hint="eastAsia"/>
        </w:rPr>
        <w:t>文档的标准方法。</w:t>
      </w:r>
    </w:p>
    <w:p w:rsidR="005811B4" w:rsidRDefault="00C52B2B">
      <w:pPr>
        <w:pStyle w:val="af0"/>
        <w:ind w:firstLine="419"/>
      </w:pPr>
      <w:r>
        <w:rPr>
          <w:rFonts w:hint="eastAsia"/>
        </w:rPr>
        <w:t>DOM</w:t>
      </w:r>
      <w:r>
        <w:rPr>
          <w:rFonts w:hint="eastAsia"/>
        </w:rPr>
        <w:t>就是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关于如何获取、修改、添加或删除文档</w:t>
      </w:r>
      <w:r>
        <w:rPr>
          <w:rFonts w:hint="eastAsia"/>
        </w:rPr>
        <w:t xml:space="preserve"> </w:t>
      </w:r>
      <w:r>
        <w:rPr>
          <w:rFonts w:hint="eastAsia"/>
        </w:rPr>
        <w:t>元素的标准。</w:t>
      </w:r>
    </w:p>
    <w:p w:rsidR="005811B4" w:rsidRDefault="00D266A4">
      <w:pPr>
        <w:pStyle w:val="af0"/>
      </w:pPr>
      <w:ins w:id="970" w:author="Feicui150316" w:date="2017-11-24T10:46:00Z">
        <w:r>
          <w:t>2.3.2</w:t>
        </w:r>
      </w:ins>
      <w:r w:rsidR="00C52B2B">
        <w:rPr>
          <w:rFonts w:hint="eastAsia"/>
        </w:rPr>
        <w:t>DOM</w:t>
      </w:r>
      <w:r w:rsidR="00C52B2B">
        <w:rPr>
          <w:rFonts w:hint="eastAsia"/>
        </w:rPr>
        <w:t>与网页的关系：</w:t>
      </w:r>
      <w:r w:rsidR="00C52B2B">
        <w:rPr>
          <w:rFonts w:hint="eastAsia"/>
        </w:rPr>
        <w:t xml:space="preserve"> html</w:t>
      </w:r>
      <w:r w:rsidR="00C52B2B">
        <w:rPr>
          <w:rFonts w:hint="eastAsia"/>
        </w:rPr>
        <w:t>文档中的元素都是一个个节点。</w:t>
      </w:r>
      <w:r w:rsidR="00C52B2B">
        <w:rPr>
          <w:rFonts w:hint="eastAsia"/>
        </w:rPr>
        <w:t>JS</w:t>
      </w:r>
      <w:r w:rsidR="00C52B2B">
        <w:rPr>
          <w:rFonts w:hint="eastAsia"/>
        </w:rPr>
        <w:t>可以获取修改、添加或删除</w:t>
      </w:r>
      <w:r w:rsidR="00C52B2B">
        <w:rPr>
          <w:rFonts w:hint="eastAsia"/>
        </w:rPr>
        <w:t xml:space="preserve">DOM </w:t>
      </w:r>
      <w:r w:rsidR="00C52B2B">
        <w:rPr>
          <w:rFonts w:hint="eastAsia"/>
        </w:rPr>
        <w:t>节点，来改变页面结构。</w:t>
      </w:r>
    </w:p>
    <w:p w:rsidR="005811B4" w:rsidRDefault="005811B4">
      <w:pPr>
        <w:pStyle w:val="af0"/>
      </w:pPr>
    </w:p>
    <w:p w:rsidR="005811B4" w:rsidRDefault="00C52B2B">
      <w:pPr>
        <w:pStyle w:val="af0"/>
      </w:pPr>
      <w:r>
        <w:rPr>
          <w:rFonts w:hint="eastAsia"/>
        </w:rPr>
        <w:t>常用获取</w:t>
      </w:r>
      <w:r>
        <w:rPr>
          <w:rFonts w:hint="eastAsia"/>
        </w:rPr>
        <w:t xml:space="preserve">DOM </w:t>
      </w:r>
      <w:r>
        <w:rPr>
          <w:rFonts w:hint="eastAsia"/>
        </w:rPr>
        <w:t>的方法：</w:t>
      </w:r>
    </w:p>
    <w:tbl>
      <w:tblPr>
        <w:tblStyle w:val="ae"/>
        <w:tblW w:w="11016" w:type="dxa"/>
        <w:tblLayout w:type="fixed"/>
        <w:tblLook w:val="04A0" w:firstRow="1" w:lastRow="0" w:firstColumn="1" w:lastColumn="0" w:noHBand="0" w:noVBand="1"/>
      </w:tblPr>
      <w:tblGrid>
        <w:gridCol w:w="3909"/>
        <w:gridCol w:w="3435"/>
        <w:gridCol w:w="3672"/>
      </w:tblGrid>
      <w:tr w:rsidR="005811B4">
        <w:tc>
          <w:tcPr>
            <w:tcW w:w="3909" w:type="dxa"/>
          </w:tcPr>
          <w:p w:rsidR="005811B4" w:rsidRDefault="00C52B2B">
            <w:pPr>
              <w:pStyle w:val="af0"/>
            </w:pPr>
            <w:r>
              <w:rPr>
                <w:rFonts w:hint="eastAsia"/>
              </w:rPr>
              <w:t>方法</w:t>
            </w:r>
          </w:p>
        </w:tc>
        <w:tc>
          <w:tcPr>
            <w:tcW w:w="3435" w:type="dxa"/>
          </w:tcPr>
          <w:p w:rsidR="005811B4" w:rsidRDefault="00C52B2B">
            <w:pPr>
              <w:pStyle w:val="af0"/>
            </w:pPr>
            <w:r>
              <w:rPr>
                <w:rFonts w:hint="eastAsia"/>
              </w:rPr>
              <w:t>区别</w:t>
            </w:r>
          </w:p>
        </w:tc>
        <w:tc>
          <w:tcPr>
            <w:tcW w:w="3672" w:type="dxa"/>
          </w:tcPr>
          <w:p w:rsidR="005811B4" w:rsidRDefault="00C52B2B">
            <w:pPr>
              <w:pStyle w:val="af0"/>
            </w:pPr>
            <w:r>
              <w:rPr>
                <w:rFonts w:hint="eastAsia"/>
              </w:rPr>
              <w:t>获取到的元素</w:t>
            </w:r>
          </w:p>
        </w:tc>
      </w:tr>
      <w:tr w:rsidR="005811B4">
        <w:tc>
          <w:tcPr>
            <w:tcW w:w="3909" w:type="dxa"/>
          </w:tcPr>
          <w:p w:rsidR="005811B4" w:rsidRDefault="00C52B2B">
            <w:pPr>
              <w:pStyle w:val="af0"/>
            </w:pPr>
            <w:proofErr w:type="spellStart"/>
            <w:proofErr w:type="gramStart"/>
            <w:r>
              <w:rPr>
                <w:rFonts w:hint="eastAsia"/>
              </w:rPr>
              <w:t>getElementById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‘’</w:t>
            </w:r>
            <w:r>
              <w:rPr>
                <w:rFonts w:hint="eastAsia"/>
              </w:rPr>
              <w:t>)</w:t>
            </w:r>
          </w:p>
        </w:tc>
        <w:tc>
          <w:tcPr>
            <w:tcW w:w="3435" w:type="dxa"/>
          </w:tcPr>
          <w:p w:rsidR="005811B4" w:rsidRDefault="00C52B2B">
            <w:pPr>
              <w:pStyle w:val="af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名获取</w:t>
            </w:r>
          </w:p>
        </w:tc>
        <w:tc>
          <w:tcPr>
            <w:tcW w:w="3672" w:type="dxa"/>
          </w:tcPr>
          <w:p w:rsidR="005811B4" w:rsidRDefault="00C52B2B">
            <w:pPr>
              <w:pStyle w:val="af0"/>
            </w:pPr>
            <w:r>
              <w:rPr>
                <w:rFonts w:hint="eastAsia"/>
              </w:rPr>
              <w:t>单个元素</w:t>
            </w:r>
          </w:p>
        </w:tc>
      </w:tr>
      <w:tr w:rsidR="005811B4">
        <w:tc>
          <w:tcPr>
            <w:tcW w:w="3909" w:type="dxa"/>
          </w:tcPr>
          <w:p w:rsidR="005811B4" w:rsidRDefault="00C52B2B">
            <w:pPr>
              <w:pStyle w:val="af0"/>
              <w:ind w:left="0"/>
            </w:pPr>
            <w:proofErr w:type="spellStart"/>
            <w:proofErr w:type="gramStart"/>
            <w:r>
              <w:rPr>
                <w:rFonts w:hint="eastAsia"/>
              </w:rPr>
              <w:t>document.getElementsByTagName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r>
              <w:t>‘’</w:t>
            </w:r>
            <w:r>
              <w:rPr>
                <w:rFonts w:hint="eastAsia"/>
              </w:rPr>
              <w:t>)</w:t>
            </w:r>
          </w:p>
        </w:tc>
        <w:tc>
          <w:tcPr>
            <w:tcW w:w="3435" w:type="dxa"/>
          </w:tcPr>
          <w:p w:rsidR="005811B4" w:rsidRDefault="00C52B2B">
            <w:pPr>
              <w:pStyle w:val="af0"/>
            </w:pPr>
            <w:r>
              <w:rPr>
                <w:rFonts w:hint="eastAsia"/>
              </w:rPr>
              <w:t>通过标签名获取</w:t>
            </w:r>
          </w:p>
        </w:tc>
        <w:tc>
          <w:tcPr>
            <w:tcW w:w="3672" w:type="dxa"/>
          </w:tcPr>
          <w:p w:rsidR="005811B4" w:rsidRDefault="00C52B2B">
            <w:pPr>
              <w:pStyle w:val="af0"/>
            </w:pPr>
            <w:r>
              <w:rPr>
                <w:rFonts w:hint="eastAsia"/>
              </w:rPr>
              <w:t>一组元素</w:t>
            </w:r>
          </w:p>
        </w:tc>
      </w:tr>
      <w:tr w:rsidR="005811B4">
        <w:tc>
          <w:tcPr>
            <w:tcW w:w="3909" w:type="dxa"/>
          </w:tcPr>
          <w:p w:rsidR="005811B4" w:rsidRDefault="00C52B2B">
            <w:pPr>
              <w:pStyle w:val="af0"/>
              <w:ind w:left="0"/>
            </w:pPr>
            <w:proofErr w:type="spellStart"/>
            <w:proofErr w:type="gramStart"/>
            <w:r>
              <w:rPr>
                <w:rFonts w:hint="eastAsia"/>
              </w:rPr>
              <w:t>document.getElementsByClassName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r>
              <w:t>‘’</w:t>
            </w:r>
            <w:r>
              <w:rPr>
                <w:rFonts w:hint="eastAsia"/>
              </w:rPr>
              <w:t>)</w:t>
            </w:r>
          </w:p>
        </w:tc>
        <w:tc>
          <w:tcPr>
            <w:tcW w:w="3435" w:type="dxa"/>
          </w:tcPr>
          <w:p w:rsidR="005811B4" w:rsidRDefault="00C52B2B">
            <w:pPr>
              <w:pStyle w:val="af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名获取</w:t>
            </w:r>
          </w:p>
        </w:tc>
        <w:tc>
          <w:tcPr>
            <w:tcW w:w="3672" w:type="dxa"/>
          </w:tcPr>
          <w:p w:rsidR="005811B4" w:rsidRDefault="00C52B2B">
            <w:pPr>
              <w:pStyle w:val="af0"/>
            </w:pPr>
            <w:r>
              <w:rPr>
                <w:rFonts w:hint="eastAsia"/>
              </w:rPr>
              <w:t>一组元素</w:t>
            </w:r>
          </w:p>
        </w:tc>
      </w:tr>
    </w:tbl>
    <w:p w:rsidR="005811B4" w:rsidRDefault="005811B4">
      <w:pPr>
        <w:pStyle w:val="af0"/>
      </w:pPr>
    </w:p>
    <w:p w:rsidR="005811B4" w:rsidDel="00D266A4" w:rsidRDefault="00C52B2B">
      <w:pPr>
        <w:pStyle w:val="af0"/>
        <w:rPr>
          <w:del w:id="971" w:author="Feicui150316" w:date="2017-11-24T10:46:00Z"/>
        </w:rPr>
      </w:pPr>
      <w:del w:id="972" w:author="Feicui150316" w:date="2017-11-24T10:46:00Z">
        <w:r w:rsidDel="00D266A4">
          <w:rPr>
            <w:rFonts w:hint="eastAsia"/>
          </w:rPr>
          <w:delText>鼠标移入、移出事件：</w:delText>
        </w:r>
      </w:del>
    </w:p>
    <w:p w:rsidR="005811B4" w:rsidDel="00D266A4" w:rsidRDefault="00C52B2B">
      <w:pPr>
        <w:pStyle w:val="af0"/>
        <w:rPr>
          <w:del w:id="973" w:author="Feicui150316" w:date="2017-11-24T10:46:00Z"/>
        </w:rPr>
      </w:pPr>
      <w:del w:id="974" w:author="Feicui150316" w:date="2017-11-24T10:46:00Z">
        <w:r w:rsidDel="00D266A4">
          <w:rPr>
            <w:rFonts w:hint="eastAsia"/>
          </w:rPr>
          <w:delText>onmouseover</w:delText>
        </w:r>
        <w:r w:rsidDel="00D266A4">
          <w:rPr>
            <w:rFonts w:hint="eastAsia"/>
          </w:rPr>
          <w:delText>和</w:delText>
        </w:r>
        <w:r w:rsidDel="00D266A4">
          <w:rPr>
            <w:rFonts w:hint="eastAsia"/>
          </w:rPr>
          <w:delText>onmouseout</w:delText>
        </w:r>
        <w:r w:rsidDel="00D266A4">
          <w:rPr>
            <w:rFonts w:hint="eastAsia"/>
          </w:rPr>
          <w:delText>事件</w:delText>
        </w:r>
      </w:del>
    </w:p>
    <w:p w:rsidR="005811B4" w:rsidRDefault="00C52B2B">
      <w:pPr>
        <w:pStyle w:val="af0"/>
        <w:ind w:left="426"/>
      </w:pPr>
      <w:r>
        <w:rPr>
          <w:rFonts w:hint="eastAsia"/>
          <w:noProof/>
        </w:rPr>
        <w:drawing>
          <wp:inline distT="0" distB="0" distL="0" distR="0">
            <wp:extent cx="1223645" cy="535940"/>
            <wp:effectExtent l="0" t="0" r="0" b="0"/>
            <wp:docPr id="16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0" descr="案例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4" w:rsidRDefault="00C52B2B">
      <w:pPr>
        <w:pStyle w:val="af0"/>
      </w:pPr>
      <w:r>
        <w:rPr>
          <w:rFonts w:hAnsi="楷体_GB2312" w:hint="eastAsia"/>
          <w:b/>
        </w:rPr>
        <w:t>案例描述</w:t>
      </w:r>
      <w:r>
        <w:rPr>
          <w:rFonts w:hint="eastAsia"/>
        </w:rPr>
        <w:t>：</w:t>
      </w:r>
    </w:p>
    <w:p w:rsidR="007641D9" w:rsidRDefault="00C52B2B" w:rsidP="007641D9">
      <w:pPr>
        <w:pStyle w:val="af0"/>
        <w:rPr>
          <w:ins w:id="975" w:author="Feicui150316" w:date="2017-11-24T10:50:00Z"/>
        </w:rPr>
      </w:pPr>
      <w:r>
        <w:rPr>
          <w:rFonts w:hint="eastAsia"/>
        </w:rPr>
        <w:lastRenderedPageBreak/>
        <w:tab/>
      </w:r>
      <w:del w:id="976" w:author="Feicui150316" w:date="2017-11-24T10:50:00Z">
        <w:r w:rsidDel="007641D9">
          <w:rPr>
            <w:rFonts w:hint="eastAsia"/>
          </w:rPr>
          <w:delText>任务描述</w:delText>
        </w:r>
      </w:del>
    </w:p>
    <w:p w:rsidR="005811B4" w:rsidRPr="007641D9" w:rsidRDefault="005811B4">
      <w:pPr>
        <w:pStyle w:val="af0"/>
      </w:pPr>
    </w:p>
    <w:p w:rsidR="005811B4" w:rsidDel="007641D9" w:rsidRDefault="00C52B2B">
      <w:pPr>
        <w:pStyle w:val="af0"/>
        <w:rPr>
          <w:del w:id="977" w:author="Feicui150316" w:date="2017-11-24T10:50:00Z"/>
        </w:rPr>
      </w:pPr>
      <w:r>
        <w:rPr>
          <w:rFonts w:hAnsi="楷体_GB2312" w:hint="eastAsia"/>
          <w:b/>
        </w:rPr>
        <w:t>案例代码</w:t>
      </w:r>
      <w:r>
        <w:rPr>
          <w:rFonts w:hint="eastAsia"/>
        </w:rPr>
        <w:t>：（源文件名称）</w:t>
      </w:r>
      <w:del w:id="978" w:author="Feicui150316" w:date="2017-11-24T10:50:00Z">
        <w:r w:rsidDel="007641D9">
          <w:rPr>
            <w:rFonts w:hint="eastAsia"/>
          </w:rPr>
          <w:delText>案例</w:delText>
        </w:r>
        <w:r w:rsidDel="007641D9">
          <w:rPr>
            <w:rFonts w:hint="eastAsia"/>
          </w:rPr>
          <w:delText>/2.3</w:delText>
        </w:r>
        <w:r w:rsidDel="007641D9">
          <w:rPr>
            <w:rFonts w:hint="eastAsia"/>
          </w:rPr>
          <w:delText>实现全选及全不选效果、点击导航下拉菜单</w:delText>
        </w:r>
        <w:r w:rsidDel="007641D9">
          <w:rPr>
            <w:rFonts w:hint="eastAsia"/>
          </w:rPr>
          <w:delText>.html</w:delText>
        </w:r>
        <w:r w:rsidDel="007641D9">
          <w:rPr>
            <w:rFonts w:hint="eastAsia"/>
          </w:rPr>
          <w:delText>、鼠标移入移出导航下拉菜单</w:delText>
        </w:r>
        <w:r w:rsidDel="007641D9">
          <w:rPr>
            <w:rFonts w:hint="eastAsia"/>
          </w:rPr>
          <w:delText>.html</w:delText>
        </w:r>
      </w:del>
    </w:p>
    <w:p w:rsidR="005811B4" w:rsidRDefault="005811B4">
      <w:pPr>
        <w:pStyle w:val="af0"/>
      </w:pPr>
    </w:p>
    <w:p w:rsidR="005811B4" w:rsidDel="007641D9" w:rsidRDefault="00C52B2B">
      <w:pPr>
        <w:pStyle w:val="af0"/>
        <w:rPr>
          <w:del w:id="979" w:author="Feicui150316" w:date="2017-11-24T10:48:00Z"/>
        </w:rPr>
      </w:pPr>
      <w:del w:id="980" w:author="Feicui150316" w:date="2017-11-24T10:48:00Z">
        <w:r w:rsidDel="007641D9">
          <w:rPr>
            <w:rFonts w:hint="eastAsia"/>
          </w:rPr>
          <w:delText>1</w:delText>
        </w:r>
        <w:r w:rsidDel="007641D9">
          <w:rPr>
            <w:rFonts w:hint="eastAsia"/>
          </w:rPr>
          <w:delText>、</w:delText>
        </w:r>
        <w:r w:rsidDel="007641D9">
          <w:rPr>
            <w:rFonts w:hint="eastAsia"/>
          </w:rPr>
          <w:delText xml:space="preserve">  </w:delText>
        </w:r>
        <w:r w:rsidDel="007641D9">
          <w:rPr>
            <w:rFonts w:hint="eastAsia"/>
          </w:rPr>
          <w:delText>获取</w:delText>
        </w:r>
        <w:r w:rsidDel="007641D9">
          <w:rPr>
            <w:rFonts w:hint="eastAsia"/>
          </w:rPr>
          <w:delText>DOM</w:delText>
        </w:r>
        <w:r w:rsidDel="007641D9">
          <w:rPr>
            <w:rFonts w:hint="eastAsia"/>
          </w:rPr>
          <w:delText>：</w:delText>
        </w:r>
        <w:r w:rsidDel="007641D9">
          <w:rPr>
            <w:rFonts w:hint="eastAsia"/>
          </w:rPr>
          <w:delText xml:space="preserve"> document.getElementById("myBtn")</w:delText>
        </w:r>
      </w:del>
    </w:p>
    <w:p w:rsidR="005811B4" w:rsidDel="007641D9" w:rsidRDefault="00C52B2B">
      <w:pPr>
        <w:pStyle w:val="af0"/>
        <w:ind w:firstLineChars="798" w:firstLine="1676"/>
        <w:rPr>
          <w:del w:id="981" w:author="Feicui150316" w:date="2017-11-24T10:48:00Z"/>
        </w:rPr>
      </w:pPr>
      <w:del w:id="982" w:author="Feicui150316" w:date="2017-11-24T10:48:00Z">
        <w:r w:rsidDel="007641D9">
          <w:rPr>
            <w:rFonts w:hint="eastAsia"/>
          </w:rPr>
          <w:delText>document.getElementByTagName("p")</w:delText>
        </w:r>
      </w:del>
    </w:p>
    <w:p w:rsidR="005811B4" w:rsidDel="007641D9" w:rsidRDefault="00C52B2B">
      <w:pPr>
        <w:pStyle w:val="af0"/>
        <w:ind w:firstLineChars="798" w:firstLine="1676"/>
        <w:rPr>
          <w:del w:id="983" w:author="Feicui150316" w:date="2017-11-24T10:48:00Z"/>
        </w:rPr>
      </w:pPr>
      <w:del w:id="984" w:author="Feicui150316" w:date="2017-11-24T10:48:00Z">
        <w:r w:rsidDel="007641D9">
          <w:rPr>
            <w:rFonts w:hint="eastAsia"/>
          </w:rPr>
          <w:delText>document.getElementByClassName("box")</w:delText>
        </w:r>
      </w:del>
    </w:p>
    <w:p w:rsidR="005811B4" w:rsidRDefault="00C52B2B">
      <w:pPr>
        <w:pStyle w:val="af0"/>
      </w:pPr>
      <w:r>
        <w:rPr>
          <w:rFonts w:hint="eastAsia"/>
        </w:rPr>
        <w:t>&lt;body&gt;</w:t>
      </w:r>
    </w:p>
    <w:p w:rsidR="005811B4" w:rsidRDefault="00C52B2B">
      <w:pPr>
        <w:pStyle w:val="af0"/>
        <w:ind w:firstLineChars="200" w:firstLine="420"/>
      </w:pPr>
      <w:r>
        <w:rPr>
          <w:rFonts w:hint="eastAsia"/>
        </w:rPr>
        <w:t>&lt;button id =</w:t>
      </w:r>
      <w:r>
        <w:rPr>
          <w:rFonts w:hint="eastAsia"/>
        </w:rPr>
        <w:t>“</w:t>
      </w:r>
      <w:proofErr w:type="spellStart"/>
      <w:r>
        <w:rPr>
          <w:rFonts w:hint="eastAsia"/>
        </w:rPr>
        <w:t>myBtn</w:t>
      </w:r>
      <w:proofErr w:type="spellEnd"/>
      <w:r>
        <w:rPr>
          <w:rFonts w:hint="eastAsia"/>
        </w:rPr>
        <w:t>”</w:t>
      </w:r>
      <w:r>
        <w:rPr>
          <w:rFonts w:hint="eastAsia"/>
        </w:rPr>
        <w:t>&gt;&lt;/button&gt;</w:t>
      </w:r>
    </w:p>
    <w:p w:rsidR="005811B4" w:rsidRDefault="00C52B2B">
      <w:pPr>
        <w:pStyle w:val="af0"/>
        <w:ind w:firstLineChars="200" w:firstLine="420"/>
      </w:pPr>
      <w:r>
        <w:rPr>
          <w:rFonts w:hint="eastAsia"/>
        </w:rPr>
        <w:t>&lt;div class =</w:t>
      </w:r>
      <w:r>
        <w:rPr>
          <w:rFonts w:hint="eastAsia"/>
        </w:rPr>
        <w:t>“</w:t>
      </w:r>
      <w:r>
        <w:rPr>
          <w:rFonts w:hint="eastAsia"/>
        </w:rPr>
        <w:t>box</w:t>
      </w:r>
      <w:r>
        <w:rPr>
          <w:rFonts w:hint="eastAsia"/>
        </w:rPr>
        <w:t>”</w:t>
      </w:r>
      <w:r>
        <w:rPr>
          <w:rFonts w:hint="eastAsia"/>
        </w:rPr>
        <w:t>&gt;&lt;/div&gt;</w:t>
      </w:r>
    </w:p>
    <w:p w:rsidR="005811B4" w:rsidRDefault="00C52B2B">
      <w:pPr>
        <w:pStyle w:val="af0"/>
        <w:ind w:firstLineChars="200" w:firstLine="420"/>
      </w:pPr>
      <w:r>
        <w:rPr>
          <w:rFonts w:hint="eastAsia"/>
        </w:rPr>
        <w:t>&lt;p&gt;123&lt;/p&gt;</w:t>
      </w:r>
    </w:p>
    <w:p w:rsidR="005811B4" w:rsidRDefault="00C52B2B">
      <w:pPr>
        <w:pStyle w:val="af0"/>
        <w:ind w:firstLineChars="200" w:firstLine="420"/>
      </w:pPr>
      <w:r>
        <w:rPr>
          <w:rFonts w:hint="eastAsia"/>
        </w:rPr>
        <w:t>&lt;p&gt;456&lt;/p&gt;</w:t>
      </w:r>
    </w:p>
    <w:p w:rsidR="005811B4" w:rsidRDefault="00C52B2B">
      <w:pPr>
        <w:pStyle w:val="af0"/>
      </w:pPr>
      <w:r>
        <w:rPr>
          <w:rFonts w:hint="eastAsia"/>
        </w:rPr>
        <w:t>&lt;/body&gt;</w:t>
      </w:r>
    </w:p>
    <w:p w:rsidR="005811B4" w:rsidRDefault="00C52B2B">
      <w:pPr>
        <w:pStyle w:val="af0"/>
      </w:pPr>
      <w:r>
        <w:rPr>
          <w:rFonts w:hint="eastAsia"/>
        </w:rPr>
        <w:t>&lt;script&gt;</w:t>
      </w:r>
    </w:p>
    <w:p w:rsidR="005811B4" w:rsidRDefault="00C52B2B">
      <w:pPr>
        <w:pStyle w:val="af0"/>
        <w:ind w:firstLine="419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myBtn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("</w:t>
      </w:r>
      <w:proofErr w:type="spellStart"/>
      <w:r>
        <w:rPr>
          <w:rFonts w:hint="eastAsia"/>
        </w:rPr>
        <w:t>myBtn</w:t>
      </w:r>
      <w:proofErr w:type="spellEnd"/>
      <w:r>
        <w:rPr>
          <w:rFonts w:hint="eastAsia"/>
        </w:rPr>
        <w:t>");</w:t>
      </w:r>
    </w:p>
    <w:p w:rsidR="005811B4" w:rsidRDefault="00C52B2B">
      <w:pPr>
        <w:pStyle w:val="af0"/>
        <w:ind w:firstLine="419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document.getElementByTagName</w:t>
      </w:r>
      <w:proofErr w:type="spellEnd"/>
      <w:proofErr w:type="gramEnd"/>
      <w:r>
        <w:rPr>
          <w:rFonts w:hint="eastAsia"/>
        </w:rPr>
        <w:t>("p");</w:t>
      </w:r>
    </w:p>
    <w:p w:rsidR="005811B4" w:rsidRDefault="00C52B2B">
      <w:pPr>
        <w:pStyle w:val="af0"/>
        <w:ind w:firstLine="419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box = </w:t>
      </w:r>
      <w:proofErr w:type="spellStart"/>
      <w:proofErr w:type="gramStart"/>
      <w:r>
        <w:rPr>
          <w:rFonts w:hint="eastAsia"/>
        </w:rPr>
        <w:t>document.getElementByClassName</w:t>
      </w:r>
      <w:proofErr w:type="spellEnd"/>
      <w:proofErr w:type="gramEnd"/>
      <w:r>
        <w:rPr>
          <w:rFonts w:hint="eastAsia"/>
        </w:rPr>
        <w:t>("box");</w:t>
      </w:r>
    </w:p>
    <w:p w:rsidR="005811B4" w:rsidRDefault="00C52B2B">
      <w:pPr>
        <w:pStyle w:val="af0"/>
        <w:ind w:firstLine="419"/>
      </w:pPr>
      <w:r>
        <w:rPr>
          <w:rFonts w:hint="eastAsia"/>
        </w:rPr>
        <w:t>console.log(</w:t>
      </w:r>
      <w:proofErr w:type="spellStart"/>
      <w:r>
        <w:rPr>
          <w:rFonts w:hint="eastAsia"/>
        </w:rPr>
        <w:t>myBtn</w:t>
      </w:r>
      <w:proofErr w:type="spellEnd"/>
      <w:r>
        <w:rPr>
          <w:rFonts w:hint="eastAsia"/>
        </w:rPr>
        <w:t>);</w:t>
      </w:r>
    </w:p>
    <w:p w:rsidR="005811B4" w:rsidRDefault="00C52B2B">
      <w:pPr>
        <w:pStyle w:val="af0"/>
        <w:ind w:firstLine="419"/>
      </w:pPr>
      <w:r>
        <w:rPr>
          <w:rFonts w:hint="eastAsia"/>
        </w:rPr>
        <w:t>console.log(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);</w:t>
      </w:r>
    </w:p>
    <w:p w:rsidR="005811B4" w:rsidRDefault="00C52B2B">
      <w:pPr>
        <w:pStyle w:val="af0"/>
        <w:ind w:firstLine="419"/>
      </w:pPr>
      <w:r>
        <w:rPr>
          <w:rFonts w:hint="eastAsia"/>
        </w:rPr>
        <w:t>console.log(box);</w:t>
      </w:r>
    </w:p>
    <w:p w:rsidR="005811B4" w:rsidDel="007641D9" w:rsidRDefault="00C52B2B">
      <w:pPr>
        <w:pStyle w:val="af0"/>
        <w:rPr>
          <w:del w:id="985" w:author="Feicui150316" w:date="2017-11-24T10:49:00Z"/>
        </w:rPr>
      </w:pPr>
      <w:del w:id="986" w:author="Feicui150316" w:date="2017-11-24T10:49:00Z">
        <w:r w:rsidDel="007641D9">
          <w:rPr>
            <w:rFonts w:hint="eastAsia"/>
          </w:rPr>
          <w:delText>&lt;/script&gt;</w:delText>
        </w:r>
      </w:del>
    </w:p>
    <w:p w:rsidR="005811B4" w:rsidDel="007641D9" w:rsidRDefault="005811B4">
      <w:pPr>
        <w:pStyle w:val="af0"/>
        <w:ind w:firstLine="1257"/>
        <w:rPr>
          <w:del w:id="987" w:author="Feicui150316" w:date="2017-11-24T10:49:00Z"/>
        </w:rPr>
      </w:pPr>
    </w:p>
    <w:p w:rsidR="005811B4" w:rsidDel="007641D9" w:rsidRDefault="005811B4">
      <w:pPr>
        <w:pStyle w:val="af0"/>
        <w:ind w:firstLineChars="100" w:firstLine="210"/>
        <w:rPr>
          <w:del w:id="988" w:author="Feicui150316" w:date="2017-11-24T10:49:00Z"/>
          <w:rFonts w:hAnsi="楷体_GB2312" w:hint="eastAsia"/>
          <w:b/>
        </w:rPr>
      </w:pPr>
    </w:p>
    <w:p w:rsidR="005811B4" w:rsidDel="007641D9" w:rsidRDefault="00C52B2B">
      <w:pPr>
        <w:pStyle w:val="af0"/>
        <w:rPr>
          <w:del w:id="989" w:author="Feicui150316" w:date="2017-11-24T10:49:00Z"/>
        </w:rPr>
      </w:pPr>
      <w:del w:id="990" w:author="Feicui150316" w:date="2017-11-24T10:49:00Z">
        <w:r w:rsidDel="007641D9">
          <w:rPr>
            <w:rFonts w:hint="eastAsia"/>
          </w:rPr>
          <w:delText>2</w:delText>
        </w:r>
        <w:r w:rsidDel="007641D9">
          <w:rPr>
            <w:rFonts w:hint="eastAsia"/>
          </w:rPr>
          <w:delText>、</w:delText>
        </w:r>
        <w:r w:rsidDel="007641D9">
          <w:rPr>
            <w:rFonts w:hint="eastAsia"/>
          </w:rPr>
          <w:delText xml:space="preserve"> </w:delText>
        </w:r>
        <w:r w:rsidDel="007641D9">
          <w:rPr>
            <w:rFonts w:hint="eastAsia"/>
          </w:rPr>
          <w:delText>获取到</w:delText>
        </w:r>
        <w:r w:rsidDel="007641D9">
          <w:rPr>
            <w:rFonts w:hint="eastAsia"/>
          </w:rPr>
          <w:delText>DOM</w:delText>
        </w:r>
        <w:r w:rsidDel="007641D9">
          <w:rPr>
            <w:rFonts w:hint="eastAsia"/>
          </w:rPr>
          <w:delText>元素后添加事件</w:delText>
        </w:r>
      </w:del>
    </w:p>
    <w:p w:rsidR="005811B4" w:rsidDel="007641D9" w:rsidRDefault="005811B4">
      <w:pPr>
        <w:pStyle w:val="af0"/>
        <w:rPr>
          <w:del w:id="991" w:author="Feicui150316" w:date="2017-11-24T10:49:00Z"/>
        </w:rPr>
      </w:pPr>
    </w:p>
    <w:p w:rsidR="005811B4" w:rsidDel="007641D9" w:rsidRDefault="00C52B2B">
      <w:pPr>
        <w:pStyle w:val="af0"/>
        <w:rPr>
          <w:del w:id="992" w:author="Feicui150316" w:date="2017-11-24T10:49:00Z"/>
        </w:rPr>
      </w:pPr>
      <w:del w:id="993" w:author="Feicui150316" w:date="2017-11-24T10:49:00Z">
        <w:r w:rsidDel="007641D9">
          <w:rPr>
            <w:rFonts w:hint="eastAsia"/>
          </w:rPr>
          <w:delText>&lt;body&gt;</w:delText>
        </w:r>
      </w:del>
    </w:p>
    <w:p w:rsidR="005811B4" w:rsidDel="007641D9" w:rsidRDefault="00C52B2B">
      <w:pPr>
        <w:pStyle w:val="af0"/>
        <w:ind w:firstLine="419"/>
        <w:rPr>
          <w:del w:id="994" w:author="Feicui150316" w:date="2017-11-24T10:49:00Z"/>
        </w:rPr>
      </w:pPr>
      <w:del w:id="995" w:author="Feicui150316" w:date="2017-11-24T10:49:00Z">
        <w:r w:rsidDel="007641D9">
          <w:rPr>
            <w:rFonts w:hint="eastAsia"/>
          </w:rPr>
          <w:delText>&lt;button id=</w:delText>
        </w:r>
        <w:r w:rsidDel="007641D9">
          <w:rPr>
            <w:rFonts w:hint="eastAsia"/>
          </w:rPr>
          <w:delText>“</w:delText>
        </w:r>
        <w:r w:rsidDel="007641D9">
          <w:rPr>
            <w:rFonts w:hint="eastAsia"/>
          </w:rPr>
          <w:delText>myBtn</w:delText>
        </w:r>
        <w:r w:rsidDel="007641D9">
          <w:rPr>
            <w:rFonts w:hint="eastAsia"/>
          </w:rPr>
          <w:delText>”</w:delText>
        </w:r>
        <w:r w:rsidDel="007641D9">
          <w:rPr>
            <w:rFonts w:hint="eastAsia"/>
          </w:rPr>
          <w:delText>&gt;&lt;/button&gt;</w:delText>
        </w:r>
      </w:del>
    </w:p>
    <w:p w:rsidR="005811B4" w:rsidDel="007641D9" w:rsidRDefault="00C52B2B">
      <w:pPr>
        <w:pStyle w:val="af0"/>
        <w:rPr>
          <w:del w:id="996" w:author="Feicui150316" w:date="2017-11-24T10:49:00Z"/>
        </w:rPr>
      </w:pPr>
      <w:del w:id="997" w:author="Feicui150316" w:date="2017-11-24T10:49:00Z">
        <w:r w:rsidDel="007641D9">
          <w:rPr>
            <w:rFonts w:hint="eastAsia"/>
          </w:rPr>
          <w:delText xml:space="preserve">    &lt;div id=</w:delText>
        </w:r>
        <w:r w:rsidDel="007641D9">
          <w:rPr>
            <w:rFonts w:hint="eastAsia"/>
          </w:rPr>
          <w:delText>“</w:delText>
        </w:r>
        <w:r w:rsidDel="007641D9">
          <w:rPr>
            <w:rFonts w:hint="eastAsia"/>
          </w:rPr>
          <w:delText>box</w:delText>
        </w:r>
        <w:r w:rsidDel="007641D9">
          <w:rPr>
            <w:rFonts w:hint="eastAsia"/>
          </w:rPr>
          <w:delText>”</w:delText>
        </w:r>
        <w:r w:rsidDel="007641D9">
          <w:rPr>
            <w:rFonts w:hint="eastAsia"/>
          </w:rPr>
          <w:delText>&gt;&lt;/div&gt;</w:delText>
        </w:r>
      </w:del>
    </w:p>
    <w:p w:rsidR="005811B4" w:rsidDel="007641D9" w:rsidRDefault="00C52B2B">
      <w:pPr>
        <w:pStyle w:val="af0"/>
        <w:rPr>
          <w:del w:id="998" w:author="Feicui150316" w:date="2017-11-24T10:49:00Z"/>
        </w:rPr>
      </w:pPr>
      <w:del w:id="999" w:author="Feicui150316" w:date="2017-11-24T10:49:00Z">
        <w:r w:rsidDel="007641D9">
          <w:rPr>
            <w:rFonts w:hint="eastAsia"/>
          </w:rPr>
          <w:delText>&lt;/body&gt;</w:delText>
        </w:r>
      </w:del>
    </w:p>
    <w:p w:rsidR="005811B4" w:rsidDel="007641D9" w:rsidRDefault="00C52B2B">
      <w:pPr>
        <w:pStyle w:val="af0"/>
        <w:rPr>
          <w:del w:id="1000" w:author="Feicui150316" w:date="2017-11-24T10:49:00Z"/>
        </w:rPr>
      </w:pPr>
      <w:del w:id="1001" w:author="Feicui150316" w:date="2017-11-24T10:49:00Z">
        <w:r w:rsidDel="007641D9">
          <w:rPr>
            <w:rFonts w:hint="eastAsia"/>
          </w:rPr>
          <w:delText>&lt;script&gt;</w:delText>
        </w:r>
      </w:del>
    </w:p>
    <w:p w:rsidR="005811B4" w:rsidRDefault="007641D9">
      <w:pPr>
        <w:pStyle w:val="af0"/>
        <w:ind w:firstLine="419"/>
      </w:pPr>
      <w:bookmarkStart w:id="1002" w:name="OLE_LINK5"/>
      <w:ins w:id="1003" w:author="Feicui150316" w:date="2017-11-24T10:50:00Z">
        <w:r>
          <w:rPr>
            <w:rFonts w:hint="eastAsia"/>
          </w:rPr>
          <w:t>/</w:t>
        </w:r>
        <w:r>
          <w:t>*</w:t>
        </w:r>
      </w:ins>
      <w:proofErr w:type="spellStart"/>
      <w:proofErr w:type="gramStart"/>
      <w:r w:rsidR="00C52B2B">
        <w:rPr>
          <w:rFonts w:hint="eastAsia"/>
        </w:rPr>
        <w:t>document.getElementById</w:t>
      </w:r>
      <w:proofErr w:type="spellEnd"/>
      <w:proofErr w:type="gramEnd"/>
      <w:r w:rsidR="00C52B2B">
        <w:rPr>
          <w:rFonts w:hint="eastAsia"/>
        </w:rPr>
        <w:t>("</w:t>
      </w:r>
      <w:proofErr w:type="spellStart"/>
      <w:r w:rsidR="00C52B2B">
        <w:rPr>
          <w:rFonts w:hint="eastAsia"/>
        </w:rPr>
        <w:t>myBtn</w:t>
      </w:r>
      <w:proofErr w:type="spellEnd"/>
      <w:r w:rsidR="00C52B2B">
        <w:rPr>
          <w:rFonts w:hint="eastAsia"/>
        </w:rPr>
        <w:t>")</w:t>
      </w:r>
      <w:bookmarkEnd w:id="1002"/>
      <w:r w:rsidR="00C52B2B">
        <w:rPr>
          <w:rFonts w:hint="eastAsia"/>
        </w:rPr>
        <w:t>.</w:t>
      </w:r>
      <w:proofErr w:type="spellStart"/>
      <w:r w:rsidR="00C52B2B">
        <w:rPr>
          <w:rFonts w:hint="eastAsia"/>
        </w:rPr>
        <w:t>onclick</w:t>
      </w:r>
      <w:proofErr w:type="spellEnd"/>
      <w:r w:rsidR="00C52B2B">
        <w:rPr>
          <w:rFonts w:hint="eastAsia"/>
        </w:rPr>
        <w:t xml:space="preserve">=function(){ </w:t>
      </w:r>
    </w:p>
    <w:p w:rsidR="005811B4" w:rsidRDefault="00C52B2B">
      <w:pPr>
        <w:pStyle w:val="af0"/>
        <w:ind w:firstLine="838"/>
      </w:pPr>
      <w:proofErr w:type="gramStart"/>
      <w:r>
        <w:rPr>
          <w:rFonts w:hint="eastAsia"/>
        </w:rPr>
        <w:t>message(</w:t>
      </w:r>
      <w:proofErr w:type="gramEnd"/>
      <w:r>
        <w:rPr>
          <w:rFonts w:hint="eastAsia"/>
        </w:rPr>
        <w:t xml:space="preserve">); </w:t>
      </w:r>
    </w:p>
    <w:p w:rsidR="005811B4" w:rsidRDefault="00C52B2B">
      <w:pPr>
        <w:pStyle w:val="af0"/>
        <w:ind w:firstLineChars="200" w:firstLine="420"/>
      </w:pPr>
      <w:r>
        <w:rPr>
          <w:rFonts w:hint="eastAsia"/>
        </w:rPr>
        <w:t>};</w:t>
      </w:r>
    </w:p>
    <w:p w:rsidR="005811B4" w:rsidRDefault="00C52B2B">
      <w:pPr>
        <w:pStyle w:val="af0"/>
        <w:ind w:firstLine="419"/>
      </w:pPr>
      <w:r>
        <w:rPr>
          <w:rFonts w:hint="eastAsia"/>
        </w:rPr>
        <w:t xml:space="preserve">function </w:t>
      </w:r>
      <w:proofErr w:type="gramStart"/>
      <w:r>
        <w:rPr>
          <w:rFonts w:hint="eastAsia"/>
        </w:rPr>
        <w:t>message(</w:t>
      </w:r>
      <w:proofErr w:type="gramEnd"/>
      <w:r>
        <w:rPr>
          <w:rFonts w:hint="eastAsia"/>
        </w:rPr>
        <w:t>){</w:t>
      </w:r>
    </w:p>
    <w:p w:rsidR="005811B4" w:rsidRDefault="00C52B2B">
      <w:pPr>
        <w:pStyle w:val="af0"/>
        <w:ind w:firstLine="838"/>
      </w:pP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("box").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=</w:t>
      </w:r>
      <w:r>
        <w:rPr>
          <w:rFonts w:hint="eastAsia"/>
        </w:rPr>
        <w:t>‘点击事件’</w:t>
      </w:r>
      <w:r>
        <w:rPr>
          <w:rFonts w:hint="eastAsia"/>
        </w:rPr>
        <w:t>;</w:t>
      </w:r>
    </w:p>
    <w:p w:rsidR="005811B4" w:rsidRDefault="00C52B2B">
      <w:pPr>
        <w:pStyle w:val="af0"/>
        <w:ind w:firstLine="419"/>
      </w:pPr>
      <w:r>
        <w:rPr>
          <w:rFonts w:hint="eastAsia"/>
        </w:rPr>
        <w:t>}</w:t>
      </w:r>
      <w:ins w:id="1004" w:author="Feicui150316" w:date="2017-11-24T10:50:00Z">
        <w:r w:rsidR="007641D9">
          <w:t>*/</w:t>
        </w:r>
      </w:ins>
    </w:p>
    <w:p w:rsidR="005811B4" w:rsidRDefault="00C52B2B">
      <w:pPr>
        <w:pStyle w:val="af0"/>
      </w:pPr>
      <w:r>
        <w:rPr>
          <w:rFonts w:hint="eastAsia"/>
        </w:rPr>
        <w:t>&lt;/script&gt;</w:t>
      </w:r>
    </w:p>
    <w:p w:rsidR="005811B4" w:rsidRDefault="005811B4">
      <w:pPr>
        <w:pStyle w:val="af0"/>
        <w:rPr>
          <w:rFonts w:hAnsi="楷体_GB2312" w:hint="eastAsia"/>
          <w:b/>
        </w:rPr>
      </w:pPr>
    </w:p>
    <w:p w:rsidR="005811B4" w:rsidRDefault="00C52B2B">
      <w:pPr>
        <w:pStyle w:val="af0"/>
      </w:pPr>
      <w:r>
        <w:rPr>
          <w:rFonts w:hint="eastAsia"/>
        </w:rPr>
        <w:t>3</w:t>
      </w:r>
      <w:r>
        <w:rPr>
          <w:rFonts w:hint="eastAsia"/>
        </w:rPr>
        <w:t>、鼠标事件</w:t>
      </w:r>
    </w:p>
    <w:p w:rsidR="005811B4" w:rsidRDefault="00C52B2B">
      <w:pPr>
        <w:pStyle w:val="af0"/>
      </w:pPr>
      <w:r>
        <w:rPr>
          <w:rFonts w:hint="eastAsia"/>
        </w:rPr>
        <w:t>// this</w:t>
      </w:r>
      <w:r>
        <w:rPr>
          <w:rFonts w:hint="eastAsia"/>
        </w:rPr>
        <w:t>代表当前对象。这里就是</w:t>
      </w:r>
      <w:r>
        <w:rPr>
          <w:rFonts w:hint="eastAsia"/>
        </w:rPr>
        <w:t>div</w:t>
      </w:r>
    </w:p>
    <w:p w:rsidR="005811B4" w:rsidRDefault="00C52B2B">
      <w:pPr>
        <w:pStyle w:val="af0"/>
      </w:pPr>
      <w:r>
        <w:rPr>
          <w:rFonts w:hint="eastAsia"/>
        </w:rPr>
        <w:t>&lt;style&gt;</w:t>
      </w:r>
    </w:p>
    <w:p w:rsidR="005811B4" w:rsidRDefault="00C52B2B">
      <w:pPr>
        <w:pStyle w:val="af0"/>
        <w:ind w:firstLine="419"/>
      </w:pPr>
      <w:r>
        <w:rPr>
          <w:rFonts w:hint="eastAsia"/>
        </w:rPr>
        <w:t>div {</w:t>
      </w:r>
    </w:p>
    <w:p w:rsidR="005811B4" w:rsidRDefault="00C52B2B">
      <w:pPr>
        <w:pStyle w:val="af0"/>
        <w:ind w:firstLineChars="498" w:firstLine="1046"/>
      </w:pPr>
      <w:r>
        <w:rPr>
          <w:rFonts w:hint="eastAsia"/>
        </w:rPr>
        <w:t>background-</w:t>
      </w:r>
      <w:proofErr w:type="gramStart"/>
      <w:r>
        <w:rPr>
          <w:rFonts w:hint="eastAsia"/>
        </w:rPr>
        <w:t>color:#</w:t>
      </w:r>
      <w:proofErr w:type="gramEnd"/>
      <w:r>
        <w:rPr>
          <w:rFonts w:hint="eastAsia"/>
        </w:rPr>
        <w:t>D94A38;</w:t>
      </w:r>
    </w:p>
    <w:p w:rsidR="005811B4" w:rsidRDefault="00C52B2B">
      <w:pPr>
        <w:pStyle w:val="af0"/>
        <w:ind w:firstLineChars="498" w:firstLine="1046"/>
      </w:pPr>
      <w:r>
        <w:rPr>
          <w:rFonts w:hint="eastAsia"/>
        </w:rPr>
        <w:t>width:120px;</w:t>
      </w:r>
    </w:p>
    <w:p w:rsidR="005811B4" w:rsidRDefault="00C52B2B">
      <w:pPr>
        <w:pStyle w:val="af0"/>
        <w:ind w:firstLineChars="498" w:firstLine="1046"/>
      </w:pPr>
      <w:r>
        <w:rPr>
          <w:rFonts w:hint="eastAsia"/>
        </w:rPr>
        <w:lastRenderedPageBreak/>
        <w:t>height:20px;</w:t>
      </w:r>
    </w:p>
    <w:p w:rsidR="005811B4" w:rsidRDefault="00C52B2B">
      <w:pPr>
        <w:pStyle w:val="af0"/>
        <w:ind w:firstLineChars="498" w:firstLine="1046"/>
      </w:pPr>
      <w:r>
        <w:rPr>
          <w:rFonts w:hint="eastAsia"/>
        </w:rPr>
        <w:t>padding:40px;</w:t>
      </w:r>
    </w:p>
    <w:p w:rsidR="005811B4" w:rsidRDefault="00C52B2B">
      <w:pPr>
        <w:pStyle w:val="af0"/>
        <w:ind w:firstLine="419"/>
      </w:pPr>
      <w:r>
        <w:rPr>
          <w:rFonts w:hint="eastAsia"/>
        </w:rPr>
        <w:t>}</w:t>
      </w:r>
    </w:p>
    <w:p w:rsidR="005811B4" w:rsidRDefault="00C52B2B">
      <w:pPr>
        <w:pStyle w:val="af0"/>
      </w:pPr>
      <w:r>
        <w:rPr>
          <w:rFonts w:hint="eastAsia"/>
        </w:rPr>
        <w:t>&lt;/style&gt;</w:t>
      </w:r>
    </w:p>
    <w:p w:rsidR="005811B4" w:rsidRDefault="00C52B2B">
      <w:pPr>
        <w:pStyle w:val="af0"/>
      </w:pPr>
      <w:r>
        <w:rPr>
          <w:rFonts w:hint="eastAsia"/>
        </w:rPr>
        <w:t xml:space="preserve">&lt;div </w:t>
      </w:r>
      <w:proofErr w:type="spellStart"/>
      <w:r>
        <w:rPr>
          <w:rFonts w:hint="eastAsia"/>
        </w:rPr>
        <w:t>onmouseover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mOver</w:t>
      </w:r>
      <w:proofErr w:type="spellEnd"/>
      <w:r>
        <w:rPr>
          <w:rFonts w:hint="eastAsia"/>
        </w:rPr>
        <w:t xml:space="preserve">(this)" </w:t>
      </w:r>
      <w:proofErr w:type="spellStart"/>
      <w:r>
        <w:rPr>
          <w:rFonts w:hint="eastAsia"/>
        </w:rPr>
        <w:t>onmouseout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mOut</w:t>
      </w:r>
      <w:proofErr w:type="spellEnd"/>
      <w:r>
        <w:rPr>
          <w:rFonts w:hint="eastAsia"/>
        </w:rPr>
        <w:t>(this)" &gt;</w:t>
      </w:r>
    </w:p>
    <w:p w:rsidR="005811B4" w:rsidRDefault="00C52B2B">
      <w:pPr>
        <w:pStyle w:val="af0"/>
        <w:ind w:firstLine="419"/>
      </w:pPr>
      <w:r>
        <w:rPr>
          <w:rFonts w:hint="eastAsia"/>
        </w:rPr>
        <w:t>Mouse Over Me</w:t>
      </w:r>
    </w:p>
    <w:p w:rsidR="005811B4" w:rsidRDefault="00C52B2B">
      <w:pPr>
        <w:pStyle w:val="af0"/>
      </w:pPr>
      <w:r>
        <w:rPr>
          <w:rFonts w:hint="eastAsia"/>
        </w:rPr>
        <w:t>&lt;/div&gt;</w:t>
      </w:r>
    </w:p>
    <w:p w:rsidR="005811B4" w:rsidRDefault="00C52B2B">
      <w:pPr>
        <w:pStyle w:val="af0"/>
      </w:pPr>
      <w:r>
        <w:rPr>
          <w:rFonts w:hint="eastAsia"/>
        </w:rPr>
        <w:t>&lt;script&gt;</w:t>
      </w:r>
    </w:p>
    <w:p w:rsidR="005811B4" w:rsidRDefault="00C52B2B">
      <w:pPr>
        <w:pStyle w:val="af0"/>
        <w:ind w:firstLine="419"/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mOver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</w:t>
      </w:r>
      <w:proofErr w:type="spellEnd"/>
      <w:proofErr w:type="gramStart"/>
      <w:r>
        <w:rPr>
          <w:rFonts w:hint="eastAsia"/>
        </w:rPr>
        <w:t>){</w:t>
      </w:r>
      <w:proofErr w:type="gramEnd"/>
    </w:p>
    <w:p w:rsidR="005811B4" w:rsidRDefault="00C52B2B">
      <w:pPr>
        <w:pStyle w:val="af0"/>
        <w:ind w:firstLine="419"/>
      </w:pPr>
      <w:r>
        <w:rPr>
          <w:rFonts w:hint="eastAsia"/>
        </w:rPr>
        <w:tab/>
      </w:r>
      <w:proofErr w:type="spellStart"/>
      <w:r>
        <w:rPr>
          <w:rFonts w:hint="eastAsia"/>
        </w:rPr>
        <w:t>obj.innerHTML</w:t>
      </w:r>
      <w:proofErr w:type="spellEnd"/>
      <w:r>
        <w:rPr>
          <w:rFonts w:hint="eastAsia"/>
        </w:rPr>
        <w:t>="</w:t>
      </w:r>
      <w:r>
        <w:rPr>
          <w:rFonts w:hint="eastAsia"/>
        </w:rPr>
        <w:t>你好！</w:t>
      </w:r>
      <w:r>
        <w:rPr>
          <w:rFonts w:hint="eastAsia"/>
        </w:rPr>
        <w:t>";</w:t>
      </w:r>
    </w:p>
    <w:p w:rsidR="005811B4" w:rsidRDefault="00C52B2B">
      <w:pPr>
        <w:pStyle w:val="af0"/>
        <w:ind w:firstLine="419"/>
      </w:pPr>
      <w:r>
        <w:rPr>
          <w:rFonts w:hint="eastAsia"/>
        </w:rPr>
        <w:t>}</w:t>
      </w:r>
    </w:p>
    <w:p w:rsidR="005811B4" w:rsidRDefault="00C52B2B">
      <w:pPr>
        <w:pStyle w:val="af0"/>
        <w:ind w:firstLine="419"/>
      </w:pPr>
      <w:r>
        <w:rPr>
          <w:rFonts w:hint="eastAsia"/>
        </w:rPr>
        <w:t xml:space="preserve">function </w:t>
      </w:r>
      <w:proofErr w:type="spellStart"/>
      <w:r>
        <w:rPr>
          <w:rFonts w:hint="eastAsia"/>
        </w:rPr>
        <w:t>mOut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</w:t>
      </w:r>
      <w:proofErr w:type="spellEnd"/>
      <w:proofErr w:type="gramStart"/>
      <w:r>
        <w:rPr>
          <w:rFonts w:hint="eastAsia"/>
        </w:rPr>
        <w:t>){</w:t>
      </w:r>
      <w:proofErr w:type="gramEnd"/>
    </w:p>
    <w:p w:rsidR="005811B4" w:rsidRDefault="00C52B2B">
      <w:pPr>
        <w:pStyle w:val="af0"/>
        <w:ind w:firstLine="419"/>
      </w:pPr>
      <w:r>
        <w:rPr>
          <w:rFonts w:hint="eastAsia"/>
        </w:rPr>
        <w:tab/>
      </w:r>
      <w:proofErr w:type="spellStart"/>
      <w:r>
        <w:rPr>
          <w:rFonts w:hint="eastAsia"/>
        </w:rPr>
        <w:t>obj.innerHTML</w:t>
      </w:r>
      <w:proofErr w:type="spellEnd"/>
      <w:r>
        <w:rPr>
          <w:rFonts w:hint="eastAsia"/>
        </w:rPr>
        <w:t>="</w:t>
      </w:r>
      <w:r>
        <w:rPr>
          <w:rFonts w:hint="eastAsia"/>
        </w:rPr>
        <w:t>再见！</w:t>
      </w:r>
      <w:r>
        <w:rPr>
          <w:rFonts w:hint="eastAsia"/>
        </w:rPr>
        <w:t>";</w:t>
      </w:r>
    </w:p>
    <w:p w:rsidR="005811B4" w:rsidRDefault="00C52B2B">
      <w:pPr>
        <w:pStyle w:val="af0"/>
        <w:ind w:firstLine="419"/>
      </w:pPr>
      <w:r>
        <w:rPr>
          <w:rFonts w:hint="eastAsia"/>
        </w:rPr>
        <w:t>}</w:t>
      </w:r>
    </w:p>
    <w:p w:rsidR="005811B4" w:rsidRDefault="00C52B2B">
      <w:pPr>
        <w:pStyle w:val="af0"/>
      </w:pPr>
      <w:r>
        <w:rPr>
          <w:rFonts w:hint="eastAsia"/>
        </w:rPr>
        <w:t>&lt;/script&gt;</w:t>
      </w:r>
    </w:p>
    <w:p w:rsidR="005811B4" w:rsidRDefault="005811B4">
      <w:pPr>
        <w:pStyle w:val="af0"/>
        <w:ind w:left="420"/>
        <w:rPr>
          <w:rFonts w:hAnsi="楷体_GB2312" w:hint="eastAsia"/>
          <w:b/>
        </w:rPr>
      </w:pPr>
    </w:p>
    <w:p w:rsidR="005811B4" w:rsidRDefault="005811B4">
      <w:pPr>
        <w:pStyle w:val="af0"/>
        <w:ind w:left="420"/>
        <w:rPr>
          <w:rFonts w:hAnsi="楷体_GB2312" w:hint="eastAsia"/>
          <w:b/>
        </w:rPr>
      </w:pPr>
    </w:p>
    <w:p w:rsidR="005811B4" w:rsidRDefault="00C52B2B">
      <w:pPr>
        <w:pStyle w:val="af0"/>
        <w:ind w:left="426"/>
      </w:pPr>
      <w:r>
        <w:rPr>
          <w:noProof/>
        </w:rPr>
        <w:drawing>
          <wp:inline distT="0" distB="0" distL="0" distR="0">
            <wp:extent cx="1223645" cy="532130"/>
            <wp:effectExtent l="0" t="0" r="0" b="0"/>
            <wp:docPr id="19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 descr="提问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4" w:rsidDel="007641D9" w:rsidRDefault="00C52B2B">
      <w:pPr>
        <w:pStyle w:val="af0"/>
        <w:rPr>
          <w:del w:id="1005" w:author="Feicui150316" w:date="2017-11-24T10:51:00Z"/>
        </w:rPr>
      </w:pPr>
      <w:del w:id="1006" w:author="Feicui150316" w:date="2017-11-24T10:51:00Z">
        <w:r w:rsidDel="007641D9">
          <w:rPr>
            <w:rFonts w:hint="eastAsia"/>
          </w:rPr>
          <w:delText>1</w:delText>
        </w:r>
        <w:r w:rsidDel="007641D9">
          <w:rPr>
            <w:rFonts w:hint="eastAsia"/>
          </w:rPr>
          <w:delText>）获取页面中的</w:delText>
        </w:r>
        <w:r w:rsidDel="007641D9">
          <w:rPr>
            <w:rFonts w:hint="eastAsia"/>
          </w:rPr>
          <w:delText>DOM</w:delText>
        </w:r>
        <w:r w:rsidDel="007641D9">
          <w:rPr>
            <w:rFonts w:hint="eastAsia"/>
          </w:rPr>
          <w:delText>的方式？</w:delText>
        </w:r>
      </w:del>
    </w:p>
    <w:p w:rsidR="005811B4" w:rsidDel="007641D9" w:rsidRDefault="00C52B2B">
      <w:pPr>
        <w:pStyle w:val="af0"/>
        <w:rPr>
          <w:del w:id="1007" w:author="Feicui150316" w:date="2017-11-24T10:51:00Z"/>
        </w:rPr>
      </w:pPr>
      <w:del w:id="1008" w:author="Feicui150316" w:date="2017-11-24T10:51:00Z">
        <w:r w:rsidDel="007641D9">
          <w:rPr>
            <w:rFonts w:hint="eastAsia"/>
          </w:rPr>
          <w:delText>2</w:delText>
        </w:r>
        <w:r w:rsidDel="007641D9">
          <w:rPr>
            <w:rFonts w:hint="eastAsia"/>
          </w:rPr>
          <w:delText>）日期对象如何获取当前时间的年</w:delText>
        </w:r>
        <w:r w:rsidDel="007641D9">
          <w:rPr>
            <w:rFonts w:hint="eastAsia"/>
          </w:rPr>
          <w:delText xml:space="preserve"> </w:delText>
        </w:r>
        <w:r w:rsidDel="007641D9">
          <w:rPr>
            <w:rFonts w:hint="eastAsia"/>
          </w:rPr>
          <w:delText>月</w:delText>
        </w:r>
        <w:r w:rsidDel="007641D9">
          <w:rPr>
            <w:rFonts w:hint="eastAsia"/>
          </w:rPr>
          <w:delText xml:space="preserve"> </w:delText>
        </w:r>
        <w:r w:rsidDel="007641D9">
          <w:rPr>
            <w:rFonts w:hint="eastAsia"/>
          </w:rPr>
          <w:delText>日</w:delText>
        </w:r>
        <w:r w:rsidDel="007641D9">
          <w:rPr>
            <w:rFonts w:hint="eastAsia"/>
          </w:rPr>
          <w:delText xml:space="preserve"> </w:delText>
        </w:r>
        <w:r w:rsidDel="007641D9">
          <w:rPr>
            <w:rFonts w:hint="eastAsia"/>
          </w:rPr>
          <w:delText>时</w:delText>
        </w:r>
        <w:r w:rsidDel="007641D9">
          <w:rPr>
            <w:rFonts w:hint="eastAsia"/>
          </w:rPr>
          <w:delText xml:space="preserve"> </w:delText>
        </w:r>
        <w:r w:rsidDel="007641D9">
          <w:rPr>
            <w:rFonts w:hint="eastAsia"/>
          </w:rPr>
          <w:delText>分</w:delText>
        </w:r>
        <w:r w:rsidDel="007641D9">
          <w:rPr>
            <w:rFonts w:hint="eastAsia"/>
          </w:rPr>
          <w:delText xml:space="preserve"> </w:delText>
        </w:r>
        <w:r w:rsidDel="007641D9">
          <w:rPr>
            <w:rFonts w:hint="eastAsia"/>
          </w:rPr>
          <w:delText>秒？</w:delText>
        </w:r>
      </w:del>
    </w:p>
    <w:p w:rsidR="005811B4" w:rsidRDefault="00C52B2B">
      <w:pPr>
        <w:pStyle w:val="af0"/>
        <w:ind w:left="426"/>
      </w:pPr>
      <w:r>
        <w:rPr>
          <w:rFonts w:hAnsi="楷体_GB2312"/>
          <w:b/>
          <w:noProof/>
        </w:rPr>
        <w:drawing>
          <wp:inline distT="0" distB="0" distL="0" distR="0">
            <wp:extent cx="1223645" cy="520065"/>
            <wp:effectExtent l="0" t="0" r="0" b="0"/>
            <wp:docPr id="20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 descr="注意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4" w:rsidRDefault="00C52B2B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代码要写在</w:t>
      </w:r>
      <w:r>
        <w:rPr>
          <w:rFonts w:hint="eastAsia"/>
        </w:rPr>
        <w:t>html</w:t>
      </w:r>
      <w:r>
        <w:rPr>
          <w:rFonts w:hint="eastAsia"/>
        </w:rPr>
        <w:t>标签之后，否则获取不到</w:t>
      </w:r>
      <w:r>
        <w:rPr>
          <w:rFonts w:hint="eastAsia"/>
        </w:rPr>
        <w:t>DOM</w:t>
      </w:r>
      <w:r>
        <w:rPr>
          <w:rFonts w:hint="eastAsia"/>
        </w:rPr>
        <w:t>。或者使用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window.onload</w:t>
      </w:r>
      <w:proofErr w:type="spellEnd"/>
      <w:r>
        <w:rPr>
          <w:rFonts w:hint="eastAsia"/>
        </w:rPr>
        <w:t xml:space="preserve"> = function  () {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</w:t>
      </w:r>
      <w:r>
        <w:rPr>
          <w:rFonts w:hint="eastAsia"/>
        </w:rPr>
        <w:t xml:space="preserve"> }</w:t>
      </w:r>
    </w:p>
    <w:p w:rsidR="005811B4" w:rsidRDefault="00C52B2B">
      <w:pPr>
        <w:pStyle w:val="af0"/>
        <w:ind w:left="426"/>
      </w:pPr>
      <w:r>
        <w:rPr>
          <w:noProof/>
        </w:rPr>
        <w:drawing>
          <wp:inline distT="0" distB="0" distL="0" distR="0">
            <wp:extent cx="1223645" cy="527685"/>
            <wp:effectExtent l="0" t="0" r="0" b="0"/>
            <wp:docPr id="21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 descr="练习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4" w:rsidRDefault="00C52B2B">
      <w:pPr>
        <w:pStyle w:val="af0"/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  <w:ins w:id="1009" w:author="Feicui150316" w:date="2017-11-24T10:52:00Z">
        <w:r w:rsidR="007641D9">
          <w:rPr>
            <w:rFonts w:hint="eastAsia"/>
          </w:rPr>
          <w:t>题目内容</w:t>
        </w:r>
      </w:ins>
    </w:p>
    <w:p w:rsidR="005811B4" w:rsidRDefault="00C52B2B">
      <w:pPr>
        <w:pStyle w:val="af0"/>
      </w:pPr>
      <w:r>
        <w:rPr>
          <w:rFonts w:hint="eastAsia"/>
        </w:rPr>
        <w:tab/>
      </w:r>
      <w:r>
        <w:rPr>
          <w:rFonts w:hint="eastAsia"/>
        </w:rPr>
        <w:t>见</w:t>
      </w:r>
      <w:r>
        <w:rPr>
          <w:rFonts w:hint="eastAsia"/>
        </w:rPr>
        <w:t xml:space="preserve"> : </w:t>
      </w:r>
      <w:r>
        <w:rPr>
          <w:rFonts w:hint="eastAsia"/>
        </w:rPr>
        <w:t>练习</w:t>
      </w:r>
      <w:r>
        <w:rPr>
          <w:rFonts w:hint="eastAsia"/>
        </w:rPr>
        <w:t>/2.3 DOM</w:t>
      </w:r>
      <w:r>
        <w:rPr>
          <w:rFonts w:hint="eastAsia"/>
        </w:rPr>
        <w:t>事件</w:t>
      </w:r>
    </w:p>
    <w:p w:rsidR="005811B4" w:rsidRDefault="00C52B2B">
      <w:pPr>
        <w:pStyle w:val="af0"/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  <w:ins w:id="1010" w:author="Feicui150316" w:date="2017-11-24T10:52:00Z">
        <w:r w:rsidR="007641D9">
          <w:rPr>
            <w:rFonts w:hint="eastAsia"/>
          </w:rPr>
          <w:t>题目内容</w:t>
        </w:r>
      </w:ins>
    </w:p>
    <w:p w:rsidR="005811B4" w:rsidRDefault="00C52B2B">
      <w:pPr>
        <w:pStyle w:val="af0"/>
      </w:pPr>
      <w:r>
        <w:rPr>
          <w:rFonts w:hint="eastAsia"/>
        </w:rPr>
        <w:tab/>
      </w:r>
      <w:r>
        <w:rPr>
          <w:rFonts w:hint="eastAsia"/>
        </w:rPr>
        <w:t>见：练习</w:t>
      </w:r>
      <w:r>
        <w:rPr>
          <w:rFonts w:hint="eastAsia"/>
        </w:rPr>
        <w:t>/2.3</w:t>
      </w:r>
      <w:r>
        <w:rPr>
          <w:rFonts w:hint="eastAsia"/>
        </w:rPr>
        <w:t>制作树形菜单</w:t>
      </w:r>
    </w:p>
    <w:p w:rsidR="005811B4" w:rsidRDefault="005811B4">
      <w:pPr>
        <w:pStyle w:val="af0"/>
      </w:pPr>
    </w:p>
    <w:p w:rsidR="005811B4" w:rsidRDefault="005811B4">
      <w:pPr>
        <w:pStyle w:val="af0"/>
      </w:pPr>
    </w:p>
    <w:p w:rsidR="005811B4" w:rsidRDefault="005811B4">
      <w:pPr>
        <w:pStyle w:val="af0"/>
      </w:pPr>
    </w:p>
    <w:p w:rsidR="005811B4" w:rsidRDefault="00C52B2B">
      <w:pPr>
        <w:pStyle w:val="2GB2312"/>
        <w:rPr>
          <w:rFonts w:hint="eastAsia"/>
        </w:rPr>
      </w:pPr>
      <w:r>
        <w:rPr>
          <w:rFonts w:hint="eastAsia"/>
        </w:rPr>
        <w:lastRenderedPageBreak/>
        <w:t>BOM</w:t>
      </w:r>
      <w:r>
        <w:rPr>
          <w:rFonts w:hint="eastAsia"/>
        </w:rPr>
        <w:t>：</w:t>
      </w:r>
      <w:r>
        <w:rPr>
          <w:rFonts w:hint="eastAsia"/>
          <w:color w:val="FF0000"/>
        </w:rPr>
        <w:t>[60</w:t>
      </w:r>
      <w:r>
        <w:rPr>
          <w:rFonts w:hint="eastAsia"/>
          <w:color w:val="FF0000"/>
        </w:rPr>
        <w:t>分钟</w:t>
      </w:r>
      <w:r>
        <w:rPr>
          <w:rFonts w:hint="eastAsia"/>
          <w:color w:val="FF0000"/>
        </w:rPr>
        <w:t>]</w:t>
      </w:r>
    </w:p>
    <w:p w:rsidR="005811B4" w:rsidRDefault="00C52B2B">
      <w:pPr>
        <w:pStyle w:val="3"/>
        <w:spacing w:after="72"/>
      </w:pPr>
      <w:r>
        <w:rPr>
          <w:rFonts w:hint="eastAsia"/>
        </w:rPr>
        <w:t xml:space="preserve"> BOM</w:t>
      </w:r>
      <w:r>
        <w:rPr>
          <w:rFonts w:hint="eastAsia"/>
        </w:rPr>
        <w:t>定义</w:t>
      </w:r>
    </w:p>
    <w:p w:rsidR="005811B4" w:rsidRDefault="00C52B2B">
      <w:pPr>
        <w:pStyle w:val="2GB2312"/>
        <w:numPr>
          <w:ilvl w:val="1"/>
          <w:numId w:val="0"/>
        </w:numPr>
        <w:tabs>
          <w:tab w:val="clear" w:pos="720"/>
        </w:tabs>
        <w:ind w:firstLineChars="200" w:firstLine="380"/>
        <w:rPr>
          <w:rFonts w:ascii="Helvetica Neue" w:eastAsia="宋体" w:hAnsi="Helvetica Neue" w:cs="Helvetica Neue" w:hint="eastAsia"/>
          <w:b w:val="0"/>
          <w:color w:val="333333"/>
          <w:sz w:val="19"/>
          <w:szCs w:val="19"/>
          <w:shd w:val="clear" w:color="auto" w:fill="FFFFFF"/>
        </w:rPr>
      </w:pPr>
      <w:r>
        <w:rPr>
          <w:rFonts w:ascii="Helvetica Neue" w:eastAsia="Helvetica Neue" w:hAnsi="Helvetica Neue" w:cs="Helvetica Neue"/>
          <w:b w:val="0"/>
          <w:color w:val="333333"/>
          <w:sz w:val="19"/>
          <w:szCs w:val="19"/>
          <w:shd w:val="clear" w:color="auto" w:fill="FFFFFF"/>
        </w:rPr>
        <w:t xml:space="preserve">浏览器对象模型 (BOM) </w:t>
      </w:r>
      <w:r>
        <w:rPr>
          <w:rFonts w:ascii="Helvetica Neue" w:eastAsia="宋体" w:hAnsi="Helvetica Neue" w:cs="Helvetica Neue" w:hint="eastAsia"/>
          <w:b w:val="0"/>
          <w:color w:val="333333"/>
          <w:sz w:val="19"/>
          <w:szCs w:val="19"/>
          <w:shd w:val="clear" w:color="auto" w:fill="FFFFFF"/>
        </w:rPr>
        <w:t>是</w:t>
      </w:r>
      <w:r>
        <w:rPr>
          <w:rFonts w:ascii="Helvetica Neue" w:eastAsia="Helvetica Neue" w:hAnsi="Helvetica Neue" w:cs="Helvetica Neue"/>
          <w:b w:val="0"/>
          <w:color w:val="333333"/>
          <w:sz w:val="19"/>
          <w:szCs w:val="19"/>
          <w:shd w:val="clear" w:color="auto" w:fill="FFFFFF"/>
        </w:rPr>
        <w:t xml:space="preserve"> JavaScript 与</w:t>
      </w:r>
      <w:r>
        <w:rPr>
          <w:rFonts w:ascii="Helvetica Neue" w:eastAsia="宋体" w:hAnsi="Helvetica Neue" w:cs="Helvetica Neue" w:hint="eastAsia"/>
          <w:b w:val="0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Helvetica Neue" w:eastAsia="Helvetica Neue" w:hAnsi="Helvetica Neue" w:cs="Helvetica Neue"/>
          <w:b w:val="0"/>
          <w:color w:val="333333"/>
          <w:sz w:val="19"/>
          <w:szCs w:val="19"/>
          <w:shd w:val="clear" w:color="auto" w:fill="FFFFFF"/>
        </w:rPr>
        <w:t>浏览器</w:t>
      </w:r>
      <w:r>
        <w:rPr>
          <w:rFonts w:ascii="Helvetica Neue" w:eastAsia="宋体" w:hAnsi="Helvetica Neue" w:cs="Helvetica Neue" w:hint="eastAsia"/>
          <w:b w:val="0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Helvetica Neue" w:eastAsia="宋体" w:hAnsi="Helvetica Neue" w:cs="Helvetica Neue" w:hint="eastAsia"/>
          <w:b w:val="0"/>
          <w:color w:val="333333"/>
          <w:sz w:val="19"/>
          <w:szCs w:val="19"/>
          <w:shd w:val="clear" w:color="auto" w:fill="FFFFFF"/>
        </w:rPr>
        <w:t>‘交流’的桥梁</w:t>
      </w:r>
      <w:r>
        <w:rPr>
          <w:rFonts w:ascii="Helvetica Neue" w:eastAsia="Helvetica Neue" w:hAnsi="Helvetica Neue" w:cs="Helvetica Neue"/>
          <w:b w:val="0"/>
          <w:color w:val="333333"/>
          <w:sz w:val="19"/>
          <w:szCs w:val="19"/>
          <w:shd w:val="clear" w:color="auto" w:fill="FFFFFF"/>
        </w:rPr>
        <w:t>。</w:t>
      </w:r>
      <w:r>
        <w:rPr>
          <w:rFonts w:ascii="Helvetica Neue" w:eastAsia="Helvetica Neue" w:hAnsi="Helvetica Neue" w:cs="Helvetica Neue" w:hint="eastAsia"/>
          <w:b w:val="0"/>
          <w:color w:val="333333"/>
          <w:sz w:val="19"/>
          <w:szCs w:val="19"/>
          <w:shd w:val="clear" w:color="auto" w:fill="FFFFFF"/>
        </w:rPr>
        <w:t>它提供了很多对象,用于访问浏览器的功能;这些功能与任何网页内容无关</w:t>
      </w:r>
      <w:r>
        <w:rPr>
          <w:rFonts w:ascii="Helvetica Neue" w:eastAsia="宋体" w:hAnsi="Helvetica Neue" w:cs="Helvetica Neue" w:hint="eastAsia"/>
          <w:b w:val="0"/>
          <w:color w:val="333333"/>
          <w:sz w:val="19"/>
          <w:szCs w:val="19"/>
          <w:shd w:val="clear" w:color="auto" w:fill="FFFFFF"/>
        </w:rPr>
        <w:t>。</w:t>
      </w:r>
    </w:p>
    <w:p w:rsidR="007641D9" w:rsidRDefault="007641D9" w:rsidP="007641D9">
      <w:pPr>
        <w:pStyle w:val="3"/>
        <w:numPr>
          <w:ilvl w:val="0"/>
          <w:numId w:val="0"/>
        </w:numPr>
        <w:spacing w:after="72"/>
        <w:ind w:left="142"/>
        <w:rPr>
          <w:ins w:id="1011" w:author="Feicui150316" w:date="2017-11-24T10:58:00Z"/>
        </w:rPr>
      </w:pPr>
      <w:ins w:id="1012" w:author="Feicui150316" w:date="2017-11-24T10:58:00Z">
        <w:r w:rsidRPr="007641D9">
          <w:rPr>
            <w:color w:val="FF0000"/>
            <w:highlight w:val="lightGray"/>
            <w:u w:val="none"/>
          </w:rPr>
          <w:drawing>
            <wp:inline distT="0" distB="0" distL="0" distR="0" wp14:anchorId="32E315C0" wp14:editId="69E59257">
              <wp:extent cx="5870602" cy="2331720"/>
              <wp:effectExtent l="0" t="0" r="0" b="0"/>
              <wp:docPr id="18435" name="内容占位符 4" descr="图2.1.BMP"/>
              <wp:cNvGraphicFramePr>
                <a:graphicFrameLocks xmlns:a="http://schemas.openxmlformats.org/drawingml/2006/main" noGrp="1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435" name="内容占位符 4" descr="图2.1.BMP"/>
                      <pic:cNvPicPr>
                        <a:picLocks noGrp="1" noChangeAspect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86661" cy="233809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pic:spPr>
                  </pic:pic>
                </a:graphicData>
              </a:graphic>
            </wp:inline>
          </w:drawing>
        </w:r>
      </w:ins>
    </w:p>
    <w:p w:rsidR="005811B4" w:rsidRDefault="00C52B2B" w:rsidP="00DC5442">
      <w:pPr>
        <w:pStyle w:val="3"/>
        <w:spacing w:after="72"/>
        <w:pPrChange w:id="1013" w:author="Feicui150316" w:date="2017-11-24T10:59:00Z">
          <w:pPr>
            <w:pStyle w:val="3"/>
            <w:numPr>
              <w:ilvl w:val="0"/>
              <w:numId w:val="0"/>
            </w:numPr>
            <w:tabs>
              <w:tab w:val="left" w:pos="360"/>
            </w:tabs>
            <w:spacing w:after="72"/>
            <w:ind w:left="142" w:firstLine="0"/>
          </w:pPr>
        </w:pPrChange>
      </w:pPr>
      <w:r>
        <w:rPr>
          <w:rFonts w:hint="eastAsia"/>
        </w:rPr>
        <w:t>BOM</w:t>
      </w:r>
      <w:r>
        <w:rPr>
          <w:rFonts w:hint="eastAsia"/>
        </w:rPr>
        <w:t>的应用场景：</w:t>
      </w:r>
    </w:p>
    <w:p w:rsidR="005811B4" w:rsidRDefault="00C52B2B">
      <w:pPr>
        <w:pStyle w:val="af0"/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</w:pP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网页的前进后退，查看浏览历史记录，查看浏览器信息等。</w:t>
      </w:r>
    </w:p>
    <w:p w:rsidR="005811B4" w:rsidRDefault="005811B4">
      <w:pPr>
        <w:pStyle w:val="af0"/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</w:pPr>
    </w:p>
    <w:p w:rsidR="005811B4" w:rsidRDefault="00C52B2B">
      <w:pPr>
        <w:pStyle w:val="3"/>
        <w:spacing w:after="72"/>
      </w:pPr>
      <w:r>
        <w:rPr>
          <w:rFonts w:hint="eastAsia"/>
        </w:rPr>
        <w:t>window</w:t>
      </w:r>
      <w:r>
        <w:rPr>
          <w:rFonts w:hint="eastAsia"/>
        </w:rPr>
        <w:t>对象的方法：</w:t>
      </w:r>
    </w:p>
    <w:p w:rsidR="005811B4" w:rsidRDefault="00C52B2B">
      <w:pPr>
        <w:pStyle w:val="af0"/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</w:pP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alert(</w:t>
      </w:r>
      <w:proofErr w:type="gramStart"/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),confirm</w:t>
      </w:r>
      <w:proofErr w:type="gramEnd"/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(),prompt();</w:t>
      </w:r>
    </w:p>
    <w:p w:rsidR="005811B4" w:rsidRDefault="00C52B2B">
      <w:pPr>
        <w:pStyle w:val="af0"/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</w:pP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网页的打开关闭：</w:t>
      </w: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 xml:space="preserve"> open(</w:t>
      </w:r>
      <w:proofErr w:type="gramStart"/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),close</w:t>
      </w:r>
      <w:proofErr w:type="gramEnd"/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();</w:t>
      </w:r>
    </w:p>
    <w:p w:rsidR="005811B4" w:rsidRDefault="00C52B2B">
      <w:pPr>
        <w:pStyle w:val="af0"/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</w:pP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定时器：</w:t>
      </w: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setTimeout</w:t>
      </w:r>
      <w:proofErr w:type="spellEnd"/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(</w:t>
      </w:r>
      <w:proofErr w:type="gramStart"/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),</w:t>
      </w:r>
      <w:proofErr w:type="spellStart"/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setInterval</w:t>
      </w:r>
      <w:proofErr w:type="spellEnd"/>
      <w:proofErr w:type="gramEnd"/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()</w:t>
      </w:r>
    </w:p>
    <w:p w:rsidR="005811B4" w:rsidRDefault="00C52B2B">
      <w:pPr>
        <w:pStyle w:val="3"/>
        <w:spacing w:after="72"/>
      </w:pPr>
      <w:r>
        <w:rPr>
          <w:rFonts w:hint="eastAsia"/>
        </w:rPr>
        <w:t>history</w:t>
      </w:r>
      <w:r>
        <w:rPr>
          <w:rFonts w:hint="eastAsia"/>
        </w:rPr>
        <w:t>对象</w:t>
      </w:r>
    </w:p>
    <w:p w:rsidR="005811B4" w:rsidRDefault="00C52B2B">
      <w:pPr>
        <w:pStyle w:val="af0"/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</w:pP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history</w:t>
      </w: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对象方法：</w:t>
      </w:r>
    </w:p>
    <w:p w:rsidR="005811B4" w:rsidRDefault="00C52B2B">
      <w:pPr>
        <w:pStyle w:val="af0"/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</w:pPr>
      <w:proofErr w:type="spellStart"/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history.back</w:t>
      </w:r>
      <w:proofErr w:type="spellEnd"/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 xml:space="preserve">() - </w:t>
      </w: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与在浏览器点击后退按钮相同</w:t>
      </w:r>
    </w:p>
    <w:p w:rsidR="005811B4" w:rsidRDefault="00C52B2B">
      <w:pPr>
        <w:pStyle w:val="af0"/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</w:pPr>
      <w:proofErr w:type="spellStart"/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history.forward</w:t>
      </w:r>
      <w:proofErr w:type="spellEnd"/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 xml:space="preserve">() - </w:t>
      </w: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与在浏览器中点击按钮向前相同</w:t>
      </w:r>
    </w:p>
    <w:p w:rsidR="005811B4" w:rsidRDefault="005811B4"/>
    <w:p w:rsidR="005811B4" w:rsidRDefault="00C52B2B">
      <w:pPr>
        <w:pStyle w:val="3"/>
        <w:spacing w:after="72"/>
      </w:pPr>
      <w:r>
        <w:rPr>
          <w:rFonts w:hint="eastAsia"/>
        </w:rPr>
        <w:t>location</w:t>
      </w:r>
      <w:r>
        <w:rPr>
          <w:rFonts w:hint="eastAsia"/>
        </w:rPr>
        <w:t>对象</w:t>
      </w:r>
    </w:p>
    <w:p w:rsidR="005811B4" w:rsidRDefault="00C52B2B">
      <w:pPr>
        <w:pStyle w:val="af0"/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</w:pP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Location</w:t>
      </w:r>
      <w:r>
        <w:rPr>
          <w:rFonts w:ascii="Helvetica Neue" w:eastAsia="宋体" w:hAnsi="Helvetica Neue" w:cs="Helvetica Neue" w:hint="eastAsia"/>
          <w:color w:val="333333"/>
          <w:sz w:val="19"/>
          <w:szCs w:val="19"/>
          <w:shd w:val="clear" w:color="auto" w:fill="FFFFFF"/>
        </w:rPr>
        <w:t>：</w:t>
      </w:r>
      <w:r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  <w:t>用于获得当前页面的地址 (URL)，并把浏览器重定向到新的页面。</w:t>
      </w:r>
    </w:p>
    <w:p w:rsidR="005811B4" w:rsidRDefault="00C52B2B">
      <w:pPr>
        <w:pStyle w:val="af0"/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</w:pPr>
      <w:r>
        <w:rPr>
          <w:rFonts w:ascii="Helvetica Neue" w:eastAsia="Helvetica Neue" w:hAnsi="Helvetica Neue" w:cs="Helvetica Neue" w:hint="eastAsia"/>
          <w:color w:val="333333"/>
          <w:sz w:val="19"/>
          <w:szCs w:val="19"/>
          <w:shd w:val="clear" w:color="auto" w:fill="FFFFFF"/>
        </w:rPr>
        <w:t>location对象属性：</w:t>
      </w:r>
    </w:p>
    <w:p w:rsidR="005811B4" w:rsidRDefault="00C52B2B">
      <w:pPr>
        <w:pStyle w:val="af0"/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color w:val="333333"/>
          <w:sz w:val="19"/>
          <w:szCs w:val="19"/>
          <w:shd w:val="clear" w:color="auto" w:fill="FFFFFF"/>
        </w:rPr>
        <w:t>location.hostname</w:t>
      </w:r>
      <w:proofErr w:type="spellEnd"/>
      <w:r>
        <w:rPr>
          <w:rFonts w:ascii="Helvetica Neue" w:eastAsia="Helvetica Neue" w:hAnsi="Helvetica Neue" w:cs="Helvetica Neue" w:hint="eastAsia"/>
          <w:color w:val="333333"/>
          <w:sz w:val="19"/>
          <w:szCs w:val="19"/>
          <w:shd w:val="clear" w:color="auto" w:fill="FFFFFF"/>
        </w:rPr>
        <w:t xml:space="preserve"> 返回 web 主机的域名</w:t>
      </w:r>
    </w:p>
    <w:p w:rsidR="005811B4" w:rsidRDefault="00C52B2B">
      <w:pPr>
        <w:pStyle w:val="af0"/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color w:val="333333"/>
          <w:sz w:val="19"/>
          <w:szCs w:val="19"/>
          <w:shd w:val="clear" w:color="auto" w:fill="FFFFFF"/>
        </w:rPr>
        <w:t>location.pathname</w:t>
      </w:r>
      <w:proofErr w:type="spellEnd"/>
      <w:r>
        <w:rPr>
          <w:rFonts w:ascii="Helvetica Neue" w:eastAsia="Helvetica Neue" w:hAnsi="Helvetica Neue" w:cs="Helvetica Neue" w:hint="eastAsia"/>
          <w:color w:val="333333"/>
          <w:sz w:val="19"/>
          <w:szCs w:val="19"/>
          <w:shd w:val="clear" w:color="auto" w:fill="FFFFFF"/>
        </w:rPr>
        <w:t xml:space="preserve"> 返回当前页面的路径和文件名</w:t>
      </w:r>
    </w:p>
    <w:p w:rsidR="005811B4" w:rsidRDefault="00C52B2B">
      <w:pPr>
        <w:pStyle w:val="af0"/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color w:val="333333"/>
          <w:sz w:val="19"/>
          <w:szCs w:val="19"/>
          <w:shd w:val="clear" w:color="auto" w:fill="FFFFFF"/>
        </w:rPr>
        <w:t>location.port</w:t>
      </w:r>
      <w:proofErr w:type="spellEnd"/>
      <w:r>
        <w:rPr>
          <w:rFonts w:ascii="Helvetica Neue" w:eastAsia="Helvetica Neue" w:hAnsi="Helvetica Neue" w:cs="Helvetica Neue" w:hint="eastAsia"/>
          <w:color w:val="333333"/>
          <w:sz w:val="19"/>
          <w:szCs w:val="19"/>
          <w:shd w:val="clear" w:color="auto" w:fill="FFFFFF"/>
        </w:rPr>
        <w:t xml:space="preserve"> 返回 web 主机的端口 （80 或 443）</w:t>
      </w:r>
    </w:p>
    <w:p w:rsidR="005811B4" w:rsidRDefault="00C52B2B">
      <w:pPr>
        <w:pStyle w:val="af0"/>
        <w:rPr>
          <w:rFonts w:ascii="Helvetica Neue" w:eastAsia="Helvetica Neue" w:hAnsi="Helvetica Neue" w:cs="Helvetica Neue"/>
          <w:color w:val="333333"/>
          <w:sz w:val="19"/>
          <w:szCs w:val="19"/>
          <w:shd w:val="clear" w:color="auto" w:fill="FFFFFF"/>
        </w:rPr>
      </w:pPr>
      <w:proofErr w:type="spellStart"/>
      <w:r>
        <w:rPr>
          <w:rFonts w:ascii="Helvetica Neue" w:eastAsia="Helvetica Neue" w:hAnsi="Helvetica Neue" w:cs="Helvetica Neue" w:hint="eastAsia"/>
          <w:color w:val="333333"/>
          <w:sz w:val="19"/>
          <w:szCs w:val="19"/>
          <w:shd w:val="clear" w:color="auto" w:fill="FFFFFF"/>
        </w:rPr>
        <w:t>location.protocol</w:t>
      </w:r>
      <w:proofErr w:type="spellEnd"/>
      <w:r>
        <w:rPr>
          <w:rFonts w:ascii="Helvetica Neue" w:eastAsia="Helvetica Neue" w:hAnsi="Helvetica Neue" w:cs="Helvetica Neue" w:hint="eastAsia"/>
          <w:color w:val="333333"/>
          <w:sz w:val="19"/>
          <w:szCs w:val="19"/>
          <w:shd w:val="clear" w:color="auto" w:fill="FFFFFF"/>
        </w:rPr>
        <w:t xml:space="preserve"> 返回所使用的 web 协议（http: 或 https:）</w:t>
      </w:r>
    </w:p>
    <w:p w:rsidR="005811B4" w:rsidRDefault="00C52B2B">
      <w:pPr>
        <w:pStyle w:val="af0"/>
        <w:ind w:left="426"/>
      </w:pPr>
      <w:r>
        <w:rPr>
          <w:rFonts w:hint="eastAsia"/>
          <w:noProof/>
        </w:rPr>
        <w:drawing>
          <wp:inline distT="0" distB="0" distL="0" distR="0">
            <wp:extent cx="1223645" cy="535940"/>
            <wp:effectExtent l="0" t="0" r="0" b="0"/>
            <wp:docPr id="22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0" descr="案例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4" w:rsidRDefault="00C52B2B">
      <w:pPr>
        <w:pStyle w:val="af0"/>
      </w:pPr>
      <w:r>
        <w:rPr>
          <w:rFonts w:hAnsi="楷体_GB2312" w:hint="eastAsia"/>
          <w:b/>
        </w:rPr>
        <w:t>案例描述</w:t>
      </w:r>
      <w:r>
        <w:rPr>
          <w:rFonts w:hint="eastAsia"/>
        </w:rPr>
        <w:t>：</w:t>
      </w:r>
    </w:p>
    <w:p w:rsidR="005811B4" w:rsidRDefault="00C52B2B">
      <w:pPr>
        <w:pStyle w:val="af0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 w:rsidR="005811B4" w:rsidRDefault="00C52B2B">
      <w:pPr>
        <w:pStyle w:val="af0"/>
      </w:pPr>
      <w:r>
        <w:rPr>
          <w:rFonts w:hAnsi="楷体_GB2312" w:hint="eastAsia"/>
          <w:b/>
        </w:rPr>
        <w:lastRenderedPageBreak/>
        <w:t>案例代码</w:t>
      </w:r>
      <w:r>
        <w:rPr>
          <w:rFonts w:hint="eastAsia"/>
        </w:rPr>
        <w:t>：</w:t>
      </w:r>
      <w:r w:rsidR="002A550E">
        <w:t xml:space="preserve"> </w:t>
      </w:r>
    </w:p>
    <w:p w:rsidR="005811B4" w:rsidRDefault="00C52B2B">
      <w:pPr>
        <w:pStyle w:val="af0"/>
        <w:rPr>
          <w:b/>
          <w:bCs w:val="0"/>
        </w:rPr>
      </w:pPr>
      <w:r>
        <w:rPr>
          <w:rFonts w:hint="eastAsia"/>
          <w:b/>
          <w:bCs w:val="0"/>
        </w:rPr>
        <w:t>location:</w:t>
      </w:r>
    </w:p>
    <w:p w:rsidR="005811B4" w:rsidRDefault="00C52B2B">
      <w:pPr>
        <w:pStyle w:val="af0"/>
        <w:ind w:firstLine="419"/>
      </w:pPr>
      <w:r>
        <w:rPr>
          <w:rFonts w:hint="eastAsia"/>
        </w:rPr>
        <w:t>&lt;script&gt;</w:t>
      </w:r>
    </w:p>
    <w:p w:rsidR="005811B4" w:rsidRDefault="005811B4">
      <w:pPr>
        <w:pStyle w:val="af0"/>
        <w:ind w:firstLine="419"/>
      </w:pPr>
    </w:p>
    <w:p w:rsidR="005811B4" w:rsidRDefault="00C52B2B">
      <w:pPr>
        <w:pStyle w:val="af0"/>
        <w:ind w:firstLine="838"/>
      </w:pPr>
      <w:proofErr w:type="spellStart"/>
      <w:proofErr w:type="gramStart"/>
      <w:r>
        <w:rPr>
          <w:rFonts w:hint="eastAsia"/>
        </w:rPr>
        <w:t>document.write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location.href</w:t>
      </w:r>
      <w:proofErr w:type="spellEnd"/>
      <w:r>
        <w:rPr>
          <w:rFonts w:hint="eastAsia"/>
        </w:rPr>
        <w:t>);</w:t>
      </w:r>
    </w:p>
    <w:p w:rsidR="005811B4" w:rsidRDefault="00C52B2B">
      <w:pPr>
        <w:pStyle w:val="af0"/>
        <w:ind w:firstLine="838"/>
      </w:pPr>
      <w:proofErr w:type="spellStart"/>
      <w:proofErr w:type="gramStart"/>
      <w:r>
        <w:rPr>
          <w:rFonts w:hint="eastAsia"/>
        </w:rPr>
        <w:t>document.write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location.hostname</w:t>
      </w:r>
      <w:proofErr w:type="spellEnd"/>
      <w:r>
        <w:rPr>
          <w:rFonts w:hint="eastAsia"/>
        </w:rPr>
        <w:t xml:space="preserve"> );</w:t>
      </w:r>
    </w:p>
    <w:p w:rsidR="005811B4" w:rsidRDefault="00C52B2B">
      <w:pPr>
        <w:pStyle w:val="af0"/>
        <w:ind w:firstLine="838"/>
      </w:pPr>
      <w:proofErr w:type="spellStart"/>
      <w:proofErr w:type="gramStart"/>
      <w:r>
        <w:rPr>
          <w:rFonts w:hint="eastAsia"/>
        </w:rPr>
        <w:t>document.write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locationpathname</w:t>
      </w:r>
      <w:proofErr w:type="spellEnd"/>
      <w:r>
        <w:rPr>
          <w:rFonts w:hint="eastAsia"/>
        </w:rPr>
        <w:t>);</w:t>
      </w:r>
    </w:p>
    <w:p w:rsidR="005811B4" w:rsidRDefault="00C52B2B">
      <w:pPr>
        <w:pStyle w:val="af0"/>
        <w:ind w:firstLine="838"/>
      </w:pPr>
      <w:proofErr w:type="spellStart"/>
      <w:proofErr w:type="gramStart"/>
      <w:r>
        <w:rPr>
          <w:rFonts w:hint="eastAsia"/>
        </w:rPr>
        <w:t>document.write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location.port</w:t>
      </w:r>
      <w:proofErr w:type="spellEnd"/>
      <w:r>
        <w:rPr>
          <w:rFonts w:hint="eastAsia"/>
        </w:rPr>
        <w:t>);</w:t>
      </w:r>
    </w:p>
    <w:p w:rsidR="005811B4" w:rsidRDefault="00C52B2B">
      <w:pPr>
        <w:pStyle w:val="af0"/>
        <w:ind w:firstLine="838"/>
      </w:pPr>
      <w:proofErr w:type="spellStart"/>
      <w:proofErr w:type="gramStart"/>
      <w:r>
        <w:rPr>
          <w:rFonts w:hint="eastAsia"/>
        </w:rPr>
        <w:t>document.write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location.protocol</w:t>
      </w:r>
      <w:proofErr w:type="spellEnd"/>
      <w:r>
        <w:rPr>
          <w:rFonts w:hint="eastAsia"/>
        </w:rPr>
        <w:t>);</w:t>
      </w:r>
    </w:p>
    <w:p w:rsidR="005811B4" w:rsidRDefault="00C52B2B">
      <w:pPr>
        <w:pStyle w:val="af0"/>
        <w:ind w:firstLine="419"/>
      </w:pPr>
      <w:r>
        <w:rPr>
          <w:rFonts w:hint="eastAsia"/>
        </w:rPr>
        <w:t>&lt;/script&gt;</w:t>
      </w:r>
    </w:p>
    <w:p w:rsidR="005811B4" w:rsidRDefault="00C52B2B">
      <w:pPr>
        <w:pStyle w:val="af0"/>
        <w:rPr>
          <w:b/>
          <w:bCs w:val="0"/>
        </w:rPr>
      </w:pPr>
      <w:r>
        <w:rPr>
          <w:rFonts w:hint="eastAsia"/>
          <w:b/>
          <w:bCs w:val="0"/>
        </w:rPr>
        <w:t>开启</w:t>
      </w:r>
      <w:proofErr w:type="spellStart"/>
      <w:r>
        <w:rPr>
          <w:rFonts w:hint="eastAsia"/>
          <w:b/>
          <w:bCs w:val="0"/>
        </w:rPr>
        <w:t>setInterval</w:t>
      </w:r>
      <w:proofErr w:type="spellEnd"/>
      <w:r>
        <w:rPr>
          <w:rFonts w:hint="eastAsia"/>
          <w:b/>
          <w:bCs w:val="0"/>
        </w:rPr>
        <w:t>：</w:t>
      </w:r>
    </w:p>
    <w:p w:rsidR="005811B4" w:rsidRDefault="00C52B2B">
      <w:pPr>
        <w:pStyle w:val="af0"/>
        <w:ind w:firstLine="419"/>
      </w:pPr>
      <w:r>
        <w:rPr>
          <w:rFonts w:hint="eastAsia"/>
        </w:rPr>
        <w:t>&lt;p id="demo"&gt;&lt;/p&gt;</w:t>
      </w:r>
    </w:p>
    <w:p w:rsidR="005811B4" w:rsidRDefault="00C52B2B">
      <w:pPr>
        <w:pStyle w:val="af0"/>
        <w:ind w:firstLine="419"/>
      </w:pPr>
      <w:r>
        <w:rPr>
          <w:rFonts w:hint="eastAsia"/>
        </w:rPr>
        <w:t>&lt;script&gt;</w:t>
      </w:r>
    </w:p>
    <w:p w:rsidR="005811B4" w:rsidRDefault="00C52B2B">
      <w:pPr>
        <w:pStyle w:val="af0"/>
        <w:ind w:firstLine="838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myVar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(function</w:t>
      </w:r>
      <w:proofErr w:type="gramStart"/>
      <w:r>
        <w:rPr>
          <w:rFonts w:hint="eastAsia"/>
        </w:rPr>
        <w:t>(){</w:t>
      </w:r>
      <w:proofErr w:type="spellStart"/>
      <w:proofErr w:type="gramEnd"/>
      <w:r>
        <w:rPr>
          <w:rFonts w:hint="eastAsia"/>
        </w:rPr>
        <w:t>myTimer</w:t>
      </w:r>
      <w:proofErr w:type="spellEnd"/>
      <w:r>
        <w:rPr>
          <w:rFonts w:hint="eastAsia"/>
        </w:rPr>
        <w:t>()},1000);</w:t>
      </w:r>
    </w:p>
    <w:p w:rsidR="005811B4" w:rsidRDefault="00C52B2B">
      <w:pPr>
        <w:pStyle w:val="af0"/>
        <w:ind w:firstLine="838"/>
      </w:pPr>
      <w:r>
        <w:rPr>
          <w:rFonts w:hint="eastAsia"/>
        </w:rPr>
        <w:t xml:space="preserve">function </w:t>
      </w:r>
      <w:proofErr w:type="spellStart"/>
      <w:proofErr w:type="gramStart"/>
      <w:r>
        <w:rPr>
          <w:rFonts w:hint="eastAsia"/>
        </w:rPr>
        <w:t>myTimer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5811B4" w:rsidRDefault="00C52B2B">
      <w:pPr>
        <w:pStyle w:val="af0"/>
        <w:ind w:firstLine="838"/>
      </w:pP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d=new </w:t>
      </w:r>
      <w:proofErr w:type="gramStart"/>
      <w:r>
        <w:rPr>
          <w:rFonts w:hint="eastAsia"/>
        </w:rPr>
        <w:t>Date(</w:t>
      </w:r>
      <w:proofErr w:type="gramEnd"/>
      <w:r>
        <w:rPr>
          <w:rFonts w:hint="eastAsia"/>
        </w:rPr>
        <w:t>);</w:t>
      </w:r>
    </w:p>
    <w:p w:rsidR="005811B4" w:rsidRDefault="00C52B2B">
      <w:pPr>
        <w:pStyle w:val="af0"/>
        <w:ind w:firstLine="838"/>
      </w:pP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t=</w:t>
      </w:r>
      <w:proofErr w:type="spellStart"/>
      <w:proofErr w:type="gramStart"/>
      <w:r>
        <w:rPr>
          <w:rFonts w:hint="eastAsia"/>
        </w:rPr>
        <w:t>d.toLocaleString</w:t>
      </w:r>
      <w:proofErr w:type="spellEnd"/>
      <w:proofErr w:type="gramEnd"/>
      <w:r>
        <w:rPr>
          <w:rFonts w:hint="eastAsia"/>
        </w:rPr>
        <w:t>();</w:t>
      </w:r>
    </w:p>
    <w:p w:rsidR="005811B4" w:rsidRDefault="00C52B2B">
      <w:pPr>
        <w:pStyle w:val="af0"/>
        <w:ind w:firstLine="838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("demo").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=t;</w:t>
      </w:r>
    </w:p>
    <w:p w:rsidR="005811B4" w:rsidRDefault="00C52B2B">
      <w:pPr>
        <w:pStyle w:val="af0"/>
        <w:ind w:firstLine="838"/>
      </w:pPr>
      <w:r>
        <w:rPr>
          <w:rFonts w:hint="eastAsia"/>
        </w:rPr>
        <w:t>}</w:t>
      </w:r>
    </w:p>
    <w:p w:rsidR="005811B4" w:rsidRDefault="00C52B2B">
      <w:pPr>
        <w:pStyle w:val="af0"/>
        <w:ind w:firstLine="419"/>
      </w:pPr>
      <w:r>
        <w:rPr>
          <w:rFonts w:hint="eastAsia"/>
        </w:rPr>
        <w:t>&lt;/script&gt;</w:t>
      </w:r>
    </w:p>
    <w:p w:rsidR="005811B4" w:rsidRDefault="00C52B2B">
      <w:pPr>
        <w:pStyle w:val="af0"/>
        <w:rPr>
          <w:b/>
          <w:bCs w:val="0"/>
        </w:rPr>
      </w:pPr>
      <w:r>
        <w:rPr>
          <w:rFonts w:hint="eastAsia"/>
          <w:b/>
          <w:bCs w:val="0"/>
        </w:rPr>
        <w:t>停止</w:t>
      </w:r>
      <w:proofErr w:type="spellStart"/>
      <w:r>
        <w:rPr>
          <w:rFonts w:hint="eastAsia"/>
          <w:b/>
          <w:bCs w:val="0"/>
        </w:rPr>
        <w:t>setInterval</w:t>
      </w:r>
      <w:proofErr w:type="spellEnd"/>
      <w:r>
        <w:rPr>
          <w:rFonts w:hint="eastAsia"/>
          <w:b/>
          <w:bCs w:val="0"/>
        </w:rPr>
        <w:t>：</w:t>
      </w:r>
    </w:p>
    <w:p w:rsidR="005811B4" w:rsidRDefault="00C52B2B">
      <w:pPr>
        <w:pStyle w:val="af0"/>
        <w:ind w:firstLine="419"/>
      </w:pPr>
      <w:r>
        <w:rPr>
          <w:rFonts w:hint="eastAsia"/>
        </w:rPr>
        <w:t>&lt;p id="demo"&gt;&lt;/p&gt;</w:t>
      </w:r>
    </w:p>
    <w:p w:rsidR="005811B4" w:rsidRDefault="00C52B2B">
      <w:pPr>
        <w:pStyle w:val="af0"/>
        <w:ind w:firstLine="419"/>
      </w:pPr>
      <w:r>
        <w:rPr>
          <w:rFonts w:hint="eastAsia"/>
        </w:rPr>
        <w:t xml:space="preserve">&lt;button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myStopFunction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停止时钟</w:t>
      </w:r>
      <w:r>
        <w:rPr>
          <w:rFonts w:hint="eastAsia"/>
        </w:rPr>
        <w:t>&lt;/button&gt;</w:t>
      </w:r>
    </w:p>
    <w:p w:rsidR="005811B4" w:rsidRDefault="00C52B2B">
      <w:pPr>
        <w:pStyle w:val="af0"/>
        <w:ind w:firstLine="419"/>
      </w:pPr>
      <w:r>
        <w:rPr>
          <w:rFonts w:hint="eastAsia"/>
        </w:rPr>
        <w:t>&lt;script&gt;</w:t>
      </w:r>
    </w:p>
    <w:p w:rsidR="005811B4" w:rsidRDefault="00C52B2B">
      <w:pPr>
        <w:pStyle w:val="af0"/>
        <w:ind w:firstLine="838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myVar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(function</w:t>
      </w:r>
      <w:proofErr w:type="gramStart"/>
      <w:r>
        <w:rPr>
          <w:rFonts w:hint="eastAsia"/>
        </w:rPr>
        <w:t>(){</w:t>
      </w:r>
      <w:proofErr w:type="spellStart"/>
      <w:proofErr w:type="gramEnd"/>
      <w:r>
        <w:rPr>
          <w:rFonts w:hint="eastAsia"/>
        </w:rPr>
        <w:t>myTimer</w:t>
      </w:r>
      <w:proofErr w:type="spellEnd"/>
      <w:r>
        <w:rPr>
          <w:rFonts w:hint="eastAsia"/>
        </w:rPr>
        <w:t>()},1000);</w:t>
      </w:r>
    </w:p>
    <w:p w:rsidR="005811B4" w:rsidRDefault="00C52B2B">
      <w:pPr>
        <w:pStyle w:val="af0"/>
        <w:ind w:firstLine="838"/>
      </w:pPr>
      <w:r>
        <w:rPr>
          <w:rFonts w:hint="eastAsia"/>
        </w:rPr>
        <w:t xml:space="preserve">function </w:t>
      </w:r>
      <w:proofErr w:type="spellStart"/>
      <w:proofErr w:type="gramStart"/>
      <w:r>
        <w:rPr>
          <w:rFonts w:hint="eastAsia"/>
        </w:rPr>
        <w:t>myTimer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5811B4" w:rsidRDefault="00C52B2B">
      <w:pPr>
        <w:pStyle w:val="af0"/>
        <w:ind w:firstLine="838"/>
      </w:pP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d=new </w:t>
      </w:r>
      <w:proofErr w:type="gramStart"/>
      <w:r>
        <w:rPr>
          <w:rFonts w:hint="eastAsia"/>
        </w:rPr>
        <w:t>Date(</w:t>
      </w:r>
      <w:proofErr w:type="gramEnd"/>
      <w:r>
        <w:rPr>
          <w:rFonts w:hint="eastAsia"/>
        </w:rPr>
        <w:t>);</w:t>
      </w:r>
    </w:p>
    <w:p w:rsidR="005811B4" w:rsidRDefault="00C52B2B">
      <w:pPr>
        <w:pStyle w:val="af0"/>
        <w:ind w:firstLine="838"/>
      </w:pP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t=</w:t>
      </w:r>
      <w:proofErr w:type="spellStart"/>
      <w:proofErr w:type="gramStart"/>
      <w:r>
        <w:rPr>
          <w:rFonts w:hint="eastAsia"/>
        </w:rPr>
        <w:t>d.toLocaleTimeString</w:t>
      </w:r>
      <w:proofErr w:type="spellEnd"/>
      <w:proofErr w:type="gramEnd"/>
      <w:r>
        <w:rPr>
          <w:rFonts w:hint="eastAsia"/>
        </w:rPr>
        <w:t>();</w:t>
      </w:r>
    </w:p>
    <w:p w:rsidR="005811B4" w:rsidRDefault="00C52B2B">
      <w:pPr>
        <w:pStyle w:val="af0"/>
        <w:ind w:firstLine="838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("demo").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=t;</w:t>
      </w:r>
    </w:p>
    <w:p w:rsidR="005811B4" w:rsidRDefault="00C52B2B">
      <w:pPr>
        <w:pStyle w:val="af0"/>
        <w:ind w:firstLine="838"/>
      </w:pPr>
      <w:r>
        <w:rPr>
          <w:rFonts w:hint="eastAsia"/>
        </w:rPr>
        <w:t>}</w:t>
      </w:r>
    </w:p>
    <w:p w:rsidR="005811B4" w:rsidRDefault="00C52B2B">
      <w:pPr>
        <w:pStyle w:val="af0"/>
        <w:ind w:firstLine="838"/>
      </w:pPr>
      <w:r>
        <w:rPr>
          <w:rFonts w:hint="eastAsia"/>
        </w:rPr>
        <w:t xml:space="preserve">function </w:t>
      </w:r>
      <w:proofErr w:type="spellStart"/>
      <w:proofErr w:type="gramStart"/>
      <w:r>
        <w:rPr>
          <w:rFonts w:hint="eastAsia"/>
        </w:rPr>
        <w:t>myStopFunction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5811B4" w:rsidRDefault="00C52B2B">
      <w:pPr>
        <w:pStyle w:val="af0"/>
        <w:ind w:firstLine="838"/>
      </w:pPr>
      <w:r>
        <w:rPr>
          <w:rFonts w:hint="eastAsia"/>
        </w:rPr>
        <w:tab/>
      </w:r>
      <w:proofErr w:type="spellStart"/>
      <w:r>
        <w:rPr>
          <w:rFonts w:hint="eastAsia"/>
        </w:rPr>
        <w:t>clearInterval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myVar</w:t>
      </w:r>
      <w:proofErr w:type="spellEnd"/>
      <w:r>
        <w:rPr>
          <w:rFonts w:hint="eastAsia"/>
        </w:rPr>
        <w:t>);</w:t>
      </w:r>
    </w:p>
    <w:p w:rsidR="005811B4" w:rsidRDefault="00C52B2B">
      <w:pPr>
        <w:pStyle w:val="af0"/>
        <w:ind w:firstLine="838"/>
      </w:pPr>
      <w:r>
        <w:rPr>
          <w:rFonts w:hint="eastAsia"/>
        </w:rPr>
        <w:t>}</w:t>
      </w:r>
    </w:p>
    <w:p w:rsidR="005811B4" w:rsidRDefault="00C52B2B">
      <w:pPr>
        <w:pStyle w:val="af0"/>
        <w:ind w:firstLine="419"/>
      </w:pPr>
      <w:r>
        <w:rPr>
          <w:rFonts w:hint="eastAsia"/>
        </w:rPr>
        <w:t>&lt;/script&gt;</w:t>
      </w:r>
    </w:p>
    <w:p w:rsidR="005811B4" w:rsidRDefault="00C52B2B">
      <w:pPr>
        <w:pStyle w:val="af0"/>
        <w:rPr>
          <w:b/>
          <w:bCs w:val="0"/>
        </w:rPr>
      </w:pPr>
      <w:r>
        <w:rPr>
          <w:rFonts w:hint="eastAsia"/>
          <w:b/>
          <w:bCs w:val="0"/>
        </w:rPr>
        <w:t>开启</w:t>
      </w:r>
      <w:proofErr w:type="spellStart"/>
      <w:r>
        <w:rPr>
          <w:rFonts w:hint="eastAsia"/>
          <w:b/>
          <w:bCs w:val="0"/>
        </w:rPr>
        <w:t>setTimeout</w:t>
      </w:r>
      <w:proofErr w:type="spellEnd"/>
      <w:r>
        <w:rPr>
          <w:rFonts w:hint="eastAsia"/>
          <w:b/>
          <w:bCs w:val="0"/>
        </w:rPr>
        <w:t>()</w:t>
      </w:r>
      <w:r>
        <w:rPr>
          <w:rFonts w:hint="eastAsia"/>
          <w:b/>
          <w:bCs w:val="0"/>
        </w:rPr>
        <w:t>：</w:t>
      </w:r>
    </w:p>
    <w:p w:rsidR="005811B4" w:rsidRDefault="00C52B2B">
      <w:pPr>
        <w:pStyle w:val="af0"/>
        <w:ind w:firstLine="419"/>
      </w:pPr>
      <w:r>
        <w:rPr>
          <w:rFonts w:hint="eastAsia"/>
        </w:rPr>
        <w:t>3</w:t>
      </w:r>
      <w:r>
        <w:rPr>
          <w:rFonts w:hint="eastAsia"/>
        </w:rPr>
        <w:t>秒后弹出‘</w:t>
      </w:r>
      <w:r>
        <w:rPr>
          <w:rFonts w:hint="eastAsia"/>
        </w:rPr>
        <w:t>Hello</w:t>
      </w:r>
      <w:r>
        <w:rPr>
          <w:rFonts w:hint="eastAsia"/>
        </w:rPr>
        <w:t>’</w:t>
      </w:r>
    </w:p>
    <w:p w:rsidR="005811B4" w:rsidRDefault="00C52B2B">
      <w:pPr>
        <w:pStyle w:val="af0"/>
        <w:ind w:firstLine="419"/>
      </w:pPr>
      <w:r>
        <w:rPr>
          <w:rFonts w:hint="eastAsia"/>
        </w:rPr>
        <w:t xml:space="preserve">&lt;button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myFunction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点击</w:t>
      </w:r>
      <w:r>
        <w:rPr>
          <w:rFonts w:hint="eastAsia"/>
        </w:rPr>
        <w:t>&lt;/button&gt;</w:t>
      </w:r>
    </w:p>
    <w:p w:rsidR="005811B4" w:rsidRDefault="00C52B2B">
      <w:pPr>
        <w:pStyle w:val="af0"/>
        <w:ind w:firstLine="419"/>
      </w:pPr>
      <w:r>
        <w:rPr>
          <w:rFonts w:hint="eastAsia"/>
        </w:rPr>
        <w:t>&lt;script&gt;</w:t>
      </w:r>
    </w:p>
    <w:p w:rsidR="005811B4" w:rsidRDefault="00C52B2B">
      <w:pPr>
        <w:pStyle w:val="af0"/>
        <w:ind w:firstLine="838"/>
      </w:pPr>
      <w:r>
        <w:rPr>
          <w:rFonts w:hint="eastAsia"/>
        </w:rPr>
        <w:t xml:space="preserve">function </w:t>
      </w:r>
      <w:proofErr w:type="spellStart"/>
      <w:proofErr w:type="gramStart"/>
      <w:r>
        <w:rPr>
          <w:rFonts w:hint="eastAsia"/>
        </w:rPr>
        <w:t>myFunction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5811B4" w:rsidRDefault="00C52B2B">
      <w:pPr>
        <w:pStyle w:val="af0"/>
        <w:ind w:firstLine="838"/>
      </w:pPr>
      <w:r>
        <w:rPr>
          <w:rFonts w:hint="eastAsia"/>
        </w:rPr>
        <w:tab/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(function</w:t>
      </w:r>
      <w:proofErr w:type="gramStart"/>
      <w:r>
        <w:rPr>
          <w:rFonts w:hint="eastAsia"/>
        </w:rPr>
        <w:t>(){</w:t>
      </w:r>
      <w:proofErr w:type="gramEnd"/>
      <w:r>
        <w:rPr>
          <w:rFonts w:hint="eastAsia"/>
        </w:rPr>
        <w:t>alert("Hello")},3000);</w:t>
      </w:r>
    </w:p>
    <w:p w:rsidR="005811B4" w:rsidRDefault="00C52B2B">
      <w:pPr>
        <w:pStyle w:val="af0"/>
        <w:ind w:firstLine="838"/>
      </w:pPr>
      <w:r>
        <w:rPr>
          <w:rFonts w:hint="eastAsia"/>
        </w:rPr>
        <w:t>}</w:t>
      </w:r>
    </w:p>
    <w:p w:rsidR="005811B4" w:rsidRDefault="00C52B2B">
      <w:pPr>
        <w:pStyle w:val="af0"/>
        <w:ind w:firstLine="419"/>
      </w:pPr>
      <w:r>
        <w:rPr>
          <w:rFonts w:hint="eastAsia"/>
        </w:rPr>
        <w:t>&lt;/script&gt;</w:t>
      </w:r>
    </w:p>
    <w:p w:rsidR="005811B4" w:rsidRDefault="00C52B2B">
      <w:pPr>
        <w:pStyle w:val="af0"/>
        <w:rPr>
          <w:b/>
          <w:bCs w:val="0"/>
        </w:rPr>
      </w:pPr>
      <w:r>
        <w:rPr>
          <w:rFonts w:hint="eastAsia"/>
          <w:b/>
          <w:bCs w:val="0"/>
        </w:rPr>
        <w:t>停止</w:t>
      </w:r>
      <w:proofErr w:type="spellStart"/>
      <w:r>
        <w:rPr>
          <w:rFonts w:hint="eastAsia"/>
          <w:b/>
          <w:bCs w:val="0"/>
        </w:rPr>
        <w:t>setTimeout</w:t>
      </w:r>
      <w:proofErr w:type="spellEnd"/>
      <w:r>
        <w:rPr>
          <w:rFonts w:hint="eastAsia"/>
          <w:b/>
          <w:bCs w:val="0"/>
        </w:rPr>
        <w:t>()</w:t>
      </w:r>
      <w:r>
        <w:rPr>
          <w:rFonts w:hint="eastAsia"/>
          <w:b/>
          <w:bCs w:val="0"/>
        </w:rPr>
        <w:t>：</w:t>
      </w:r>
    </w:p>
    <w:p w:rsidR="005811B4" w:rsidRDefault="00C52B2B">
      <w:pPr>
        <w:pStyle w:val="af0"/>
        <w:ind w:firstLine="419"/>
      </w:pPr>
      <w:r>
        <w:rPr>
          <w:rFonts w:hint="eastAsia"/>
        </w:rPr>
        <w:t>&lt;p&gt;</w:t>
      </w:r>
      <w:r>
        <w:rPr>
          <w:rFonts w:hint="eastAsia"/>
        </w:rPr>
        <w:t>点击第二个按钮来阻止第一个函数运行。（你必须在</w:t>
      </w:r>
      <w:r>
        <w:rPr>
          <w:rFonts w:hint="eastAsia"/>
        </w:rPr>
        <w:t>3</w:t>
      </w:r>
      <w:r>
        <w:rPr>
          <w:rFonts w:hint="eastAsia"/>
        </w:rPr>
        <w:t>秒之前点击它）。</w:t>
      </w:r>
      <w:r>
        <w:rPr>
          <w:rFonts w:hint="eastAsia"/>
        </w:rPr>
        <w:t>&lt;/p&gt;</w:t>
      </w:r>
    </w:p>
    <w:p w:rsidR="005811B4" w:rsidRDefault="00C52B2B">
      <w:pPr>
        <w:pStyle w:val="af0"/>
        <w:ind w:firstLine="419"/>
      </w:pPr>
      <w:r>
        <w:rPr>
          <w:rFonts w:hint="eastAsia"/>
        </w:rPr>
        <w:t xml:space="preserve">&lt;button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myFunction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点我</w:t>
      </w:r>
      <w:r>
        <w:rPr>
          <w:rFonts w:hint="eastAsia"/>
        </w:rPr>
        <w:t>&lt;/button&gt;</w:t>
      </w:r>
    </w:p>
    <w:p w:rsidR="005811B4" w:rsidRDefault="00C52B2B">
      <w:pPr>
        <w:pStyle w:val="af0"/>
        <w:ind w:firstLine="419"/>
      </w:pPr>
      <w:r>
        <w:rPr>
          <w:rFonts w:hint="eastAsia"/>
        </w:rPr>
        <w:t xml:space="preserve">&lt;button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myStopFunction</w:t>
      </w:r>
      <w:proofErr w:type="spellEnd"/>
      <w:r>
        <w:rPr>
          <w:rFonts w:hint="eastAsia"/>
        </w:rPr>
        <w:t>()"&gt;</w:t>
      </w:r>
      <w:r>
        <w:rPr>
          <w:rFonts w:hint="eastAsia"/>
        </w:rPr>
        <w:t>停止弹框</w:t>
      </w:r>
      <w:r>
        <w:rPr>
          <w:rFonts w:hint="eastAsia"/>
        </w:rPr>
        <w:t>&lt;/button&gt;</w:t>
      </w:r>
    </w:p>
    <w:p w:rsidR="005811B4" w:rsidRDefault="00C52B2B">
      <w:pPr>
        <w:pStyle w:val="af0"/>
        <w:ind w:firstLine="419"/>
      </w:pPr>
      <w:r>
        <w:rPr>
          <w:rFonts w:hint="eastAsia"/>
        </w:rPr>
        <w:lastRenderedPageBreak/>
        <w:t>&lt;script&gt;</w:t>
      </w:r>
    </w:p>
    <w:p w:rsidR="005811B4" w:rsidRDefault="00C52B2B">
      <w:pPr>
        <w:pStyle w:val="af0"/>
        <w:ind w:firstLine="838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myVar</w:t>
      </w:r>
      <w:proofErr w:type="spellEnd"/>
      <w:r>
        <w:rPr>
          <w:rFonts w:hint="eastAsia"/>
        </w:rPr>
        <w:t>;</w:t>
      </w:r>
    </w:p>
    <w:p w:rsidR="005811B4" w:rsidRDefault="00C52B2B">
      <w:pPr>
        <w:pStyle w:val="af0"/>
        <w:ind w:firstLine="838"/>
      </w:pPr>
      <w:r>
        <w:rPr>
          <w:rFonts w:hint="eastAsia"/>
        </w:rPr>
        <w:t xml:space="preserve">function </w:t>
      </w:r>
      <w:proofErr w:type="spellStart"/>
      <w:proofErr w:type="gramStart"/>
      <w:r>
        <w:rPr>
          <w:rFonts w:hint="eastAsia"/>
        </w:rPr>
        <w:t>myFunction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5811B4" w:rsidRDefault="00C52B2B">
      <w:pPr>
        <w:pStyle w:val="af0"/>
        <w:ind w:firstLine="838"/>
      </w:pPr>
      <w:r>
        <w:rPr>
          <w:rFonts w:hint="eastAsia"/>
        </w:rPr>
        <w:tab/>
      </w:r>
      <w:proofErr w:type="spellStart"/>
      <w:r>
        <w:rPr>
          <w:rFonts w:hint="eastAsia"/>
        </w:rPr>
        <w:t>myVar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(function</w:t>
      </w:r>
      <w:proofErr w:type="gramStart"/>
      <w:r>
        <w:rPr>
          <w:rFonts w:hint="eastAsia"/>
        </w:rPr>
        <w:t>(){</w:t>
      </w:r>
      <w:proofErr w:type="gramEnd"/>
      <w:r>
        <w:rPr>
          <w:rFonts w:hint="eastAsia"/>
        </w:rPr>
        <w:t>alert("Hello")},3000);</w:t>
      </w:r>
    </w:p>
    <w:p w:rsidR="005811B4" w:rsidRDefault="00C52B2B">
      <w:pPr>
        <w:pStyle w:val="af0"/>
        <w:ind w:firstLine="838"/>
      </w:pPr>
      <w:r>
        <w:rPr>
          <w:rFonts w:hint="eastAsia"/>
        </w:rPr>
        <w:t>}</w:t>
      </w:r>
    </w:p>
    <w:p w:rsidR="005811B4" w:rsidRDefault="00C52B2B">
      <w:pPr>
        <w:pStyle w:val="af0"/>
        <w:ind w:firstLine="838"/>
      </w:pPr>
      <w:r>
        <w:rPr>
          <w:rFonts w:hint="eastAsia"/>
        </w:rPr>
        <w:t xml:space="preserve">function </w:t>
      </w:r>
      <w:proofErr w:type="spellStart"/>
      <w:proofErr w:type="gramStart"/>
      <w:r>
        <w:rPr>
          <w:rFonts w:hint="eastAsia"/>
        </w:rPr>
        <w:t>myStopFunction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5811B4" w:rsidRDefault="00C52B2B">
      <w:pPr>
        <w:pStyle w:val="af0"/>
        <w:ind w:firstLine="838"/>
      </w:pPr>
      <w:r>
        <w:rPr>
          <w:rFonts w:hint="eastAsia"/>
        </w:rPr>
        <w:tab/>
      </w:r>
      <w:proofErr w:type="spellStart"/>
      <w:r>
        <w:rPr>
          <w:rFonts w:hint="eastAsia"/>
        </w:rPr>
        <w:t>clearTimeout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myVar</w:t>
      </w:r>
      <w:proofErr w:type="spellEnd"/>
      <w:r>
        <w:rPr>
          <w:rFonts w:hint="eastAsia"/>
        </w:rPr>
        <w:t>);</w:t>
      </w:r>
    </w:p>
    <w:p w:rsidR="005811B4" w:rsidRDefault="00C52B2B">
      <w:pPr>
        <w:pStyle w:val="af0"/>
        <w:ind w:firstLine="838"/>
      </w:pPr>
      <w:r>
        <w:rPr>
          <w:rFonts w:hint="eastAsia"/>
        </w:rPr>
        <w:t>}</w:t>
      </w:r>
    </w:p>
    <w:p w:rsidR="005811B4" w:rsidRDefault="00C52B2B">
      <w:pPr>
        <w:pStyle w:val="af0"/>
        <w:ind w:firstLine="420"/>
        <w:rPr>
          <w:ins w:id="1014" w:author="Feicui150316" w:date="2017-11-24T12:07:00Z"/>
        </w:rPr>
      </w:pPr>
      <w:r>
        <w:rPr>
          <w:rFonts w:hint="eastAsia"/>
        </w:rPr>
        <w:t>&lt;/script&gt;</w:t>
      </w:r>
    </w:p>
    <w:p w:rsidR="002A550E" w:rsidRDefault="002A550E" w:rsidP="002A550E">
      <w:pPr>
        <w:pStyle w:val="af0"/>
        <w:ind w:left="426"/>
        <w:rPr>
          <w:ins w:id="1015" w:author="Feicui150316" w:date="2017-11-24T12:07:00Z"/>
        </w:rPr>
      </w:pPr>
      <w:ins w:id="1016" w:author="Feicui150316" w:date="2017-11-24T12:07:00Z">
        <w:r>
          <w:rPr>
            <w:rFonts w:hint="eastAsia"/>
            <w:noProof/>
          </w:rPr>
          <w:drawing>
            <wp:inline distT="0" distB="0" distL="0" distR="0" wp14:anchorId="6DC025C7" wp14:editId="7F76449E">
              <wp:extent cx="1223645" cy="535940"/>
              <wp:effectExtent l="0" t="0" r="0" b="0"/>
              <wp:docPr id="28672" name="图片 0" descr="案例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2" name="图片 0" descr="案例.png"/>
                      <pic:cNvPicPr>
                        <a:picLocks noChangeAspect="1"/>
                      </pic:cNvPicPr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4000" cy="5362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A550E" w:rsidRDefault="002A550E" w:rsidP="002A550E">
      <w:pPr>
        <w:pStyle w:val="af0"/>
        <w:rPr>
          <w:ins w:id="1017" w:author="Feicui150316" w:date="2017-11-24T12:07:00Z"/>
        </w:rPr>
      </w:pPr>
      <w:ins w:id="1018" w:author="Feicui150316" w:date="2017-11-24T12:07:00Z">
        <w:r>
          <w:rPr>
            <w:rFonts w:hAnsi="楷体_GB2312" w:hint="eastAsia"/>
            <w:b/>
          </w:rPr>
          <w:t>案例描述</w:t>
        </w:r>
        <w:r>
          <w:rPr>
            <w:rFonts w:hint="eastAsia"/>
          </w:rPr>
          <w:t>：</w:t>
        </w:r>
      </w:ins>
    </w:p>
    <w:p w:rsidR="002A550E" w:rsidRDefault="002A550E" w:rsidP="002A550E">
      <w:pPr>
        <w:pStyle w:val="af0"/>
        <w:rPr>
          <w:ins w:id="1019" w:author="Feicui150316" w:date="2017-11-24T12:07:00Z"/>
        </w:rPr>
      </w:pPr>
      <w:ins w:id="1020" w:author="Feicui150316" w:date="2017-11-24T12:07:00Z">
        <w:r>
          <w:rPr>
            <w:rFonts w:hint="eastAsia"/>
          </w:rPr>
          <w:tab/>
        </w:r>
        <w:r>
          <w:rPr>
            <w:rFonts w:hint="eastAsia"/>
          </w:rPr>
          <w:t>任务描述</w:t>
        </w:r>
      </w:ins>
    </w:p>
    <w:p w:rsidR="002A550E" w:rsidRDefault="002A550E" w:rsidP="002A550E">
      <w:pPr>
        <w:pStyle w:val="af0"/>
        <w:rPr>
          <w:ins w:id="1021" w:author="Feicui150316" w:date="2017-11-24T12:07:00Z"/>
        </w:rPr>
      </w:pPr>
      <w:ins w:id="1022" w:author="Feicui150316" w:date="2017-11-24T12:07:00Z">
        <w:r>
          <w:rPr>
            <w:rFonts w:hAnsi="楷体_GB2312" w:hint="eastAsia"/>
            <w:b/>
          </w:rPr>
          <w:t>案例代码</w:t>
        </w:r>
        <w:r>
          <w:rPr>
            <w:rFonts w:hint="eastAsia"/>
          </w:rPr>
          <w:t>：案例</w:t>
        </w:r>
        <w:r>
          <w:rPr>
            <w:rFonts w:hint="eastAsia"/>
          </w:rPr>
          <w:t>/2.4BOM</w:t>
        </w:r>
      </w:ins>
    </w:p>
    <w:p w:rsidR="002A550E" w:rsidRPr="002A550E" w:rsidRDefault="002A550E">
      <w:pPr>
        <w:pStyle w:val="af0"/>
        <w:ind w:firstLine="420"/>
        <w:rPr>
          <w:rFonts w:hint="eastAsia"/>
        </w:rPr>
      </w:pPr>
    </w:p>
    <w:p w:rsidR="005811B4" w:rsidRDefault="005811B4">
      <w:pPr>
        <w:pStyle w:val="af0"/>
        <w:ind w:left="0"/>
      </w:pPr>
    </w:p>
    <w:p w:rsidR="005811B4" w:rsidRDefault="00C52B2B">
      <w:pPr>
        <w:pStyle w:val="af0"/>
        <w:ind w:left="426"/>
      </w:pPr>
      <w:r>
        <w:rPr>
          <w:noProof/>
        </w:rPr>
        <w:drawing>
          <wp:inline distT="0" distB="0" distL="0" distR="0">
            <wp:extent cx="1223645" cy="532130"/>
            <wp:effectExtent l="0" t="0" r="0" b="0"/>
            <wp:docPr id="23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 descr="提问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4" w:rsidRDefault="00C52B2B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window</w:t>
      </w:r>
      <w:r>
        <w:rPr>
          <w:rFonts w:hint="eastAsia"/>
        </w:rPr>
        <w:t>对象的属性有？</w:t>
      </w:r>
    </w:p>
    <w:p w:rsidR="005811B4" w:rsidRDefault="00C52B2B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window</w:t>
      </w:r>
      <w:r>
        <w:rPr>
          <w:rFonts w:hint="eastAsia"/>
        </w:rPr>
        <w:t>对象的方法可以如何简写？</w:t>
      </w:r>
    </w:p>
    <w:p w:rsidR="005811B4" w:rsidRDefault="00C52B2B">
      <w:pPr>
        <w:pStyle w:val="af0"/>
        <w:ind w:left="426"/>
      </w:pPr>
      <w:r>
        <w:rPr>
          <w:rFonts w:hAnsi="楷体_GB2312"/>
          <w:b/>
          <w:noProof/>
        </w:rPr>
        <w:drawing>
          <wp:inline distT="0" distB="0" distL="0" distR="0">
            <wp:extent cx="1223645" cy="520065"/>
            <wp:effectExtent l="0" t="0" r="0" b="0"/>
            <wp:docPr id="31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" descr="注意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4" w:rsidRDefault="00C52B2B">
      <w:pPr>
        <w:pStyle w:val="af0"/>
        <w:numPr>
          <w:ilvl w:val="0"/>
          <w:numId w:val="5"/>
        </w:numPr>
      </w:pPr>
      <w:r>
        <w:rPr>
          <w:rFonts w:hint="eastAsia"/>
        </w:rPr>
        <w:t>window</w:t>
      </w:r>
      <w:r>
        <w:rPr>
          <w:rFonts w:hint="eastAsia"/>
        </w:rPr>
        <w:t>对象的几个属性和方法，可以省略</w:t>
      </w:r>
      <w:r>
        <w:rPr>
          <w:rFonts w:hint="eastAsia"/>
        </w:rPr>
        <w:t xml:space="preserve">  </w:t>
      </w:r>
      <w:r>
        <w:rPr>
          <w:rFonts w:ascii="Helvetica Neue" w:eastAsia="Helvetica Neue" w:hAnsi="Helvetica Neue" w:cs="Helvetica Neue" w:hint="eastAsia"/>
          <w:color w:val="333333"/>
          <w:sz w:val="19"/>
          <w:szCs w:val="19"/>
          <w:shd w:val="clear" w:color="auto" w:fill="FFFFFF"/>
        </w:rPr>
        <w:t>window.</w:t>
      </w:r>
      <w:r>
        <w:rPr>
          <w:rFonts w:hint="eastAsia"/>
        </w:rPr>
        <w:t xml:space="preserve">  ,</w:t>
      </w:r>
      <w:r>
        <w:rPr>
          <w:rFonts w:hint="eastAsia"/>
        </w:rPr>
        <w:t>直接使用。</w:t>
      </w:r>
    </w:p>
    <w:p w:rsidR="005811B4" w:rsidRDefault="00C52B2B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）两种定时器的区别。</w:t>
      </w:r>
    </w:p>
    <w:p w:rsidR="005811B4" w:rsidRDefault="00C52B2B">
      <w:pPr>
        <w:pStyle w:val="af0"/>
        <w:ind w:left="426"/>
      </w:pPr>
      <w:r>
        <w:rPr>
          <w:noProof/>
        </w:rPr>
        <w:drawing>
          <wp:inline distT="0" distB="0" distL="0" distR="0">
            <wp:extent cx="1223645" cy="527685"/>
            <wp:effectExtent l="0" t="0" r="0" b="0"/>
            <wp:docPr id="32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 descr="练习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4" w:rsidRDefault="00C52B2B">
      <w:pPr>
        <w:pStyle w:val="af0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811B4" w:rsidRDefault="00C52B2B">
      <w:pPr>
        <w:pStyle w:val="af0"/>
      </w:pPr>
      <w:r>
        <w:rPr>
          <w:rFonts w:hint="eastAsia"/>
        </w:rPr>
        <w:tab/>
      </w:r>
      <w:r>
        <w:rPr>
          <w:rFonts w:hint="eastAsia"/>
        </w:rPr>
        <w:t>见</w:t>
      </w:r>
      <w:r>
        <w:rPr>
          <w:rFonts w:hint="eastAsia"/>
        </w:rPr>
        <w:t xml:space="preserve"> </w:t>
      </w:r>
      <w:r>
        <w:rPr>
          <w:rFonts w:hint="eastAsia"/>
        </w:rPr>
        <w:t>练习</w:t>
      </w:r>
      <w:r>
        <w:rPr>
          <w:rFonts w:hint="eastAsia"/>
        </w:rPr>
        <w:t>/2.4BOM/</w:t>
      </w:r>
      <w:r>
        <w:rPr>
          <w:rFonts w:hint="eastAsia"/>
        </w:rPr>
        <w:t>定时器</w:t>
      </w:r>
      <w:r>
        <w:rPr>
          <w:rFonts w:hint="eastAsia"/>
        </w:rPr>
        <w:t>-</w:t>
      </w:r>
      <w:r>
        <w:rPr>
          <w:rFonts w:hint="eastAsia"/>
        </w:rPr>
        <w:t>图片切换</w:t>
      </w:r>
    </w:p>
    <w:p w:rsidR="005811B4" w:rsidRDefault="00C52B2B">
      <w:pPr>
        <w:pStyle w:val="af0"/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811B4" w:rsidRDefault="00C52B2B">
      <w:pPr>
        <w:pStyle w:val="af0"/>
      </w:pPr>
      <w:r>
        <w:rPr>
          <w:rFonts w:hint="eastAsia"/>
        </w:rPr>
        <w:tab/>
      </w:r>
      <w:r>
        <w:rPr>
          <w:rFonts w:hint="eastAsia"/>
        </w:rPr>
        <w:t>见</w:t>
      </w:r>
      <w:r>
        <w:rPr>
          <w:rFonts w:hint="eastAsia"/>
        </w:rPr>
        <w:t xml:space="preserve"> </w:t>
      </w:r>
      <w:r>
        <w:rPr>
          <w:rFonts w:hint="eastAsia"/>
        </w:rPr>
        <w:t>练习</w:t>
      </w:r>
      <w:r>
        <w:rPr>
          <w:rFonts w:hint="eastAsia"/>
        </w:rPr>
        <w:t>/2.4BOM/</w:t>
      </w:r>
      <w:r>
        <w:rPr>
          <w:rFonts w:hint="eastAsia"/>
        </w:rPr>
        <w:t>系统时间</w:t>
      </w:r>
      <w:r>
        <w:rPr>
          <w:rFonts w:hint="eastAsia"/>
        </w:rPr>
        <w:t>.html</w:t>
      </w:r>
    </w:p>
    <w:p w:rsidR="005811B4" w:rsidRDefault="00C52B2B">
      <w:pPr>
        <w:pStyle w:val="2GB2312"/>
        <w:rPr>
          <w:rFonts w:hint="eastAsia"/>
        </w:rPr>
      </w:pPr>
      <w:r>
        <w:rPr>
          <w:rFonts w:hint="eastAsia"/>
        </w:rPr>
        <w:lastRenderedPageBreak/>
        <w:t>正则表达式：</w:t>
      </w:r>
      <w:r>
        <w:rPr>
          <w:rFonts w:hint="eastAsia"/>
          <w:color w:val="FF0000"/>
        </w:rPr>
        <w:t>[80</w:t>
      </w:r>
      <w:r>
        <w:rPr>
          <w:rFonts w:hint="eastAsia"/>
          <w:color w:val="FF0000"/>
        </w:rPr>
        <w:t>分钟</w:t>
      </w:r>
      <w:r>
        <w:rPr>
          <w:rFonts w:hint="eastAsia"/>
          <w:color w:val="FF0000"/>
        </w:rPr>
        <w:t>]</w:t>
      </w:r>
      <w:bookmarkStart w:id="1023" w:name="_Toc489947992"/>
    </w:p>
    <w:bookmarkEnd w:id="1023"/>
    <w:p w:rsidR="005811B4" w:rsidRPr="00DC5442" w:rsidRDefault="00C52B2B">
      <w:pPr>
        <w:pStyle w:val="3"/>
        <w:spacing w:after="72"/>
        <w:rPr>
          <w:highlight w:val="yellow"/>
          <w:rPrChange w:id="1024" w:author="Feicui150316" w:date="2017-11-24T11:01:00Z">
            <w:rPr/>
          </w:rPrChange>
        </w:rPr>
      </w:pPr>
      <w:proofErr w:type="spellStart"/>
      <w:r w:rsidRPr="00DC5442">
        <w:rPr>
          <w:rFonts w:hint="eastAsia"/>
          <w:highlight w:val="yellow"/>
          <w:rPrChange w:id="1025" w:author="Feicui150316" w:date="2017-11-24T11:01:00Z">
            <w:rPr>
              <w:rFonts w:hint="eastAsia"/>
            </w:rPr>
          </w:rPrChange>
        </w:rPr>
        <w:t>onsubmit</w:t>
      </w:r>
      <w:proofErr w:type="spellEnd"/>
      <w:r w:rsidRPr="00DC5442">
        <w:rPr>
          <w:rFonts w:hint="eastAsia"/>
          <w:highlight w:val="yellow"/>
          <w:rPrChange w:id="1026" w:author="Feicui150316" w:date="2017-11-24T11:01:00Z">
            <w:rPr>
              <w:rFonts w:hint="eastAsia"/>
            </w:rPr>
          </w:rPrChange>
        </w:rPr>
        <w:t>事件：</w:t>
      </w:r>
    </w:p>
    <w:p w:rsidR="005811B4" w:rsidRPr="00DC5442" w:rsidRDefault="00C52B2B">
      <w:pPr>
        <w:pStyle w:val="3"/>
        <w:numPr>
          <w:ilvl w:val="2"/>
          <w:numId w:val="0"/>
        </w:numPr>
        <w:spacing w:after="72"/>
        <w:ind w:firstLineChars="800" w:firstLine="1440"/>
        <w:rPr>
          <w:b w:val="0"/>
          <w:bCs w:val="0"/>
          <w:highlight w:val="yellow"/>
          <w:rPrChange w:id="1027" w:author="Feicui150316" w:date="2017-11-24T11:01:00Z">
            <w:rPr>
              <w:b w:val="0"/>
              <w:bCs w:val="0"/>
            </w:rPr>
          </w:rPrChange>
        </w:rPr>
      </w:pPr>
      <w:r w:rsidRPr="00DC5442">
        <w:rPr>
          <w:rFonts w:hint="eastAsia"/>
          <w:b w:val="0"/>
          <w:bCs w:val="0"/>
          <w:highlight w:val="yellow"/>
          <w:rPrChange w:id="1028" w:author="Feicui150316" w:date="2017-11-24T11:01:00Z">
            <w:rPr>
              <w:rFonts w:hint="eastAsia"/>
              <w:b w:val="0"/>
              <w:bCs w:val="0"/>
            </w:rPr>
          </w:rPrChange>
        </w:rPr>
        <w:t>表单提交事件</w:t>
      </w:r>
    </w:p>
    <w:p w:rsidR="005811B4" w:rsidRPr="00DC5442" w:rsidRDefault="00C52B2B">
      <w:pPr>
        <w:pStyle w:val="3"/>
        <w:spacing w:after="72"/>
        <w:rPr>
          <w:highlight w:val="yellow"/>
          <w:rPrChange w:id="1029" w:author="Feicui150316" w:date="2017-11-24T11:01:00Z">
            <w:rPr/>
          </w:rPrChange>
        </w:rPr>
      </w:pPr>
      <w:r w:rsidRPr="00DC5442">
        <w:rPr>
          <w:rFonts w:hint="eastAsia"/>
          <w:highlight w:val="yellow"/>
          <w:rPrChange w:id="1030" w:author="Feicui150316" w:date="2017-11-24T11:01:00Z">
            <w:rPr>
              <w:rFonts w:hint="eastAsia"/>
            </w:rPr>
          </w:rPrChange>
        </w:rPr>
        <w:t xml:space="preserve"> </w:t>
      </w:r>
      <w:proofErr w:type="spellStart"/>
      <w:r w:rsidRPr="00DC5442">
        <w:rPr>
          <w:rFonts w:hint="eastAsia"/>
          <w:highlight w:val="yellow"/>
          <w:rPrChange w:id="1031" w:author="Feicui150316" w:date="2017-11-24T11:01:00Z">
            <w:rPr>
              <w:rFonts w:hint="eastAsia"/>
            </w:rPr>
          </w:rPrChange>
        </w:rPr>
        <w:t>onfocus</w:t>
      </w:r>
      <w:proofErr w:type="spellEnd"/>
      <w:r w:rsidRPr="00DC5442">
        <w:rPr>
          <w:rFonts w:hint="eastAsia"/>
          <w:highlight w:val="yellow"/>
          <w:rPrChange w:id="1032" w:author="Feicui150316" w:date="2017-11-24T11:01:00Z">
            <w:rPr>
              <w:rFonts w:hint="eastAsia"/>
            </w:rPr>
          </w:rPrChange>
        </w:rPr>
        <w:t>事件</w:t>
      </w:r>
      <w:r w:rsidRPr="00DC5442">
        <w:rPr>
          <w:rFonts w:hint="eastAsia"/>
          <w:highlight w:val="yellow"/>
          <w:rPrChange w:id="1033" w:author="Feicui150316" w:date="2017-11-24T11:01:00Z">
            <w:rPr>
              <w:rFonts w:hint="eastAsia"/>
            </w:rPr>
          </w:rPrChange>
        </w:rPr>
        <w:t xml:space="preserve">, </w:t>
      </w:r>
      <w:proofErr w:type="spellStart"/>
      <w:r w:rsidRPr="00DC5442">
        <w:rPr>
          <w:rFonts w:hint="eastAsia"/>
          <w:highlight w:val="yellow"/>
          <w:rPrChange w:id="1034" w:author="Feicui150316" w:date="2017-11-24T11:01:00Z">
            <w:rPr>
              <w:rFonts w:hint="eastAsia"/>
            </w:rPr>
          </w:rPrChange>
        </w:rPr>
        <w:t>onblur</w:t>
      </w:r>
      <w:proofErr w:type="spellEnd"/>
      <w:r w:rsidRPr="00DC5442">
        <w:rPr>
          <w:rFonts w:hint="eastAsia"/>
          <w:highlight w:val="yellow"/>
          <w:rPrChange w:id="1035" w:author="Feicui150316" w:date="2017-11-24T11:01:00Z">
            <w:rPr>
              <w:rFonts w:hint="eastAsia"/>
            </w:rPr>
          </w:rPrChange>
        </w:rPr>
        <w:t>事件：</w:t>
      </w:r>
    </w:p>
    <w:p w:rsidR="005811B4" w:rsidRDefault="00C52B2B">
      <w:pPr>
        <w:pStyle w:val="3"/>
        <w:numPr>
          <w:ilvl w:val="2"/>
          <w:numId w:val="0"/>
        </w:numPr>
        <w:spacing w:after="72"/>
        <w:ind w:left="845" w:firstLine="420"/>
        <w:rPr>
          <w:b w:val="0"/>
          <w:bCs w:val="0"/>
        </w:rPr>
      </w:pPr>
      <w:r w:rsidRPr="00DC5442">
        <w:rPr>
          <w:rFonts w:hint="eastAsia"/>
          <w:b w:val="0"/>
          <w:bCs w:val="0"/>
          <w:highlight w:val="yellow"/>
          <w:rPrChange w:id="1036" w:author="Feicui150316" w:date="2017-11-24T11:01:00Z">
            <w:rPr>
              <w:rFonts w:hint="eastAsia"/>
              <w:b w:val="0"/>
              <w:bCs w:val="0"/>
            </w:rPr>
          </w:rPrChange>
        </w:rPr>
        <w:t>表单获取焦点事件、失去焦点事件</w:t>
      </w:r>
    </w:p>
    <w:p w:rsidR="005811B4" w:rsidRDefault="00C52B2B">
      <w:pPr>
        <w:pStyle w:val="3"/>
        <w:spacing w:after="72"/>
      </w:pPr>
      <w:r>
        <w:rPr>
          <w:rFonts w:hint="eastAsia"/>
          <w:bCs w:val="0"/>
        </w:rPr>
        <w:t>正则表达式</w:t>
      </w:r>
      <w:r>
        <w:rPr>
          <w:rFonts w:hint="eastAsia"/>
        </w:rPr>
        <w:t>：</w:t>
      </w:r>
    </w:p>
    <w:p w:rsidR="005811B4" w:rsidRDefault="00C52B2B">
      <w:pPr>
        <w:pStyle w:val="af0"/>
      </w:pPr>
      <w:r>
        <w:rPr>
          <w:rFonts w:hint="eastAsia"/>
        </w:rPr>
        <w:t>正则表达式描述了字符的模式对象。当您检索某个文本时，可以使用一种模式来描述要检索的内容。</w:t>
      </w:r>
    </w:p>
    <w:p w:rsidR="005811B4" w:rsidRDefault="00C52B2B">
      <w:pPr>
        <w:pStyle w:val="af0"/>
      </w:pPr>
      <w:r>
        <w:rPr>
          <w:rFonts w:hint="eastAsia"/>
        </w:rPr>
        <w:t>方法：</w:t>
      </w:r>
      <w:r>
        <w:rPr>
          <w:rFonts w:hint="eastAsia"/>
        </w:rPr>
        <w:t xml:space="preserve">test() </w:t>
      </w:r>
      <w:r>
        <w:rPr>
          <w:rFonts w:hint="eastAsia"/>
        </w:rPr>
        <w:t>方法搜索字符串指定的值，根据结果并返回真或假。</w:t>
      </w:r>
    </w:p>
    <w:p w:rsidR="005811B4" w:rsidRDefault="00C52B2B">
      <w:pPr>
        <w:pStyle w:val="af0"/>
        <w:ind w:firstLineChars="300" w:firstLine="630"/>
      </w:pPr>
      <w:r>
        <w:rPr>
          <w:rFonts w:hint="eastAsia"/>
        </w:rPr>
        <w:t xml:space="preserve">exec() </w:t>
      </w:r>
      <w:r>
        <w:rPr>
          <w:rFonts w:hint="eastAsia"/>
        </w:rPr>
        <w:t>方法检索字符串中的指定值。返回值是被找到的值。如果没有发现匹配，则返回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5811B4" w:rsidRDefault="00C52B2B">
      <w:pPr>
        <w:pStyle w:val="af0"/>
        <w:ind w:left="0"/>
      </w:pP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修饰符：修饰符用于执行不区分大小写和全文的搜索。</w:t>
      </w:r>
    </w:p>
    <w:tbl>
      <w:tblPr>
        <w:tblW w:w="990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9309"/>
      </w:tblGrid>
      <w:tr w:rsidR="005811B4">
        <w:tc>
          <w:tcPr>
            <w:tcW w:w="5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5811B4" w:rsidRDefault="00C52B2B">
            <w:pPr>
              <w:widowControl/>
              <w:spacing w:line="420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 w:val="19"/>
                <w:szCs w:val="19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color w:val="333333"/>
                <w:kern w:val="0"/>
                <w:sz w:val="19"/>
                <w:szCs w:val="19"/>
                <w:lang w:bidi="ar"/>
              </w:rPr>
              <w:t>i</w:t>
            </w:r>
            <w:proofErr w:type="spellEnd"/>
          </w:p>
        </w:tc>
        <w:tc>
          <w:tcPr>
            <w:tcW w:w="930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5811B4" w:rsidRDefault="00C52B2B">
            <w:pPr>
              <w:widowControl/>
              <w:spacing w:line="420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 w:val="19"/>
                <w:szCs w:val="19"/>
                <w:lang w:bidi="ar"/>
              </w:rPr>
              <w:t>执行对大小写不敏感的匹配。</w:t>
            </w:r>
          </w:p>
        </w:tc>
      </w:tr>
      <w:tr w:rsidR="005811B4">
        <w:tc>
          <w:tcPr>
            <w:tcW w:w="5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5811B4" w:rsidRDefault="00C52B2B">
            <w:pPr>
              <w:widowControl/>
              <w:spacing w:line="420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 w:val="19"/>
                <w:szCs w:val="19"/>
                <w:lang w:bidi="ar"/>
              </w:rPr>
              <w:t>g</w:t>
            </w:r>
          </w:p>
        </w:tc>
        <w:tc>
          <w:tcPr>
            <w:tcW w:w="930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5811B4" w:rsidRDefault="00C52B2B">
            <w:pPr>
              <w:widowControl/>
              <w:spacing w:line="420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 w:val="19"/>
                <w:szCs w:val="19"/>
                <w:lang w:bidi="ar"/>
              </w:rPr>
              <w:t>执行全局匹配（查找所有匹配而非在找到第一个匹配后停止）。</w:t>
            </w:r>
          </w:p>
        </w:tc>
      </w:tr>
      <w:tr w:rsidR="005811B4">
        <w:tc>
          <w:tcPr>
            <w:tcW w:w="59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5811B4" w:rsidRDefault="00C52B2B">
            <w:pPr>
              <w:widowControl/>
              <w:spacing w:line="420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 w:val="19"/>
                <w:szCs w:val="19"/>
                <w:lang w:bidi="ar"/>
              </w:rPr>
              <w:t>m</w:t>
            </w:r>
          </w:p>
        </w:tc>
        <w:tc>
          <w:tcPr>
            <w:tcW w:w="930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5811B4" w:rsidRDefault="00C52B2B">
            <w:pPr>
              <w:widowControl/>
              <w:spacing w:line="420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 w:val="19"/>
                <w:szCs w:val="19"/>
                <w:lang w:bidi="ar"/>
              </w:rPr>
              <w:t>执行多行匹配。</w:t>
            </w:r>
          </w:p>
        </w:tc>
      </w:tr>
    </w:tbl>
    <w:p w:rsidR="005811B4" w:rsidRDefault="005811B4">
      <w:pPr>
        <w:pStyle w:val="af0"/>
        <w:ind w:firstLine="838"/>
      </w:pPr>
    </w:p>
    <w:p w:rsidR="005811B4" w:rsidRDefault="005811B4">
      <w:pPr>
        <w:pStyle w:val="af0"/>
        <w:ind w:firstLine="838"/>
      </w:pPr>
    </w:p>
    <w:p w:rsidR="005811B4" w:rsidRDefault="00C52B2B">
      <w:pPr>
        <w:pStyle w:val="af0"/>
        <w:ind w:left="0"/>
      </w:pPr>
      <w:r>
        <w:rPr>
          <w:rFonts w:hint="eastAsia"/>
        </w:rPr>
        <w:t>方括号用于查找某个范围内的字符：</w:t>
      </w:r>
    </w:p>
    <w:tbl>
      <w:tblPr>
        <w:tblW w:w="12132" w:type="dxa"/>
        <w:shd w:val="clear" w:color="auto" w:fill="FDFCF8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7"/>
        <w:gridCol w:w="10035"/>
      </w:tblGrid>
      <w:tr w:rsidR="005811B4">
        <w:tc>
          <w:tcPr>
            <w:tcW w:w="20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5811B4" w:rsidRDefault="00C52B2B">
            <w:pPr>
              <w:widowControl/>
              <w:jc w:val="left"/>
              <w:textAlignment w:val="baseline"/>
              <w:rPr>
                <w:rFonts w:ascii="PingFangSC-Regular" w:eastAsia="PingFangSC-Regular" w:hAnsi="PingFangSC-Regular" w:cs="PingFangSC-Regular"/>
                <w:b/>
                <w:color w:val="FFFFFF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b/>
                <w:color w:val="FFFFFF"/>
                <w:kern w:val="0"/>
                <w:szCs w:val="21"/>
                <w:lang w:bidi="ar"/>
              </w:rPr>
              <w:t>表达式</w:t>
            </w:r>
          </w:p>
        </w:tc>
        <w:tc>
          <w:tcPr>
            <w:tcW w:w="100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5811B4" w:rsidRDefault="00C52B2B">
            <w:pPr>
              <w:widowControl/>
              <w:jc w:val="left"/>
              <w:textAlignment w:val="baseline"/>
              <w:rPr>
                <w:rFonts w:ascii="PingFangSC-Regular" w:eastAsia="PingFangSC-Regular" w:hAnsi="PingFangSC-Regular" w:cs="PingFangSC-Regular"/>
                <w:b/>
                <w:color w:val="FFFFFF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b/>
                <w:color w:val="FFFFFF"/>
                <w:kern w:val="0"/>
                <w:szCs w:val="21"/>
                <w:lang w:bidi="ar"/>
              </w:rPr>
              <w:t>描述</w:t>
            </w:r>
          </w:p>
        </w:tc>
      </w:tr>
      <w:tr w:rsidR="005811B4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hyperlink r:id="rId18" w:history="1">
              <w:r>
                <w:rPr>
                  <w:rStyle w:val="ad"/>
                  <w:rFonts w:ascii="PingFangSC-Regular" w:eastAsia="PingFangSC-Regular" w:hAnsi="PingFangSC-Regular" w:cs="PingFangSC-Regular"/>
                  <w:color w:val="900B09"/>
                  <w:szCs w:val="21"/>
                  <w:u w:val="none"/>
                </w:rPr>
                <w:t>[abc]</w:t>
              </w:r>
            </w:hyperlink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查找方括号之间的任何字符。</w:t>
            </w:r>
          </w:p>
        </w:tc>
      </w:tr>
      <w:tr w:rsidR="005811B4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hyperlink r:id="rId19" w:history="1">
              <w:r>
                <w:rPr>
                  <w:rStyle w:val="ad"/>
                  <w:rFonts w:ascii="PingFangSC-Regular" w:eastAsia="PingFangSC-Regular" w:hAnsi="PingFangSC-Regular" w:cs="PingFangSC-Regular"/>
                  <w:color w:val="FF0000"/>
                  <w:szCs w:val="21"/>
                  <w:u w:val="none"/>
                </w:rPr>
                <w:t>[^abc]</w:t>
              </w:r>
            </w:hyperlink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查找任何不在方括号之间的字符。</w:t>
            </w:r>
          </w:p>
        </w:tc>
      </w:tr>
      <w:tr w:rsidR="005811B4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[0-9]</w:t>
            </w:r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查找任何从 0 至 9 的数字。</w:t>
            </w:r>
          </w:p>
        </w:tc>
      </w:tr>
      <w:tr w:rsidR="005811B4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[a-z]</w:t>
            </w:r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查找任何从小写 a 到小写 z 的字符。</w:t>
            </w:r>
          </w:p>
        </w:tc>
      </w:tr>
      <w:tr w:rsidR="005811B4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[A-Z]</w:t>
            </w:r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查找任何从大写 A 到大写 Z 的字符。</w:t>
            </w:r>
          </w:p>
        </w:tc>
      </w:tr>
      <w:tr w:rsidR="005811B4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[A-z]</w:t>
            </w:r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查找任何从大写 A 到小写 z 的字符。</w:t>
            </w:r>
          </w:p>
        </w:tc>
      </w:tr>
      <w:tr w:rsidR="005811B4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[</w:t>
            </w:r>
            <w:proofErr w:type="spellStart"/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adgk</w:t>
            </w:r>
            <w:proofErr w:type="spellEnd"/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]</w:t>
            </w:r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查找给定集合内的任何字符。</w:t>
            </w:r>
          </w:p>
        </w:tc>
      </w:tr>
      <w:tr w:rsidR="005811B4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[^</w:t>
            </w:r>
            <w:proofErr w:type="spellStart"/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adgk</w:t>
            </w:r>
            <w:proofErr w:type="spellEnd"/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]</w:t>
            </w:r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查找给定集合外的任何字符。</w:t>
            </w:r>
          </w:p>
        </w:tc>
      </w:tr>
      <w:tr w:rsidR="005811B4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(</w:t>
            </w:r>
            <w:proofErr w:type="spellStart"/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red|blue|green</w:t>
            </w:r>
            <w:proofErr w:type="spellEnd"/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)</w:t>
            </w:r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查找任何指定的选项。</w:t>
            </w:r>
          </w:p>
        </w:tc>
      </w:tr>
    </w:tbl>
    <w:p w:rsidR="005811B4" w:rsidRDefault="005811B4">
      <w:pPr>
        <w:pStyle w:val="af0"/>
        <w:ind w:left="0"/>
      </w:pPr>
    </w:p>
    <w:p w:rsidR="005811B4" w:rsidRDefault="00C52B2B">
      <w:pPr>
        <w:pStyle w:val="af0"/>
        <w:ind w:left="0"/>
      </w:pPr>
      <w:r>
        <w:rPr>
          <w:rFonts w:hint="eastAsia"/>
        </w:rPr>
        <w:lastRenderedPageBreak/>
        <w:t>元字符（</w:t>
      </w:r>
      <w:r>
        <w:rPr>
          <w:rFonts w:hint="eastAsia"/>
        </w:rPr>
        <w:t>Metacharacter</w:t>
      </w:r>
      <w:r>
        <w:rPr>
          <w:rFonts w:hint="eastAsia"/>
        </w:rPr>
        <w:t>）是拥有特殊含义的字符：</w:t>
      </w:r>
    </w:p>
    <w:tbl>
      <w:tblPr>
        <w:tblW w:w="12132" w:type="dxa"/>
        <w:shd w:val="clear" w:color="auto" w:fill="FDFCF8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7"/>
        <w:gridCol w:w="10035"/>
      </w:tblGrid>
      <w:tr w:rsidR="005811B4">
        <w:tc>
          <w:tcPr>
            <w:tcW w:w="20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5811B4" w:rsidRDefault="00C52B2B">
            <w:pPr>
              <w:widowControl/>
              <w:jc w:val="left"/>
              <w:textAlignment w:val="baseline"/>
              <w:rPr>
                <w:rFonts w:ascii="PingFangSC-Regular" w:eastAsia="PingFangSC-Regular" w:hAnsi="PingFangSC-Regular" w:cs="PingFangSC-Regular"/>
                <w:b/>
                <w:color w:val="FFFFFF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b/>
                <w:color w:val="FFFFFF"/>
                <w:kern w:val="0"/>
                <w:szCs w:val="21"/>
                <w:lang w:bidi="ar"/>
              </w:rPr>
              <w:t>元字符</w:t>
            </w:r>
          </w:p>
        </w:tc>
        <w:tc>
          <w:tcPr>
            <w:tcW w:w="100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:rsidR="005811B4" w:rsidRDefault="00C52B2B">
            <w:pPr>
              <w:widowControl/>
              <w:jc w:val="left"/>
              <w:textAlignment w:val="baseline"/>
              <w:rPr>
                <w:rFonts w:ascii="PingFangSC-Regular" w:eastAsia="PingFangSC-Regular" w:hAnsi="PingFangSC-Regular" w:cs="PingFangSC-Regular"/>
                <w:b/>
                <w:color w:val="FFFFFF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b/>
                <w:color w:val="FFFFFF"/>
                <w:kern w:val="0"/>
                <w:szCs w:val="21"/>
                <w:lang w:bidi="ar"/>
              </w:rPr>
              <w:t>描述</w:t>
            </w:r>
          </w:p>
        </w:tc>
      </w:tr>
      <w:tr w:rsidR="005811B4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hyperlink r:id="rId20" w:history="1">
              <w:r>
                <w:rPr>
                  <w:rStyle w:val="ad"/>
                  <w:rFonts w:ascii="PingFangSC-Regular" w:eastAsia="PingFangSC-Regular" w:hAnsi="PingFangSC-Regular" w:cs="PingFangSC-Regular"/>
                  <w:color w:val="900B09"/>
                  <w:szCs w:val="21"/>
                  <w:u w:val="none"/>
                </w:rPr>
                <w:t>.</w:t>
              </w:r>
            </w:hyperlink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查找单个字符，除了换行和行结束符。</w:t>
            </w:r>
          </w:p>
        </w:tc>
      </w:tr>
      <w:tr w:rsidR="005811B4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hyperlink r:id="rId21" w:history="1">
              <w:r>
                <w:rPr>
                  <w:rStyle w:val="ad"/>
                  <w:rFonts w:ascii="PingFangSC-Regular" w:eastAsia="PingFangSC-Regular" w:hAnsi="PingFangSC-Regular" w:cs="PingFangSC-Regular"/>
                  <w:color w:val="900B09"/>
                  <w:szCs w:val="21"/>
                  <w:u w:val="none"/>
                </w:rPr>
                <w:t>\w</w:t>
              </w:r>
            </w:hyperlink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查找单词字符。</w:t>
            </w:r>
          </w:p>
        </w:tc>
      </w:tr>
      <w:tr w:rsidR="005811B4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hyperlink r:id="rId22" w:history="1">
              <w:r>
                <w:rPr>
                  <w:rStyle w:val="ad"/>
                  <w:rFonts w:ascii="PingFangSC-Regular" w:eastAsia="PingFangSC-Regular" w:hAnsi="PingFangSC-Regular" w:cs="PingFangSC-Regular"/>
                  <w:color w:val="900B09"/>
                  <w:szCs w:val="21"/>
                  <w:u w:val="none"/>
                </w:rPr>
                <w:t>\W</w:t>
              </w:r>
            </w:hyperlink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proofErr w:type="gramStart"/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查找非</w:t>
            </w:r>
            <w:proofErr w:type="gramEnd"/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单词字符。</w:t>
            </w:r>
          </w:p>
        </w:tc>
      </w:tr>
      <w:tr w:rsidR="005811B4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hyperlink r:id="rId23" w:history="1">
              <w:r>
                <w:rPr>
                  <w:rStyle w:val="ad"/>
                  <w:rFonts w:ascii="PingFangSC-Regular" w:eastAsia="PingFangSC-Regular" w:hAnsi="PingFangSC-Regular" w:cs="PingFangSC-Regular"/>
                  <w:color w:val="900B09"/>
                  <w:szCs w:val="21"/>
                  <w:u w:val="none"/>
                </w:rPr>
                <w:t>\d</w:t>
              </w:r>
            </w:hyperlink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查找数字。</w:t>
            </w:r>
          </w:p>
        </w:tc>
      </w:tr>
      <w:tr w:rsidR="005811B4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hyperlink r:id="rId24" w:history="1">
              <w:r>
                <w:rPr>
                  <w:rStyle w:val="ad"/>
                  <w:rFonts w:ascii="PingFangSC-Regular" w:eastAsia="PingFangSC-Regular" w:hAnsi="PingFangSC-Regular" w:cs="PingFangSC-Regular"/>
                  <w:color w:val="900B09"/>
                  <w:szCs w:val="21"/>
                  <w:u w:val="none"/>
                </w:rPr>
                <w:t>\D</w:t>
              </w:r>
            </w:hyperlink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proofErr w:type="gramStart"/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查找非</w:t>
            </w:r>
            <w:proofErr w:type="gramEnd"/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数字字符。</w:t>
            </w:r>
          </w:p>
        </w:tc>
      </w:tr>
      <w:tr w:rsidR="005811B4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hyperlink r:id="rId25" w:history="1">
              <w:r>
                <w:rPr>
                  <w:rStyle w:val="ad"/>
                  <w:rFonts w:ascii="PingFangSC-Regular" w:eastAsia="PingFangSC-Regular" w:hAnsi="PingFangSC-Regular" w:cs="PingFangSC-Regular"/>
                  <w:color w:val="900B09"/>
                  <w:szCs w:val="21"/>
                  <w:u w:val="none"/>
                </w:rPr>
                <w:t>\s</w:t>
              </w:r>
            </w:hyperlink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查找空白字符。</w:t>
            </w:r>
          </w:p>
        </w:tc>
      </w:tr>
      <w:tr w:rsidR="005811B4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hyperlink r:id="rId26" w:history="1">
              <w:r>
                <w:rPr>
                  <w:rStyle w:val="ad"/>
                  <w:rFonts w:ascii="PingFangSC-Regular" w:eastAsia="PingFangSC-Regular" w:hAnsi="PingFangSC-Regular" w:cs="PingFangSC-Regular"/>
                  <w:color w:val="900B09"/>
                  <w:szCs w:val="21"/>
                  <w:u w:val="none"/>
                </w:rPr>
                <w:t>\S</w:t>
              </w:r>
            </w:hyperlink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proofErr w:type="gramStart"/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查找非</w:t>
            </w:r>
            <w:proofErr w:type="gramEnd"/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空白字符。</w:t>
            </w:r>
          </w:p>
        </w:tc>
      </w:tr>
      <w:tr w:rsidR="005811B4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hyperlink r:id="rId27" w:history="1">
              <w:r>
                <w:rPr>
                  <w:rStyle w:val="ad"/>
                  <w:rFonts w:ascii="PingFangSC-Regular" w:eastAsia="PingFangSC-Regular" w:hAnsi="PingFangSC-Regular" w:cs="PingFangSC-Regular"/>
                  <w:color w:val="900B09"/>
                  <w:szCs w:val="21"/>
                  <w:u w:val="none"/>
                </w:rPr>
                <w:t>\b</w:t>
              </w:r>
            </w:hyperlink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匹配单词边界。</w:t>
            </w:r>
          </w:p>
        </w:tc>
      </w:tr>
      <w:tr w:rsidR="005811B4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hyperlink r:id="rId28" w:history="1">
              <w:r>
                <w:rPr>
                  <w:rStyle w:val="ad"/>
                  <w:rFonts w:ascii="PingFangSC-Regular" w:eastAsia="PingFangSC-Regular" w:hAnsi="PingFangSC-Regular" w:cs="PingFangSC-Regular"/>
                  <w:color w:val="900B09"/>
                  <w:szCs w:val="21"/>
                  <w:u w:val="none"/>
                </w:rPr>
                <w:t>\B</w:t>
              </w:r>
            </w:hyperlink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匹配非单词边界。</w:t>
            </w:r>
          </w:p>
        </w:tc>
      </w:tr>
      <w:tr w:rsidR="005811B4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\0</w:t>
            </w:r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 NUL 字符。</w:t>
            </w:r>
          </w:p>
        </w:tc>
      </w:tr>
      <w:tr w:rsidR="005811B4">
        <w:tc>
          <w:tcPr>
            <w:tcW w:w="20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hyperlink r:id="rId29" w:history="1">
              <w:r>
                <w:rPr>
                  <w:rStyle w:val="ad"/>
                  <w:rFonts w:ascii="PingFangSC-Regular" w:eastAsia="PingFangSC-Regular" w:hAnsi="PingFangSC-Regular" w:cs="PingFangSC-Regular"/>
                  <w:color w:val="900B09"/>
                  <w:szCs w:val="21"/>
                  <w:u w:val="none"/>
                </w:rPr>
                <w:t>\n</w:t>
              </w:r>
            </w:hyperlink>
          </w:p>
        </w:tc>
        <w:tc>
          <w:tcPr>
            <w:tcW w:w="100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5811B4" w:rsidRDefault="00C52B2B">
            <w:pPr>
              <w:widowControl/>
              <w:jc w:val="left"/>
              <w:rPr>
                <w:rFonts w:ascii="PingFangSC-Regular" w:eastAsia="PingFangSC-Regular" w:hAnsi="PingFangSC-Regular" w:cs="PingFangSC-Regular"/>
                <w:color w:val="000000"/>
                <w:szCs w:val="21"/>
              </w:rPr>
            </w:pPr>
            <w:r>
              <w:rPr>
                <w:rFonts w:ascii="PingFangSC-Regular" w:eastAsia="PingFangSC-Regular" w:hAnsi="PingFangSC-Regular" w:cs="PingFangSC-Regular"/>
                <w:color w:val="000000"/>
                <w:kern w:val="0"/>
                <w:szCs w:val="21"/>
                <w:lang w:bidi="ar"/>
              </w:rPr>
              <w:t>查找换行符。</w:t>
            </w:r>
          </w:p>
        </w:tc>
      </w:tr>
    </w:tbl>
    <w:p w:rsidR="005811B4" w:rsidRDefault="005811B4">
      <w:pPr>
        <w:pStyle w:val="af0"/>
        <w:ind w:firstLine="838"/>
      </w:pPr>
    </w:p>
    <w:p w:rsidR="005811B4" w:rsidRDefault="00C52B2B">
      <w:pPr>
        <w:pStyle w:val="af0"/>
        <w:ind w:left="0"/>
      </w:pPr>
      <w:r>
        <w:rPr>
          <w:rFonts w:hint="eastAsia"/>
        </w:rPr>
        <w:t>量词：</w:t>
      </w:r>
    </w:p>
    <w:tbl>
      <w:tblPr>
        <w:tblW w:w="990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907"/>
      </w:tblGrid>
      <w:tr w:rsidR="005811B4">
        <w:tc>
          <w:tcPr>
            <w:tcW w:w="9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5811B4" w:rsidRDefault="00C52B2B">
            <w:pPr>
              <w:widowControl/>
              <w:spacing w:line="420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 w:val="19"/>
                <w:szCs w:val="19"/>
              </w:rPr>
            </w:pPr>
            <w:bookmarkStart w:id="1037" w:name="_GoBack" w:colFirst="2" w:colLast="2"/>
            <w:r>
              <w:rPr>
                <w:rFonts w:ascii="Helvetica Neue" w:eastAsia="Helvetica Neue" w:hAnsi="Helvetica Neue" w:cs="Helvetica Neue"/>
                <w:color w:val="333333"/>
                <w:kern w:val="0"/>
                <w:sz w:val="19"/>
                <w:szCs w:val="19"/>
                <w:lang w:bidi="ar"/>
              </w:rPr>
              <w:t>n+</w:t>
            </w:r>
          </w:p>
        </w:tc>
        <w:tc>
          <w:tcPr>
            <w:tcW w:w="89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5811B4" w:rsidRDefault="00C52B2B">
            <w:pPr>
              <w:widowControl/>
              <w:spacing w:line="420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 w:val="19"/>
                <w:szCs w:val="19"/>
                <w:lang w:bidi="ar"/>
              </w:rPr>
              <w:t>匹配任何包含至少一个 </w:t>
            </w:r>
            <w:r>
              <w:rPr>
                <w:rStyle w:val="ac"/>
                <w:rFonts w:ascii="Helvetica Neue" w:eastAsia="Helvetica Neue" w:hAnsi="Helvetica Neue" w:cs="Helvetica Neue"/>
                <w:i w:val="0"/>
                <w:color w:val="333333"/>
                <w:kern w:val="0"/>
                <w:sz w:val="19"/>
                <w:szCs w:val="19"/>
                <w:lang w:bidi="ar"/>
              </w:rPr>
              <w:t>n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 w:val="19"/>
                <w:szCs w:val="19"/>
                <w:lang w:bidi="ar"/>
              </w:rPr>
              <w:t> 的字符串。</w:t>
            </w:r>
          </w:p>
        </w:tc>
      </w:tr>
      <w:tr w:rsidR="005811B4">
        <w:tc>
          <w:tcPr>
            <w:tcW w:w="9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5811B4" w:rsidRDefault="00C52B2B">
            <w:pPr>
              <w:widowControl/>
              <w:spacing w:line="420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 w:val="19"/>
                <w:szCs w:val="19"/>
                <w:lang w:bidi="ar"/>
              </w:rPr>
              <w:t>n*</w:t>
            </w:r>
          </w:p>
        </w:tc>
        <w:tc>
          <w:tcPr>
            <w:tcW w:w="89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5811B4" w:rsidRDefault="00C52B2B">
            <w:pPr>
              <w:widowControl/>
              <w:spacing w:line="420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 w:val="19"/>
                <w:szCs w:val="19"/>
                <w:lang w:bidi="ar"/>
              </w:rPr>
              <w:t>匹配任何包含零个或多个 </w:t>
            </w:r>
            <w:r>
              <w:rPr>
                <w:rStyle w:val="ac"/>
                <w:rFonts w:ascii="Helvetica Neue" w:eastAsia="Helvetica Neue" w:hAnsi="Helvetica Neue" w:cs="Helvetica Neue"/>
                <w:i w:val="0"/>
                <w:color w:val="333333"/>
                <w:kern w:val="0"/>
                <w:sz w:val="19"/>
                <w:szCs w:val="19"/>
                <w:lang w:bidi="ar"/>
              </w:rPr>
              <w:t>n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 w:val="19"/>
                <w:szCs w:val="19"/>
                <w:lang w:bidi="ar"/>
              </w:rPr>
              <w:t> 的字符串。</w:t>
            </w:r>
          </w:p>
        </w:tc>
      </w:tr>
      <w:tr w:rsidR="005811B4">
        <w:tc>
          <w:tcPr>
            <w:tcW w:w="99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5811B4" w:rsidRDefault="00C52B2B">
            <w:pPr>
              <w:widowControl/>
              <w:spacing w:line="420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 w:val="19"/>
                <w:szCs w:val="19"/>
                <w:lang w:bidi="ar"/>
              </w:rPr>
              <w:t>n?</w:t>
            </w:r>
          </w:p>
        </w:tc>
        <w:tc>
          <w:tcPr>
            <w:tcW w:w="89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5811B4" w:rsidRDefault="00C52B2B">
            <w:pPr>
              <w:widowControl/>
              <w:spacing w:line="420" w:lineRule="atLeast"/>
              <w:jc w:val="left"/>
              <w:textAlignment w:val="top"/>
              <w:rPr>
                <w:rFonts w:ascii="Helvetica Neue" w:eastAsia="Helvetica Neue" w:hAnsi="Helvetica Neue" w:cs="Helvetica Neue"/>
                <w:color w:val="333333"/>
                <w:sz w:val="19"/>
                <w:szCs w:val="19"/>
              </w:rPr>
            </w:pPr>
            <w:r>
              <w:rPr>
                <w:rFonts w:ascii="Helvetica Neue" w:eastAsia="Helvetica Neue" w:hAnsi="Helvetica Neue" w:cs="Helvetica Neue"/>
                <w:color w:val="333333"/>
                <w:kern w:val="0"/>
                <w:sz w:val="19"/>
                <w:szCs w:val="19"/>
                <w:lang w:bidi="ar"/>
              </w:rPr>
              <w:t>匹配任何包含零个或一个 </w:t>
            </w:r>
            <w:r>
              <w:rPr>
                <w:rStyle w:val="ac"/>
                <w:rFonts w:ascii="Helvetica Neue" w:eastAsia="Helvetica Neue" w:hAnsi="Helvetica Neue" w:cs="Helvetica Neue"/>
                <w:i w:val="0"/>
                <w:color w:val="333333"/>
                <w:kern w:val="0"/>
                <w:sz w:val="19"/>
                <w:szCs w:val="19"/>
                <w:lang w:bidi="ar"/>
              </w:rPr>
              <w:t>n</w:t>
            </w:r>
            <w:r>
              <w:rPr>
                <w:rFonts w:ascii="Helvetica Neue" w:eastAsia="Helvetica Neue" w:hAnsi="Helvetica Neue" w:cs="Helvetica Neue"/>
                <w:color w:val="333333"/>
                <w:kern w:val="0"/>
                <w:sz w:val="19"/>
                <w:szCs w:val="19"/>
                <w:lang w:bidi="ar"/>
              </w:rPr>
              <w:t> 的字符串。</w:t>
            </w:r>
          </w:p>
        </w:tc>
      </w:tr>
      <w:bookmarkEnd w:id="1037"/>
    </w:tbl>
    <w:p w:rsidR="005811B4" w:rsidRDefault="005811B4">
      <w:pPr>
        <w:pStyle w:val="af0"/>
      </w:pPr>
    </w:p>
    <w:p w:rsidR="005811B4" w:rsidRDefault="00C52B2B">
      <w:pPr>
        <w:pStyle w:val="af0"/>
        <w:ind w:left="426"/>
      </w:pPr>
      <w:r>
        <w:rPr>
          <w:rFonts w:hint="eastAsia"/>
          <w:noProof/>
        </w:rPr>
        <w:drawing>
          <wp:inline distT="0" distB="0" distL="0" distR="0">
            <wp:extent cx="1223645" cy="535940"/>
            <wp:effectExtent l="19050" t="0" r="0" b="0"/>
            <wp:docPr id="30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0" descr="案例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4" w:rsidRDefault="00C52B2B">
      <w:pPr>
        <w:pStyle w:val="af0"/>
      </w:pPr>
      <w:r>
        <w:rPr>
          <w:rFonts w:hAnsi="楷体_GB2312" w:hint="eastAsia"/>
          <w:b/>
        </w:rPr>
        <w:t>案例描述</w:t>
      </w:r>
      <w:r>
        <w:rPr>
          <w:rFonts w:hint="eastAsia"/>
        </w:rPr>
        <w:t>：</w:t>
      </w:r>
    </w:p>
    <w:p w:rsidR="005811B4" w:rsidRDefault="00C52B2B">
      <w:pPr>
        <w:pStyle w:val="af0"/>
      </w:pPr>
      <w:r>
        <w:rPr>
          <w:rFonts w:hint="eastAsia"/>
        </w:rPr>
        <w:tab/>
      </w:r>
      <w:r>
        <w:rPr>
          <w:rFonts w:hint="eastAsia"/>
        </w:rPr>
        <w:t>任务描述</w:t>
      </w:r>
    </w:p>
    <w:p w:rsidR="005811B4" w:rsidRDefault="00C52B2B">
      <w:pPr>
        <w:pStyle w:val="af0"/>
      </w:pPr>
      <w:r>
        <w:rPr>
          <w:rFonts w:hAnsi="楷体_GB2312" w:hint="eastAsia"/>
          <w:b/>
        </w:rPr>
        <w:t>案例代码</w:t>
      </w:r>
      <w:r>
        <w:rPr>
          <w:rFonts w:hint="eastAsia"/>
        </w:rPr>
        <w:t>：（源文件名称）</w:t>
      </w:r>
      <w:r>
        <w:rPr>
          <w:rFonts w:hint="eastAsia"/>
        </w:rPr>
        <w:t xml:space="preserve"> </w:t>
      </w:r>
      <w:r>
        <w:rPr>
          <w:rFonts w:hint="eastAsia"/>
        </w:rPr>
        <w:t>案例</w:t>
      </w:r>
      <w:r>
        <w:rPr>
          <w:rFonts w:hint="eastAsia"/>
        </w:rPr>
        <w:t>/2.5</w:t>
      </w:r>
      <w:r>
        <w:rPr>
          <w:rFonts w:hint="eastAsia"/>
        </w:rPr>
        <w:t>表单、正则</w:t>
      </w:r>
    </w:p>
    <w:p w:rsidR="005811B4" w:rsidRDefault="00C52B2B">
      <w:pPr>
        <w:pStyle w:val="af0"/>
      </w:pPr>
      <w:r>
        <w:rPr>
          <w:rFonts w:hint="eastAsia"/>
        </w:rPr>
        <w:tab/>
      </w:r>
      <w:r>
        <w:rPr>
          <w:rFonts w:hint="eastAsia"/>
        </w:rPr>
        <w:t>代码</w:t>
      </w:r>
    </w:p>
    <w:p w:rsidR="005811B4" w:rsidRDefault="00C52B2B">
      <w:pPr>
        <w:pStyle w:val="af0"/>
        <w:ind w:firstLine="419"/>
      </w:pPr>
      <w:r>
        <w:rPr>
          <w:rFonts w:hint="eastAsia"/>
        </w:rPr>
        <w:t>以下这两种写法是等价的。</w:t>
      </w:r>
    </w:p>
    <w:p w:rsidR="005811B4" w:rsidRDefault="00C52B2B">
      <w:pPr>
        <w:pStyle w:val="af0"/>
        <w:ind w:firstLine="419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re = new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("\\w+",'g');</w:t>
      </w:r>
    </w:p>
    <w:p w:rsidR="005811B4" w:rsidRDefault="00C52B2B">
      <w:pPr>
        <w:pStyle w:val="af0"/>
        <w:ind w:firstLine="419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re = /\w+/g;</w:t>
      </w:r>
    </w:p>
    <w:p w:rsidR="005811B4" w:rsidRDefault="005811B4">
      <w:pPr>
        <w:pStyle w:val="af0"/>
        <w:ind w:firstLine="838"/>
      </w:pPr>
    </w:p>
    <w:p w:rsidR="005811B4" w:rsidRDefault="00C52B2B">
      <w:pPr>
        <w:pStyle w:val="af0"/>
        <w:ind w:firstLineChars="200" w:firstLine="420"/>
      </w:pPr>
      <w:r>
        <w:rPr>
          <w:rFonts w:hint="eastAsia"/>
        </w:rPr>
        <w:lastRenderedPageBreak/>
        <w:t>&lt;script&gt;</w:t>
      </w:r>
    </w:p>
    <w:p w:rsidR="005811B4" w:rsidRDefault="00C52B2B">
      <w:pPr>
        <w:pStyle w:val="af0"/>
        <w:ind w:firstLine="838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="Is this all there is?";</w:t>
      </w:r>
    </w:p>
    <w:p w:rsidR="005811B4" w:rsidRDefault="00C52B2B">
      <w:pPr>
        <w:pStyle w:val="af0"/>
        <w:ind w:firstLine="838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patt1=/is/g;</w:t>
      </w:r>
    </w:p>
    <w:p w:rsidR="005811B4" w:rsidRDefault="00C52B2B">
      <w:pPr>
        <w:pStyle w:val="af0"/>
        <w:ind w:firstLine="838"/>
      </w:pPr>
      <w:proofErr w:type="spellStart"/>
      <w:proofErr w:type="gramStart"/>
      <w:r>
        <w:rPr>
          <w:rFonts w:hint="eastAsia"/>
        </w:rPr>
        <w:t>document.write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str.match</w:t>
      </w:r>
      <w:proofErr w:type="spellEnd"/>
      <w:r>
        <w:rPr>
          <w:rFonts w:hint="eastAsia"/>
        </w:rPr>
        <w:t>(patt1));</w:t>
      </w:r>
    </w:p>
    <w:p w:rsidR="005811B4" w:rsidRDefault="00C52B2B">
      <w:pPr>
        <w:pStyle w:val="af0"/>
        <w:ind w:firstLineChars="200" w:firstLine="420"/>
      </w:pPr>
      <w:r>
        <w:rPr>
          <w:rFonts w:hint="eastAsia"/>
        </w:rPr>
        <w:t>&lt;/script&gt;</w:t>
      </w:r>
    </w:p>
    <w:p w:rsidR="005811B4" w:rsidRDefault="005811B4">
      <w:pPr>
        <w:pStyle w:val="af0"/>
        <w:ind w:firstLineChars="200" w:firstLine="420"/>
      </w:pPr>
    </w:p>
    <w:p w:rsidR="005811B4" w:rsidRDefault="00C52B2B">
      <w:pPr>
        <w:pStyle w:val="af0"/>
        <w:ind w:firstLineChars="200" w:firstLine="420"/>
      </w:pPr>
      <w:r>
        <w:rPr>
          <w:rFonts w:hint="eastAsia"/>
        </w:rPr>
        <w:t>&lt;script&gt;</w:t>
      </w:r>
    </w:p>
    <w:p w:rsidR="005811B4" w:rsidRDefault="005811B4">
      <w:pPr>
        <w:pStyle w:val="af0"/>
        <w:ind w:firstLineChars="200" w:firstLine="420"/>
      </w:pPr>
    </w:p>
    <w:p w:rsidR="005811B4" w:rsidRDefault="00C52B2B">
      <w:pPr>
        <w:pStyle w:val="af0"/>
        <w:ind w:firstLineChars="399" w:firstLine="838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patt1=new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("e");</w:t>
      </w:r>
    </w:p>
    <w:p w:rsidR="005811B4" w:rsidRDefault="00C52B2B">
      <w:pPr>
        <w:pStyle w:val="af0"/>
        <w:ind w:firstLineChars="399" w:firstLine="838"/>
      </w:pPr>
      <w:proofErr w:type="spellStart"/>
      <w:proofErr w:type="gramStart"/>
      <w:r>
        <w:rPr>
          <w:rFonts w:hint="eastAsia"/>
        </w:rPr>
        <w:t>document.write</w:t>
      </w:r>
      <w:proofErr w:type="spellEnd"/>
      <w:proofErr w:type="gramEnd"/>
      <w:r>
        <w:rPr>
          <w:rFonts w:hint="eastAsia"/>
        </w:rPr>
        <w:t>(patt1.test("The best things in life are free"));</w:t>
      </w:r>
    </w:p>
    <w:p w:rsidR="005811B4" w:rsidRDefault="005811B4">
      <w:pPr>
        <w:pStyle w:val="af0"/>
        <w:ind w:firstLineChars="399" w:firstLine="838"/>
      </w:pPr>
    </w:p>
    <w:p w:rsidR="005811B4" w:rsidRDefault="00C52B2B">
      <w:pPr>
        <w:pStyle w:val="af0"/>
        <w:ind w:firstLine="838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patt2=new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("e");</w:t>
      </w:r>
    </w:p>
    <w:p w:rsidR="005811B4" w:rsidRDefault="00C52B2B">
      <w:pPr>
        <w:pStyle w:val="af0"/>
        <w:ind w:firstLineChars="400" w:firstLine="840"/>
      </w:pPr>
      <w:proofErr w:type="spellStart"/>
      <w:proofErr w:type="gramStart"/>
      <w:r>
        <w:rPr>
          <w:rFonts w:hint="eastAsia"/>
        </w:rPr>
        <w:t>document.write</w:t>
      </w:r>
      <w:proofErr w:type="spellEnd"/>
      <w:proofErr w:type="gramEnd"/>
      <w:r>
        <w:rPr>
          <w:rFonts w:hint="eastAsia"/>
        </w:rPr>
        <w:t>(patt2.exec("The best things in life are free"));</w:t>
      </w:r>
    </w:p>
    <w:p w:rsidR="005811B4" w:rsidRDefault="00C52B2B">
      <w:pPr>
        <w:pStyle w:val="af0"/>
        <w:ind w:firstLineChars="200" w:firstLine="420"/>
      </w:pPr>
      <w:r>
        <w:rPr>
          <w:rFonts w:hint="eastAsia"/>
        </w:rPr>
        <w:t>&lt;/script&gt;</w:t>
      </w:r>
    </w:p>
    <w:p w:rsidR="005811B4" w:rsidRDefault="005811B4">
      <w:pPr>
        <w:pStyle w:val="af0"/>
        <w:ind w:firstLineChars="400" w:firstLine="840"/>
      </w:pPr>
    </w:p>
    <w:p w:rsidR="005811B4" w:rsidRDefault="00C52B2B">
      <w:pPr>
        <w:pStyle w:val="af0"/>
        <w:ind w:left="426"/>
      </w:pPr>
      <w:r>
        <w:rPr>
          <w:noProof/>
        </w:rPr>
        <w:drawing>
          <wp:inline distT="0" distB="0" distL="0" distR="0">
            <wp:extent cx="1223645" cy="532130"/>
            <wp:effectExtent l="0" t="0" r="0" b="0"/>
            <wp:docPr id="29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 descr="提问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4" w:rsidRDefault="00C52B2B">
      <w:pPr>
        <w:pStyle w:val="af0"/>
      </w:pPr>
      <w:r>
        <w:rPr>
          <w:rFonts w:hint="eastAsia"/>
        </w:rPr>
        <w:t>1</w:t>
      </w:r>
      <w:r>
        <w:rPr>
          <w:rFonts w:hint="eastAsia"/>
        </w:rPr>
        <w:t>）正则表达式的定义方式？修饰符的作用？</w:t>
      </w:r>
    </w:p>
    <w:p w:rsidR="005811B4" w:rsidRDefault="00C52B2B">
      <w:pPr>
        <w:pStyle w:val="af0"/>
      </w:pPr>
      <w:r>
        <w:rPr>
          <w:rFonts w:hint="eastAsia"/>
        </w:rPr>
        <w:t>2</w:t>
      </w:r>
      <w:r>
        <w:rPr>
          <w:rFonts w:hint="eastAsia"/>
        </w:rPr>
        <w:t>）正则的两个方法？如何使用</w:t>
      </w:r>
    </w:p>
    <w:p w:rsidR="005811B4" w:rsidRDefault="00C52B2B">
      <w:pPr>
        <w:pStyle w:val="af0"/>
        <w:ind w:left="426"/>
      </w:pPr>
      <w:r>
        <w:rPr>
          <w:rFonts w:hAnsi="楷体_GB2312"/>
          <w:b/>
          <w:noProof/>
        </w:rPr>
        <w:drawing>
          <wp:inline distT="0" distB="0" distL="0" distR="0">
            <wp:extent cx="1223645" cy="520065"/>
            <wp:effectExtent l="19050" t="0" r="0" b="0"/>
            <wp:docPr id="28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 descr="注意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4" w:rsidRDefault="00C52B2B">
      <w:pPr>
        <w:pStyle w:val="af0"/>
        <w:numPr>
          <w:ilvl w:val="0"/>
          <w:numId w:val="6"/>
        </w:numPr>
      </w:pPr>
      <w:r>
        <w:rPr>
          <w:rFonts w:hint="eastAsia"/>
        </w:rPr>
        <w:t>通常使用简易写法：</w:t>
      </w:r>
      <w:r>
        <w:rPr>
          <w:rFonts w:hint="eastAsia"/>
        </w:rPr>
        <w:t xml:space="preserve"> /\w+/g</w:t>
      </w:r>
      <w:r>
        <w:rPr>
          <w:rFonts w:hint="eastAsia"/>
        </w:rPr>
        <w:t>，需要将正则存入变量时，使用：</w:t>
      </w:r>
      <w:r>
        <w:rPr>
          <w:rFonts w:hint="eastAsia"/>
        </w:rPr>
        <w:t xml:space="preserve"> new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("\\w+",'g');</w:t>
      </w:r>
    </w:p>
    <w:p w:rsidR="005811B4" w:rsidRDefault="00C52B2B">
      <w:pPr>
        <w:pStyle w:val="af0"/>
        <w:ind w:left="426"/>
      </w:pPr>
      <w:r>
        <w:rPr>
          <w:noProof/>
        </w:rPr>
        <w:drawing>
          <wp:inline distT="0" distB="0" distL="0" distR="0">
            <wp:extent cx="1223645" cy="527685"/>
            <wp:effectExtent l="0" t="0" r="0" b="0"/>
            <wp:docPr id="27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 descr="练习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B4" w:rsidRDefault="00C52B2B">
      <w:pPr>
        <w:pStyle w:val="af0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811B4" w:rsidRDefault="00C52B2B">
      <w:pPr>
        <w:pStyle w:val="af0"/>
      </w:pPr>
      <w:r>
        <w:rPr>
          <w:rFonts w:hint="eastAsia"/>
        </w:rPr>
        <w:tab/>
      </w:r>
      <w:r>
        <w:rPr>
          <w:rFonts w:hint="eastAsia"/>
        </w:rPr>
        <w:t>参考代码：</w:t>
      </w:r>
      <w:r>
        <w:rPr>
          <w:rFonts w:hint="eastAsia"/>
        </w:rPr>
        <w:t>(</w:t>
      </w:r>
      <w:r>
        <w:rPr>
          <w:rFonts w:hint="eastAsia"/>
        </w:rPr>
        <w:t>文件路径：练习</w:t>
      </w:r>
      <w:r>
        <w:rPr>
          <w:rFonts w:hint="eastAsia"/>
        </w:rPr>
        <w:t>/2.5</w:t>
      </w:r>
      <w:r>
        <w:rPr>
          <w:rFonts w:hint="eastAsia"/>
        </w:rPr>
        <w:t>正则表达式</w:t>
      </w:r>
      <w:r>
        <w:rPr>
          <w:rFonts w:hint="eastAsia"/>
        </w:rPr>
        <w:t>/</w:t>
      </w:r>
      <w:r>
        <w:rPr>
          <w:rFonts w:hint="eastAsia"/>
        </w:rPr>
        <w:t>邮箱格式</w:t>
      </w:r>
      <w:r>
        <w:rPr>
          <w:rFonts w:hint="eastAsia"/>
        </w:rPr>
        <w:t>)</w:t>
      </w:r>
    </w:p>
    <w:p w:rsidR="005811B4" w:rsidRDefault="00C52B2B">
      <w:pPr>
        <w:pStyle w:val="af0"/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811B4" w:rsidRDefault="00C52B2B">
      <w:pPr>
        <w:pStyle w:val="af0"/>
      </w:pPr>
      <w:r>
        <w:rPr>
          <w:rFonts w:hint="eastAsia"/>
        </w:rPr>
        <w:tab/>
      </w:r>
      <w:r>
        <w:rPr>
          <w:rFonts w:hint="eastAsia"/>
        </w:rPr>
        <w:t>参考代码：</w:t>
      </w:r>
      <w:r>
        <w:rPr>
          <w:rFonts w:hint="eastAsia"/>
        </w:rPr>
        <w:t>(</w:t>
      </w:r>
      <w:r>
        <w:rPr>
          <w:rFonts w:hint="eastAsia"/>
        </w:rPr>
        <w:t>文件路径：练习</w:t>
      </w:r>
      <w:r>
        <w:rPr>
          <w:rFonts w:hint="eastAsia"/>
        </w:rPr>
        <w:t>/2.5</w:t>
      </w:r>
      <w:r>
        <w:rPr>
          <w:rFonts w:hint="eastAsia"/>
        </w:rPr>
        <w:t>正则表达式</w:t>
      </w:r>
      <w:r>
        <w:rPr>
          <w:rFonts w:hint="eastAsia"/>
        </w:rPr>
        <w:t>/02</w:t>
      </w:r>
      <w:r>
        <w:rPr>
          <w:rFonts w:hint="eastAsia"/>
        </w:rPr>
        <w:t>表单验证</w:t>
      </w:r>
      <w:r>
        <w:rPr>
          <w:rFonts w:hint="eastAsia"/>
        </w:rPr>
        <w:t>)</w:t>
      </w:r>
    </w:p>
    <w:p w:rsidR="005811B4" w:rsidRDefault="005811B4">
      <w:pPr>
        <w:pStyle w:val="af0"/>
      </w:pPr>
    </w:p>
    <w:p w:rsidR="005811B4" w:rsidRDefault="005811B4">
      <w:pPr>
        <w:pStyle w:val="af0"/>
      </w:pPr>
    </w:p>
    <w:p w:rsidR="005811B4" w:rsidRDefault="005811B4">
      <w:pPr>
        <w:pStyle w:val="af0"/>
      </w:pPr>
    </w:p>
    <w:p w:rsidR="005811B4" w:rsidRDefault="005811B4">
      <w:pPr>
        <w:pStyle w:val="af0"/>
        <w:ind w:left="0"/>
      </w:pPr>
    </w:p>
    <w:p w:rsidR="005811B4" w:rsidRDefault="00C52B2B">
      <w:pPr>
        <w:pStyle w:val="1"/>
        <w:rPr>
          <w:color w:val="FF0000"/>
        </w:rPr>
      </w:pPr>
      <w:bookmarkStart w:id="1038" w:name="_Toc489947993"/>
      <w:r>
        <w:rPr>
          <w:rFonts w:hint="eastAsia"/>
        </w:rPr>
        <w:t>本章总结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color w:val="FF0000"/>
        </w:rPr>
        <w:t>[20</w:t>
      </w:r>
      <w:r>
        <w:rPr>
          <w:rFonts w:hint="eastAsia"/>
          <w:color w:val="FF0000"/>
        </w:rPr>
        <w:t>分钟</w:t>
      </w:r>
      <w:r>
        <w:rPr>
          <w:rFonts w:hint="eastAsia"/>
          <w:color w:val="FF0000"/>
        </w:rPr>
        <w:t>]</w:t>
      </w:r>
      <w:bookmarkEnd w:id="1038"/>
    </w:p>
    <w:p w:rsidR="008D4B22" w:rsidRPr="008D4B22" w:rsidRDefault="008D4B22" w:rsidP="008D4B22">
      <w:pPr>
        <w:rPr>
          <w:rFonts w:hint="eastAsia"/>
        </w:rPr>
      </w:pPr>
    </w:p>
    <w:p w:rsidR="005811B4" w:rsidRDefault="00C52B2B">
      <w:pPr>
        <w:pStyle w:val="1"/>
      </w:pPr>
      <w:bookmarkStart w:id="1039" w:name="_Toc489947994"/>
      <w:r>
        <w:rPr>
          <w:rFonts w:hint="eastAsia"/>
        </w:rPr>
        <w:t>测试题</w:t>
      </w:r>
      <w:r>
        <w:rPr>
          <w:rFonts w:hint="eastAsia"/>
        </w:rPr>
        <w:tab/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分钟</w:t>
      </w:r>
      <w:r>
        <w:rPr>
          <w:rFonts w:hint="eastAsia"/>
          <w:color w:val="FF0000"/>
        </w:rPr>
        <w:t>]</w:t>
      </w:r>
      <w:bookmarkEnd w:id="1039"/>
    </w:p>
    <w:p w:rsidR="005811B4" w:rsidRDefault="00C52B2B">
      <w:pPr>
        <w:pStyle w:val="af"/>
      </w:pPr>
      <w:r>
        <w:rPr>
          <w:rFonts w:hint="eastAsia"/>
          <w:noProof/>
        </w:rPr>
        <w:drawing>
          <wp:inline distT="0" distB="0" distL="0" distR="0">
            <wp:extent cx="152400" cy="152400"/>
            <wp:effectExtent l="19050" t="0" r="0" b="0"/>
            <wp:docPr id="25" name="图片 25" descr="Ke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Key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测试题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811B4" w:rsidRDefault="00C52B2B">
      <w:pPr>
        <w:pStyle w:val="af"/>
      </w:pPr>
      <w:r>
        <w:rPr>
          <w:rFonts w:hint="eastAsia"/>
          <w:noProof/>
        </w:rPr>
        <w:drawing>
          <wp:inline distT="0" distB="0" distL="0" distR="0">
            <wp:extent cx="152400" cy="152400"/>
            <wp:effectExtent l="19050" t="0" r="0" b="0"/>
            <wp:docPr id="26" name="图片 26" descr="Ke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Key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测试题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811B4" w:rsidRDefault="00C52B2B">
      <w:pPr>
        <w:pStyle w:val="1"/>
      </w:pPr>
      <w:bookmarkStart w:id="1040" w:name="_Toc489947995"/>
      <w:r>
        <w:rPr>
          <w:rFonts w:hint="eastAsia"/>
        </w:rPr>
        <w:lastRenderedPageBreak/>
        <w:t>作业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[30</w:t>
      </w:r>
      <w:r>
        <w:rPr>
          <w:rFonts w:hint="eastAsia"/>
          <w:color w:val="FF0000"/>
        </w:rPr>
        <w:t>分钟</w:t>
      </w:r>
      <w:r>
        <w:rPr>
          <w:rFonts w:hint="eastAsia"/>
          <w:color w:val="FF0000"/>
        </w:rPr>
        <w:t>]</w:t>
      </w:r>
      <w:bookmarkEnd w:id="1040"/>
    </w:p>
    <w:p w:rsidR="005811B4" w:rsidRDefault="00C52B2B">
      <w:pPr>
        <w:pStyle w:val="af"/>
        <w:rPr>
          <w:rFonts w:cs="黑体"/>
        </w:rPr>
      </w:pPr>
      <w:r>
        <w:rPr>
          <w:noProof/>
        </w:rPr>
        <w:drawing>
          <wp:inline distT="0" distB="0" distL="0" distR="0">
            <wp:extent cx="152400" cy="152400"/>
            <wp:effectExtent l="19050" t="0" r="0" b="0"/>
            <wp:docPr id="7" name="图片 27" descr="write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7" descr="writer0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习题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（见：</w:t>
      </w:r>
      <w:r>
        <w:rPr>
          <w:rFonts w:hint="eastAsia"/>
        </w:rPr>
        <w:t xml:space="preserve"> </w:t>
      </w:r>
      <w:r>
        <w:rPr>
          <w:rFonts w:hint="eastAsia"/>
        </w:rPr>
        <w:t>案例</w:t>
      </w:r>
      <w:r>
        <w:rPr>
          <w:rFonts w:hint="eastAsia"/>
        </w:rPr>
        <w:t>/</w:t>
      </w:r>
      <w:proofErr w:type="gramStart"/>
      <w:r>
        <w:rPr>
          <w:rFonts w:hint="eastAsia"/>
        </w:rPr>
        <w:t>轮播</w:t>
      </w:r>
      <w:proofErr w:type="gramEnd"/>
      <w:r>
        <w:rPr>
          <w:rFonts w:hint="eastAsia"/>
        </w:rPr>
        <w:t>图）</w:t>
      </w:r>
    </w:p>
    <w:p w:rsidR="005811B4" w:rsidRDefault="00C52B2B">
      <w:pPr>
        <w:pStyle w:val="af"/>
      </w:pPr>
      <w:r>
        <w:rPr>
          <w:noProof/>
        </w:rPr>
        <w:drawing>
          <wp:inline distT="0" distB="0" distL="0" distR="0">
            <wp:extent cx="152400" cy="152400"/>
            <wp:effectExtent l="19050" t="0" r="0" b="0"/>
            <wp:docPr id="9" name="图片 28" descr="write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8" descr="writer0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习题</w:t>
      </w:r>
      <w:r>
        <w:rPr>
          <w:rFonts w:hint="eastAsia"/>
        </w:rPr>
        <w:t>2</w:t>
      </w:r>
      <w:r>
        <w:rPr>
          <w:rFonts w:hint="eastAsia"/>
        </w:rPr>
        <w:t>：省市县三级联动</w:t>
      </w:r>
      <w:r>
        <w:rPr>
          <w:rFonts w:hint="eastAsia"/>
        </w:rPr>
        <w:t xml:space="preserve"> </w:t>
      </w:r>
      <w:r>
        <w:rPr>
          <w:rFonts w:hint="eastAsia"/>
        </w:rPr>
        <w:t>（见：</w:t>
      </w:r>
      <w:r>
        <w:rPr>
          <w:rFonts w:hint="eastAsia"/>
        </w:rPr>
        <w:t xml:space="preserve"> </w:t>
      </w:r>
      <w:r>
        <w:rPr>
          <w:rFonts w:hint="eastAsia"/>
        </w:rPr>
        <w:t>案例</w:t>
      </w:r>
      <w:r>
        <w:rPr>
          <w:rFonts w:hint="eastAsia"/>
        </w:rPr>
        <w:t>/</w:t>
      </w:r>
      <w:r>
        <w:rPr>
          <w:rFonts w:hint="eastAsia"/>
        </w:rPr>
        <w:t>省市县联动）</w:t>
      </w:r>
    </w:p>
    <w:p w:rsidR="005811B4" w:rsidRDefault="00C52B2B">
      <w:pPr>
        <w:pStyle w:val="1"/>
      </w:pPr>
      <w:bookmarkStart w:id="1041" w:name="_Toc489947996"/>
      <w:r>
        <w:rPr>
          <w:rFonts w:hint="eastAsia"/>
        </w:rPr>
        <w:t>扩展部分（选</w:t>
      </w:r>
      <w:r>
        <w:t>讲内容</w:t>
      </w:r>
      <w:r>
        <w:rPr>
          <w:rFonts w:hint="eastAsia"/>
        </w:rPr>
        <w:t>）：</w:t>
      </w:r>
      <w:bookmarkEnd w:id="1041"/>
    </w:p>
    <w:p w:rsidR="005811B4" w:rsidRDefault="00C52B2B">
      <w:pPr>
        <w:numPr>
          <w:ilvl w:val="0"/>
          <w:numId w:val="7"/>
        </w:numPr>
      </w:pPr>
      <w:r>
        <w:rPr>
          <w:rFonts w:hint="eastAsia"/>
        </w:rPr>
        <w:t>扩展部分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ab/>
      </w:r>
    </w:p>
    <w:p w:rsidR="005811B4" w:rsidRDefault="00C52B2B">
      <w:pPr>
        <w:numPr>
          <w:ilvl w:val="0"/>
          <w:numId w:val="7"/>
        </w:numPr>
      </w:pPr>
      <w:r>
        <w:rPr>
          <w:rFonts w:hint="eastAsia"/>
        </w:rPr>
        <w:t>扩展部分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811B4" w:rsidRDefault="00C52B2B">
      <w:pPr>
        <w:pStyle w:val="1"/>
      </w:pPr>
      <w:bookmarkStart w:id="1042" w:name="_Toc489947997"/>
      <w:r>
        <w:rPr>
          <w:rFonts w:hint="eastAsia"/>
        </w:rPr>
        <w:t>学员问题汇总（经验</w:t>
      </w:r>
      <w:r>
        <w:t>积累</w:t>
      </w:r>
      <w:r>
        <w:rPr>
          <w:rFonts w:hint="eastAsia"/>
        </w:rPr>
        <w:t>）：</w:t>
      </w:r>
      <w:bookmarkEnd w:id="1042"/>
    </w:p>
    <w:p w:rsidR="005811B4" w:rsidRDefault="00C52B2B">
      <w:pPr>
        <w:numPr>
          <w:ilvl w:val="0"/>
          <w:numId w:val="8"/>
        </w:numPr>
      </w:pPr>
      <w:r>
        <w:rPr>
          <w:rFonts w:hint="eastAsia"/>
        </w:rPr>
        <w:t>学员听</w:t>
      </w:r>
      <w:r>
        <w:t>课</w:t>
      </w:r>
      <w:r>
        <w:rPr>
          <w:rFonts w:hint="eastAsia"/>
        </w:rPr>
        <w:t>中提问</w:t>
      </w:r>
      <w:r>
        <w:t>的问题</w:t>
      </w:r>
      <w:r>
        <w:rPr>
          <w:rFonts w:hint="eastAsia"/>
        </w:rPr>
        <w:t>：</w:t>
      </w:r>
    </w:p>
    <w:p w:rsidR="005811B4" w:rsidRDefault="00C52B2B">
      <w:pPr>
        <w:numPr>
          <w:ilvl w:val="0"/>
          <w:numId w:val="8"/>
        </w:numPr>
      </w:pPr>
      <w:r>
        <w:rPr>
          <w:rFonts w:hint="eastAsia"/>
        </w:rPr>
        <w:t>学员练习中</w:t>
      </w:r>
      <w:r>
        <w:t>遇到的问题</w:t>
      </w:r>
      <w:r>
        <w:rPr>
          <w:rFonts w:hint="eastAsia"/>
        </w:rPr>
        <w:t>：</w:t>
      </w:r>
      <w:r>
        <w:rPr>
          <w:rFonts w:hint="eastAsia"/>
        </w:rPr>
        <w:tab/>
      </w:r>
    </w:p>
    <w:p w:rsidR="005811B4" w:rsidRDefault="005811B4">
      <w:pPr>
        <w:pStyle w:val="af"/>
      </w:pPr>
    </w:p>
    <w:p w:rsidR="005811B4" w:rsidRDefault="005811B4"/>
    <w:p w:rsidR="005811B4" w:rsidRDefault="005811B4"/>
    <w:p w:rsidR="005811B4" w:rsidRDefault="005811B4"/>
    <w:sectPr w:rsidR="005811B4">
      <w:headerReference w:type="default" r:id="rId32"/>
      <w:footerReference w:type="default" r:id="rId33"/>
      <w:pgSz w:w="12240" w:h="15840"/>
      <w:pgMar w:top="720" w:right="720" w:bottom="720" w:left="72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A00" w:rsidRDefault="00416A00">
      <w:r>
        <w:separator/>
      </w:r>
    </w:p>
  </w:endnote>
  <w:endnote w:type="continuationSeparator" w:id="0">
    <w:p w:rsidR="00416A00" w:rsidRDefault="0041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">
    <w:altName w:val="Segoe Print"/>
    <w:charset w:val="00"/>
    <w:family w:val="auto"/>
    <w:pitch w:val="variable"/>
    <w:sig w:usb0="80000067" w:usb1="00000000" w:usb2="00000000" w:usb3="00000000" w:csb0="00000001" w:csb1="00000000"/>
  </w:font>
  <w:font w:name="PingFangSC-Regular">
    <w:altName w:val="Segoe Print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B2B" w:rsidRDefault="00C52B2B">
    <w:pPr>
      <w:jc w:val="center"/>
    </w:pPr>
    <w:r>
      <w:rPr>
        <w:rFonts w:hint="eastAsia"/>
      </w:rPr>
      <w:t>-</w:t>
    </w:r>
    <w:r>
      <w:fldChar w:fldCharType="begin"/>
    </w:r>
    <w:r>
      <w:instrText xml:space="preserve"> PAGE </w:instrText>
    </w:r>
    <w:r>
      <w:fldChar w:fldCharType="separate"/>
    </w:r>
    <w:r w:rsidR="00AE2C4B">
      <w:rPr>
        <w:noProof/>
      </w:rPr>
      <w:t>31</w:t>
    </w:r>
    <w:r>
      <w:fldChar w:fldCharType="end"/>
    </w:r>
    <w:r>
      <w:rPr>
        <w:rFonts w:hint="eastAsi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A00" w:rsidRDefault="00416A00">
      <w:r>
        <w:separator/>
      </w:r>
    </w:p>
  </w:footnote>
  <w:footnote w:type="continuationSeparator" w:id="0">
    <w:p w:rsidR="00416A00" w:rsidRDefault="0041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B2B" w:rsidRDefault="00C52B2B">
    <w:pPr>
      <w:jc w:val="distribute"/>
      <w:rPr>
        <w:sz w:val="24"/>
      </w:rPr>
    </w:pPr>
    <w:r>
      <w:rPr>
        <w:noProof/>
        <w:sz w:val="24"/>
      </w:rPr>
      <w:drawing>
        <wp:inline distT="0" distB="0" distL="0" distR="0">
          <wp:extent cx="1666875" cy="350520"/>
          <wp:effectExtent l="19050" t="0" r="0" b="0"/>
          <wp:docPr id="3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746" cy="3517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sz w:val="24"/>
      </w:rPr>
      <w:t xml:space="preserve">                                   </w:t>
    </w:r>
    <w:r>
      <w:rPr>
        <w:rFonts w:hint="eastAsia"/>
        <w:sz w:val="24"/>
      </w:rPr>
      <w:t>教学管理部－刘卓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2.1pt;height:12.1pt" o:bullet="t">
        <v:imagedata r:id="rId1" o:title=""/>
      </v:shape>
    </w:pict>
  </w:numPicBullet>
  <w:numPicBullet w:numPicBulletId="1">
    <w:pict>
      <v:shape id="_x0000_i1111" type="#_x0000_t75" style="width:12.1pt;height:12.1pt" o:bullet="t">
        <v:imagedata r:id="rId2" o:title=""/>
      </v:shape>
    </w:pict>
  </w:numPicBullet>
  <w:abstractNum w:abstractNumId="0" w15:restartNumberingAfterBreak="0">
    <w:nsid w:val="FFFFFF88"/>
    <w:multiLevelType w:val="singleLevel"/>
    <w:tmpl w:val="DD34C5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2B3F38BC"/>
    <w:multiLevelType w:val="multilevel"/>
    <w:tmpl w:val="2B3F38BC"/>
    <w:lvl w:ilvl="0">
      <w:start w:val="1"/>
      <w:numFmt w:val="bullet"/>
      <w:lvlText w:val=""/>
      <w:lvlPicBulletId w:val="1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ascii="Symbol" w:hAnsi="Symbol" w:hint="default"/>
      </w:rPr>
    </w:lvl>
  </w:abstractNum>
  <w:abstractNum w:abstractNumId="2" w15:restartNumberingAfterBreak="0">
    <w:nsid w:val="2E386606"/>
    <w:multiLevelType w:val="hybridMultilevel"/>
    <w:tmpl w:val="36E40F6A"/>
    <w:lvl w:ilvl="0" w:tplc="B7B8A67A">
      <w:start w:val="1"/>
      <w:numFmt w:val="decimal"/>
      <w:lvlText w:val="%1）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" w15:restartNumberingAfterBreak="0">
    <w:nsid w:val="48FE0F71"/>
    <w:multiLevelType w:val="multilevel"/>
    <w:tmpl w:val="48FE0F71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284" w:hanging="284"/>
      </w:pPr>
      <w:rPr>
        <w:rFonts w:hint="eastAsia"/>
        <w:color w:val="FF0000"/>
      </w:rPr>
    </w:lvl>
    <w:lvl w:ilvl="1">
      <w:start w:val="1"/>
      <w:numFmt w:val="decimal"/>
      <w:pStyle w:val="2"/>
      <w:lvlText w:val="%1.%2."/>
      <w:lvlJc w:val="left"/>
      <w:pPr>
        <w:tabs>
          <w:tab w:val="left" w:pos="720"/>
        </w:tabs>
        <w:ind w:left="284" w:hanging="284"/>
      </w:pPr>
      <w:rPr>
        <w:rFonts w:hint="eastAsia"/>
        <w:color w:val="FF0000"/>
      </w:rPr>
    </w:lvl>
    <w:lvl w:ilvl="2">
      <w:start w:val="1"/>
      <w:numFmt w:val="decimal"/>
      <w:pStyle w:val="3"/>
      <w:lvlText w:val="%1.%2.%3."/>
      <w:lvlJc w:val="left"/>
      <w:pPr>
        <w:tabs>
          <w:tab w:val="left" w:pos="1080"/>
        </w:tabs>
        <w:ind w:left="284" w:hanging="284"/>
      </w:pPr>
      <w:rPr>
        <w:rFonts w:hint="eastAsia"/>
        <w:color w:val="FF0000"/>
      </w:rPr>
    </w:lvl>
    <w:lvl w:ilvl="3">
      <w:start w:val="1"/>
      <w:numFmt w:val="decimal"/>
      <w:lvlText w:val="%1.%2.%3.%4."/>
      <w:lvlJc w:val="left"/>
      <w:pPr>
        <w:tabs>
          <w:tab w:val="left" w:pos="1276"/>
        </w:tabs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7"/>
        </w:tabs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9"/>
        </w:tabs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701"/>
        </w:tabs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43"/>
        </w:tabs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84"/>
        </w:tabs>
        <w:ind w:left="1984" w:hanging="1559"/>
      </w:pPr>
      <w:rPr>
        <w:rFonts w:hint="eastAsia"/>
      </w:rPr>
    </w:lvl>
  </w:abstractNum>
  <w:abstractNum w:abstractNumId="4" w15:restartNumberingAfterBreak="0">
    <w:nsid w:val="59F1932E"/>
    <w:multiLevelType w:val="singleLevel"/>
    <w:tmpl w:val="59F1932E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59F3033A"/>
    <w:multiLevelType w:val="singleLevel"/>
    <w:tmpl w:val="59F3033A"/>
    <w:lvl w:ilvl="0">
      <w:start w:val="3"/>
      <w:numFmt w:val="decimal"/>
      <w:suff w:val="nothing"/>
      <w:lvlText w:val="%1、"/>
      <w:lvlJc w:val="left"/>
    </w:lvl>
  </w:abstractNum>
  <w:abstractNum w:abstractNumId="6" w15:restartNumberingAfterBreak="0">
    <w:nsid w:val="59F6D6A0"/>
    <w:multiLevelType w:val="singleLevel"/>
    <w:tmpl w:val="59F6D6A0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5A164321"/>
    <w:multiLevelType w:val="singleLevel"/>
    <w:tmpl w:val="5A164321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5A16444A"/>
    <w:multiLevelType w:val="singleLevel"/>
    <w:tmpl w:val="5A16444A"/>
    <w:lvl w:ilvl="0">
      <w:start w:val="1"/>
      <w:numFmt w:val="decimal"/>
      <w:suff w:val="nothing"/>
      <w:lvlText w:val="%1）"/>
      <w:lvlJc w:val="left"/>
    </w:lvl>
  </w:abstractNum>
  <w:abstractNum w:abstractNumId="9" w15:restartNumberingAfterBreak="0">
    <w:nsid w:val="71FD550B"/>
    <w:multiLevelType w:val="multilevel"/>
    <w:tmpl w:val="71FD550B"/>
    <w:lvl w:ilvl="0">
      <w:start w:val="1"/>
      <w:numFmt w:val="bullet"/>
      <w:lvlText w:val=""/>
      <w:lvlPicBulletId w:val="0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9"/>
  </w:num>
  <w:num w:numId="8">
    <w:abstractNumId w:val="1"/>
  </w:num>
  <w:num w:numId="9">
    <w:abstractNumId w:val="0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eicui150316">
    <w15:presenceInfo w15:providerId="None" w15:userId="Feicui1503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33E5"/>
    <w:rsid w:val="000253DB"/>
    <w:rsid w:val="00042EDD"/>
    <w:rsid w:val="00044CEE"/>
    <w:rsid w:val="0005749D"/>
    <w:rsid w:val="00074509"/>
    <w:rsid w:val="00077B8F"/>
    <w:rsid w:val="000813F4"/>
    <w:rsid w:val="000A33E8"/>
    <w:rsid w:val="000B0AB3"/>
    <w:rsid w:val="000B2995"/>
    <w:rsid w:val="000B3921"/>
    <w:rsid w:val="000C53D4"/>
    <w:rsid w:val="000E296A"/>
    <w:rsid w:val="000F3DCB"/>
    <w:rsid w:val="00103396"/>
    <w:rsid w:val="00123FEA"/>
    <w:rsid w:val="0012437F"/>
    <w:rsid w:val="001247E9"/>
    <w:rsid w:val="00172A27"/>
    <w:rsid w:val="00183802"/>
    <w:rsid w:val="00192798"/>
    <w:rsid w:val="001A109D"/>
    <w:rsid w:val="001A1113"/>
    <w:rsid w:val="001B63F8"/>
    <w:rsid w:val="001C24CF"/>
    <w:rsid w:val="001C572D"/>
    <w:rsid w:val="001D44C7"/>
    <w:rsid w:val="001D79B7"/>
    <w:rsid w:val="001E2027"/>
    <w:rsid w:val="001E23C0"/>
    <w:rsid w:val="0020227C"/>
    <w:rsid w:val="00221F19"/>
    <w:rsid w:val="0023392C"/>
    <w:rsid w:val="00235621"/>
    <w:rsid w:val="00241B93"/>
    <w:rsid w:val="00261195"/>
    <w:rsid w:val="00266B4A"/>
    <w:rsid w:val="002703B6"/>
    <w:rsid w:val="002733BD"/>
    <w:rsid w:val="002822D5"/>
    <w:rsid w:val="002A550E"/>
    <w:rsid w:val="002B0769"/>
    <w:rsid w:val="002C4125"/>
    <w:rsid w:val="002C47E6"/>
    <w:rsid w:val="002D2DC6"/>
    <w:rsid w:val="002D6883"/>
    <w:rsid w:val="002F61D5"/>
    <w:rsid w:val="002F75A3"/>
    <w:rsid w:val="003146B0"/>
    <w:rsid w:val="00314BF9"/>
    <w:rsid w:val="00324C3F"/>
    <w:rsid w:val="003354F0"/>
    <w:rsid w:val="00335C73"/>
    <w:rsid w:val="00340AE6"/>
    <w:rsid w:val="003449F5"/>
    <w:rsid w:val="00346C56"/>
    <w:rsid w:val="0035270B"/>
    <w:rsid w:val="00361003"/>
    <w:rsid w:val="00367ACF"/>
    <w:rsid w:val="0037177A"/>
    <w:rsid w:val="00386D35"/>
    <w:rsid w:val="003A7156"/>
    <w:rsid w:val="003B6FBB"/>
    <w:rsid w:val="003C3F32"/>
    <w:rsid w:val="003E0C5F"/>
    <w:rsid w:val="003F300F"/>
    <w:rsid w:val="003F4D97"/>
    <w:rsid w:val="004056BC"/>
    <w:rsid w:val="00416A00"/>
    <w:rsid w:val="004511AE"/>
    <w:rsid w:val="00466CEC"/>
    <w:rsid w:val="00485B33"/>
    <w:rsid w:val="004B29FC"/>
    <w:rsid w:val="004C1605"/>
    <w:rsid w:val="004E020A"/>
    <w:rsid w:val="004E0714"/>
    <w:rsid w:val="004F610F"/>
    <w:rsid w:val="00513145"/>
    <w:rsid w:val="005142EB"/>
    <w:rsid w:val="00524BE8"/>
    <w:rsid w:val="00530E5D"/>
    <w:rsid w:val="00531784"/>
    <w:rsid w:val="00542FA2"/>
    <w:rsid w:val="0054342D"/>
    <w:rsid w:val="0054481B"/>
    <w:rsid w:val="00573E92"/>
    <w:rsid w:val="005811B4"/>
    <w:rsid w:val="00584854"/>
    <w:rsid w:val="00586CFB"/>
    <w:rsid w:val="00590D82"/>
    <w:rsid w:val="00590EB0"/>
    <w:rsid w:val="005A7F58"/>
    <w:rsid w:val="005D4C01"/>
    <w:rsid w:val="005E230E"/>
    <w:rsid w:val="0061363B"/>
    <w:rsid w:val="00624E8D"/>
    <w:rsid w:val="00626D59"/>
    <w:rsid w:val="006317EC"/>
    <w:rsid w:val="00633A62"/>
    <w:rsid w:val="0063612D"/>
    <w:rsid w:val="006432D2"/>
    <w:rsid w:val="00654394"/>
    <w:rsid w:val="00662BDE"/>
    <w:rsid w:val="0067104D"/>
    <w:rsid w:val="006A49F7"/>
    <w:rsid w:val="006A728C"/>
    <w:rsid w:val="006C556D"/>
    <w:rsid w:val="006C77E0"/>
    <w:rsid w:val="006D6256"/>
    <w:rsid w:val="006E0B86"/>
    <w:rsid w:val="006E6204"/>
    <w:rsid w:val="006E7AE0"/>
    <w:rsid w:val="006F513C"/>
    <w:rsid w:val="006F6050"/>
    <w:rsid w:val="00700B2C"/>
    <w:rsid w:val="0070147E"/>
    <w:rsid w:val="00713A9A"/>
    <w:rsid w:val="00725998"/>
    <w:rsid w:val="0073655B"/>
    <w:rsid w:val="007514C6"/>
    <w:rsid w:val="00752AED"/>
    <w:rsid w:val="00762A9C"/>
    <w:rsid w:val="00763CE8"/>
    <w:rsid w:val="007641D9"/>
    <w:rsid w:val="00770121"/>
    <w:rsid w:val="00771E24"/>
    <w:rsid w:val="007726B7"/>
    <w:rsid w:val="007847B0"/>
    <w:rsid w:val="00791D80"/>
    <w:rsid w:val="007A01C8"/>
    <w:rsid w:val="007B5780"/>
    <w:rsid w:val="007D16F3"/>
    <w:rsid w:val="007E17B8"/>
    <w:rsid w:val="007E4A88"/>
    <w:rsid w:val="007F6AB7"/>
    <w:rsid w:val="007F73C4"/>
    <w:rsid w:val="00800214"/>
    <w:rsid w:val="00803C9F"/>
    <w:rsid w:val="00803DBB"/>
    <w:rsid w:val="00806CA1"/>
    <w:rsid w:val="0081044F"/>
    <w:rsid w:val="00824A85"/>
    <w:rsid w:val="008262D3"/>
    <w:rsid w:val="00827993"/>
    <w:rsid w:val="008355DD"/>
    <w:rsid w:val="0086276C"/>
    <w:rsid w:val="00882D7F"/>
    <w:rsid w:val="008833CD"/>
    <w:rsid w:val="00897990"/>
    <w:rsid w:val="008A5376"/>
    <w:rsid w:val="008C3591"/>
    <w:rsid w:val="008C60D4"/>
    <w:rsid w:val="008D322D"/>
    <w:rsid w:val="008D4B22"/>
    <w:rsid w:val="008F3163"/>
    <w:rsid w:val="008F6863"/>
    <w:rsid w:val="00900712"/>
    <w:rsid w:val="009026FA"/>
    <w:rsid w:val="00902779"/>
    <w:rsid w:val="00921AD9"/>
    <w:rsid w:val="009317C1"/>
    <w:rsid w:val="00932D17"/>
    <w:rsid w:val="00935164"/>
    <w:rsid w:val="00952167"/>
    <w:rsid w:val="00965541"/>
    <w:rsid w:val="00971DC5"/>
    <w:rsid w:val="00981B94"/>
    <w:rsid w:val="00984E7C"/>
    <w:rsid w:val="0098790E"/>
    <w:rsid w:val="009924A9"/>
    <w:rsid w:val="00995855"/>
    <w:rsid w:val="00996A77"/>
    <w:rsid w:val="009B4A89"/>
    <w:rsid w:val="009D1640"/>
    <w:rsid w:val="009D7B1E"/>
    <w:rsid w:val="009E1314"/>
    <w:rsid w:val="009E599C"/>
    <w:rsid w:val="009F31FC"/>
    <w:rsid w:val="009F770F"/>
    <w:rsid w:val="00A00EFA"/>
    <w:rsid w:val="00A203B2"/>
    <w:rsid w:val="00A203BC"/>
    <w:rsid w:val="00A279C6"/>
    <w:rsid w:val="00A4150E"/>
    <w:rsid w:val="00A512DC"/>
    <w:rsid w:val="00A86208"/>
    <w:rsid w:val="00A86740"/>
    <w:rsid w:val="00AA5461"/>
    <w:rsid w:val="00AE0CB2"/>
    <w:rsid w:val="00AE29B8"/>
    <w:rsid w:val="00AE2C4B"/>
    <w:rsid w:val="00B0491C"/>
    <w:rsid w:val="00B12FF2"/>
    <w:rsid w:val="00B16672"/>
    <w:rsid w:val="00B22379"/>
    <w:rsid w:val="00B2390F"/>
    <w:rsid w:val="00B313FD"/>
    <w:rsid w:val="00B37320"/>
    <w:rsid w:val="00B45933"/>
    <w:rsid w:val="00B50CE2"/>
    <w:rsid w:val="00B62FF1"/>
    <w:rsid w:val="00B74820"/>
    <w:rsid w:val="00B75229"/>
    <w:rsid w:val="00B7690B"/>
    <w:rsid w:val="00BA19E7"/>
    <w:rsid w:val="00BA211C"/>
    <w:rsid w:val="00BA24FE"/>
    <w:rsid w:val="00BA26F2"/>
    <w:rsid w:val="00BA4565"/>
    <w:rsid w:val="00BA635B"/>
    <w:rsid w:val="00BC20DD"/>
    <w:rsid w:val="00BC2D43"/>
    <w:rsid w:val="00BC766E"/>
    <w:rsid w:val="00BE0054"/>
    <w:rsid w:val="00BE1AEA"/>
    <w:rsid w:val="00BE32F9"/>
    <w:rsid w:val="00C023B1"/>
    <w:rsid w:val="00C26B87"/>
    <w:rsid w:val="00C27227"/>
    <w:rsid w:val="00C41CDD"/>
    <w:rsid w:val="00C43691"/>
    <w:rsid w:val="00C47FFD"/>
    <w:rsid w:val="00C52B2B"/>
    <w:rsid w:val="00C56C48"/>
    <w:rsid w:val="00C60C11"/>
    <w:rsid w:val="00C62F0B"/>
    <w:rsid w:val="00C64C89"/>
    <w:rsid w:val="00C74686"/>
    <w:rsid w:val="00C81146"/>
    <w:rsid w:val="00C8353B"/>
    <w:rsid w:val="00CA4E14"/>
    <w:rsid w:val="00CB1A20"/>
    <w:rsid w:val="00CB7484"/>
    <w:rsid w:val="00CC43B4"/>
    <w:rsid w:val="00CD0887"/>
    <w:rsid w:val="00CD3B39"/>
    <w:rsid w:val="00CF4820"/>
    <w:rsid w:val="00D01673"/>
    <w:rsid w:val="00D143E7"/>
    <w:rsid w:val="00D266A4"/>
    <w:rsid w:val="00D566CB"/>
    <w:rsid w:val="00D60FCB"/>
    <w:rsid w:val="00D6301F"/>
    <w:rsid w:val="00D7241D"/>
    <w:rsid w:val="00D74D4B"/>
    <w:rsid w:val="00D77559"/>
    <w:rsid w:val="00D80D4C"/>
    <w:rsid w:val="00D90C42"/>
    <w:rsid w:val="00D921D3"/>
    <w:rsid w:val="00DC5442"/>
    <w:rsid w:val="00DD59F7"/>
    <w:rsid w:val="00DD7D14"/>
    <w:rsid w:val="00DF5B36"/>
    <w:rsid w:val="00E066C3"/>
    <w:rsid w:val="00E078FD"/>
    <w:rsid w:val="00E859C3"/>
    <w:rsid w:val="00EB50D4"/>
    <w:rsid w:val="00EC75A4"/>
    <w:rsid w:val="00ED422D"/>
    <w:rsid w:val="00F05718"/>
    <w:rsid w:val="00F178C7"/>
    <w:rsid w:val="00F218E7"/>
    <w:rsid w:val="00F22320"/>
    <w:rsid w:val="00F23D4F"/>
    <w:rsid w:val="00F340C3"/>
    <w:rsid w:val="00F416F4"/>
    <w:rsid w:val="00F44944"/>
    <w:rsid w:val="00F505A3"/>
    <w:rsid w:val="00F73D15"/>
    <w:rsid w:val="00F80368"/>
    <w:rsid w:val="00F916FA"/>
    <w:rsid w:val="00FA011D"/>
    <w:rsid w:val="00FB0535"/>
    <w:rsid w:val="00FB4450"/>
    <w:rsid w:val="00FF2A5A"/>
    <w:rsid w:val="010139BC"/>
    <w:rsid w:val="010D4D83"/>
    <w:rsid w:val="010F7D5D"/>
    <w:rsid w:val="01210013"/>
    <w:rsid w:val="01230BBF"/>
    <w:rsid w:val="012D045B"/>
    <w:rsid w:val="012F79FA"/>
    <w:rsid w:val="014A41B9"/>
    <w:rsid w:val="014B22B2"/>
    <w:rsid w:val="01500470"/>
    <w:rsid w:val="0151456A"/>
    <w:rsid w:val="015D4E94"/>
    <w:rsid w:val="01605EC4"/>
    <w:rsid w:val="01664D6F"/>
    <w:rsid w:val="01921FAF"/>
    <w:rsid w:val="01A83299"/>
    <w:rsid w:val="01BC244E"/>
    <w:rsid w:val="01C12719"/>
    <w:rsid w:val="01C44E15"/>
    <w:rsid w:val="01C62975"/>
    <w:rsid w:val="01E70588"/>
    <w:rsid w:val="02070C03"/>
    <w:rsid w:val="02084120"/>
    <w:rsid w:val="020D3C8D"/>
    <w:rsid w:val="021942E0"/>
    <w:rsid w:val="02276CB3"/>
    <w:rsid w:val="022A5BED"/>
    <w:rsid w:val="022B50DB"/>
    <w:rsid w:val="023D6EAA"/>
    <w:rsid w:val="02462B49"/>
    <w:rsid w:val="02497F1E"/>
    <w:rsid w:val="024D3A8D"/>
    <w:rsid w:val="02530C96"/>
    <w:rsid w:val="02625BE6"/>
    <w:rsid w:val="02673C28"/>
    <w:rsid w:val="0276608D"/>
    <w:rsid w:val="027D7710"/>
    <w:rsid w:val="0297023C"/>
    <w:rsid w:val="029955F8"/>
    <w:rsid w:val="029A1E7E"/>
    <w:rsid w:val="029A6ECF"/>
    <w:rsid w:val="029C50D7"/>
    <w:rsid w:val="02A50F5C"/>
    <w:rsid w:val="02A67A04"/>
    <w:rsid w:val="02B0314D"/>
    <w:rsid w:val="02C6703F"/>
    <w:rsid w:val="02C855B7"/>
    <w:rsid w:val="02C9680F"/>
    <w:rsid w:val="02D55673"/>
    <w:rsid w:val="02D83D8E"/>
    <w:rsid w:val="02DD1EB9"/>
    <w:rsid w:val="031114B6"/>
    <w:rsid w:val="03146EF9"/>
    <w:rsid w:val="032B283A"/>
    <w:rsid w:val="03404609"/>
    <w:rsid w:val="03412DBB"/>
    <w:rsid w:val="035429BA"/>
    <w:rsid w:val="03545145"/>
    <w:rsid w:val="035467A4"/>
    <w:rsid w:val="035F237F"/>
    <w:rsid w:val="036F6BAF"/>
    <w:rsid w:val="03700852"/>
    <w:rsid w:val="037D7A3D"/>
    <w:rsid w:val="03990269"/>
    <w:rsid w:val="039E6675"/>
    <w:rsid w:val="03A53873"/>
    <w:rsid w:val="03AA75C1"/>
    <w:rsid w:val="03D76B09"/>
    <w:rsid w:val="03D95269"/>
    <w:rsid w:val="03F727B2"/>
    <w:rsid w:val="03FB36FC"/>
    <w:rsid w:val="03FF0352"/>
    <w:rsid w:val="040A05D8"/>
    <w:rsid w:val="04107F96"/>
    <w:rsid w:val="0413506A"/>
    <w:rsid w:val="042D774C"/>
    <w:rsid w:val="042F0B80"/>
    <w:rsid w:val="04304439"/>
    <w:rsid w:val="043D1AFB"/>
    <w:rsid w:val="04441CB3"/>
    <w:rsid w:val="045335A6"/>
    <w:rsid w:val="046E2F59"/>
    <w:rsid w:val="04970009"/>
    <w:rsid w:val="049C0C99"/>
    <w:rsid w:val="04BE48CF"/>
    <w:rsid w:val="04C545C3"/>
    <w:rsid w:val="04D50941"/>
    <w:rsid w:val="04D55291"/>
    <w:rsid w:val="04D764D5"/>
    <w:rsid w:val="04D86102"/>
    <w:rsid w:val="04E77ED2"/>
    <w:rsid w:val="05011BF6"/>
    <w:rsid w:val="050C382A"/>
    <w:rsid w:val="050D3C70"/>
    <w:rsid w:val="05182CCF"/>
    <w:rsid w:val="052D7F57"/>
    <w:rsid w:val="0549431D"/>
    <w:rsid w:val="05632D1A"/>
    <w:rsid w:val="057074F5"/>
    <w:rsid w:val="0583058D"/>
    <w:rsid w:val="05954C2B"/>
    <w:rsid w:val="059A508E"/>
    <w:rsid w:val="059A7A87"/>
    <w:rsid w:val="05AA24FB"/>
    <w:rsid w:val="05C848F9"/>
    <w:rsid w:val="05C84AE7"/>
    <w:rsid w:val="05C90B32"/>
    <w:rsid w:val="05CB1F7E"/>
    <w:rsid w:val="05CB3161"/>
    <w:rsid w:val="05D86EA4"/>
    <w:rsid w:val="05DF27A4"/>
    <w:rsid w:val="05E12CE0"/>
    <w:rsid w:val="05E61F0A"/>
    <w:rsid w:val="05E86708"/>
    <w:rsid w:val="05FF33CF"/>
    <w:rsid w:val="060F17D2"/>
    <w:rsid w:val="06101926"/>
    <w:rsid w:val="06135150"/>
    <w:rsid w:val="061C438F"/>
    <w:rsid w:val="0626536B"/>
    <w:rsid w:val="06414A37"/>
    <w:rsid w:val="064203AB"/>
    <w:rsid w:val="065E2667"/>
    <w:rsid w:val="06625697"/>
    <w:rsid w:val="06654C35"/>
    <w:rsid w:val="066A25F5"/>
    <w:rsid w:val="06790FC8"/>
    <w:rsid w:val="067B1E3A"/>
    <w:rsid w:val="067F274E"/>
    <w:rsid w:val="06801182"/>
    <w:rsid w:val="068A53E9"/>
    <w:rsid w:val="06980459"/>
    <w:rsid w:val="069A6E65"/>
    <w:rsid w:val="069D4CD5"/>
    <w:rsid w:val="06A533A0"/>
    <w:rsid w:val="06A53BD1"/>
    <w:rsid w:val="06A72B12"/>
    <w:rsid w:val="06D86500"/>
    <w:rsid w:val="06EE5160"/>
    <w:rsid w:val="07044B96"/>
    <w:rsid w:val="07055203"/>
    <w:rsid w:val="07066A17"/>
    <w:rsid w:val="07226D8B"/>
    <w:rsid w:val="072A3A68"/>
    <w:rsid w:val="072C6428"/>
    <w:rsid w:val="07314D2B"/>
    <w:rsid w:val="07526C72"/>
    <w:rsid w:val="07623397"/>
    <w:rsid w:val="07664ADC"/>
    <w:rsid w:val="076C3A29"/>
    <w:rsid w:val="0772069E"/>
    <w:rsid w:val="077428E1"/>
    <w:rsid w:val="07A11AB7"/>
    <w:rsid w:val="07A76026"/>
    <w:rsid w:val="07A90512"/>
    <w:rsid w:val="07AB3768"/>
    <w:rsid w:val="07CB01D7"/>
    <w:rsid w:val="07D51D47"/>
    <w:rsid w:val="07D66D31"/>
    <w:rsid w:val="07DF5C11"/>
    <w:rsid w:val="07E255DA"/>
    <w:rsid w:val="07E866DA"/>
    <w:rsid w:val="07F36EAA"/>
    <w:rsid w:val="07FA17D4"/>
    <w:rsid w:val="07FE3897"/>
    <w:rsid w:val="080F1BBA"/>
    <w:rsid w:val="08117CD9"/>
    <w:rsid w:val="08241B62"/>
    <w:rsid w:val="082500A8"/>
    <w:rsid w:val="082E382F"/>
    <w:rsid w:val="08315E6F"/>
    <w:rsid w:val="08377F30"/>
    <w:rsid w:val="08393E85"/>
    <w:rsid w:val="08420378"/>
    <w:rsid w:val="08490503"/>
    <w:rsid w:val="08603190"/>
    <w:rsid w:val="08691B04"/>
    <w:rsid w:val="087A4635"/>
    <w:rsid w:val="088255FC"/>
    <w:rsid w:val="08861E8D"/>
    <w:rsid w:val="0888313D"/>
    <w:rsid w:val="08885E19"/>
    <w:rsid w:val="08A34F71"/>
    <w:rsid w:val="08AC126D"/>
    <w:rsid w:val="08AE0D19"/>
    <w:rsid w:val="08DB7149"/>
    <w:rsid w:val="08F921A1"/>
    <w:rsid w:val="08FA7349"/>
    <w:rsid w:val="090540FB"/>
    <w:rsid w:val="090B73F6"/>
    <w:rsid w:val="09137851"/>
    <w:rsid w:val="091B1452"/>
    <w:rsid w:val="092063D3"/>
    <w:rsid w:val="09305BD5"/>
    <w:rsid w:val="094A177D"/>
    <w:rsid w:val="095B12D6"/>
    <w:rsid w:val="096664ED"/>
    <w:rsid w:val="097547F5"/>
    <w:rsid w:val="097705BC"/>
    <w:rsid w:val="0977081B"/>
    <w:rsid w:val="09876997"/>
    <w:rsid w:val="09891F07"/>
    <w:rsid w:val="0992050D"/>
    <w:rsid w:val="099401E7"/>
    <w:rsid w:val="09A3489E"/>
    <w:rsid w:val="09B25FD0"/>
    <w:rsid w:val="09C762FF"/>
    <w:rsid w:val="09D47297"/>
    <w:rsid w:val="09DF3CF0"/>
    <w:rsid w:val="09E6392A"/>
    <w:rsid w:val="09E67D70"/>
    <w:rsid w:val="09E75E31"/>
    <w:rsid w:val="09F4728F"/>
    <w:rsid w:val="09FC45B0"/>
    <w:rsid w:val="09FE3442"/>
    <w:rsid w:val="0A141274"/>
    <w:rsid w:val="0A267DDF"/>
    <w:rsid w:val="0A273CAC"/>
    <w:rsid w:val="0A315CA1"/>
    <w:rsid w:val="0A332C98"/>
    <w:rsid w:val="0A4429C5"/>
    <w:rsid w:val="0A470993"/>
    <w:rsid w:val="0A4D56BD"/>
    <w:rsid w:val="0A4F22AD"/>
    <w:rsid w:val="0A6A3D97"/>
    <w:rsid w:val="0A70697D"/>
    <w:rsid w:val="0A83121B"/>
    <w:rsid w:val="0A8C04AC"/>
    <w:rsid w:val="0A9C1316"/>
    <w:rsid w:val="0A9E3361"/>
    <w:rsid w:val="0AAC79E1"/>
    <w:rsid w:val="0AB70A39"/>
    <w:rsid w:val="0ABD4C22"/>
    <w:rsid w:val="0AEC4A7D"/>
    <w:rsid w:val="0AF07A80"/>
    <w:rsid w:val="0AF71141"/>
    <w:rsid w:val="0AFA4399"/>
    <w:rsid w:val="0B085D66"/>
    <w:rsid w:val="0B0A1A84"/>
    <w:rsid w:val="0B1D47EF"/>
    <w:rsid w:val="0B296DC0"/>
    <w:rsid w:val="0B2C317B"/>
    <w:rsid w:val="0B2E2470"/>
    <w:rsid w:val="0B346FE0"/>
    <w:rsid w:val="0B35766C"/>
    <w:rsid w:val="0B370E82"/>
    <w:rsid w:val="0B3B2F39"/>
    <w:rsid w:val="0B3D4671"/>
    <w:rsid w:val="0B462B57"/>
    <w:rsid w:val="0B4D2872"/>
    <w:rsid w:val="0B5A5824"/>
    <w:rsid w:val="0B6C3F2A"/>
    <w:rsid w:val="0B714B8C"/>
    <w:rsid w:val="0B7437F6"/>
    <w:rsid w:val="0B786B0B"/>
    <w:rsid w:val="0B7A21C6"/>
    <w:rsid w:val="0B7C10E9"/>
    <w:rsid w:val="0B7C691C"/>
    <w:rsid w:val="0BA4019F"/>
    <w:rsid w:val="0BAD46FC"/>
    <w:rsid w:val="0BCE5A30"/>
    <w:rsid w:val="0BD73EF1"/>
    <w:rsid w:val="0BE36CC5"/>
    <w:rsid w:val="0BFF6077"/>
    <w:rsid w:val="0C074782"/>
    <w:rsid w:val="0C2238BB"/>
    <w:rsid w:val="0C23246E"/>
    <w:rsid w:val="0C3053DE"/>
    <w:rsid w:val="0C364FD8"/>
    <w:rsid w:val="0C4A1C9E"/>
    <w:rsid w:val="0C514749"/>
    <w:rsid w:val="0C567E33"/>
    <w:rsid w:val="0C5742D0"/>
    <w:rsid w:val="0C7B18A3"/>
    <w:rsid w:val="0C820E31"/>
    <w:rsid w:val="0C830C0B"/>
    <w:rsid w:val="0C964207"/>
    <w:rsid w:val="0CB70469"/>
    <w:rsid w:val="0CC60161"/>
    <w:rsid w:val="0CCC539E"/>
    <w:rsid w:val="0CE95FFB"/>
    <w:rsid w:val="0CF423CE"/>
    <w:rsid w:val="0CFC731F"/>
    <w:rsid w:val="0D0069BD"/>
    <w:rsid w:val="0D027D7C"/>
    <w:rsid w:val="0D0319E6"/>
    <w:rsid w:val="0D10293A"/>
    <w:rsid w:val="0D1F1BBD"/>
    <w:rsid w:val="0D2646AA"/>
    <w:rsid w:val="0D2F3E9D"/>
    <w:rsid w:val="0D4A4134"/>
    <w:rsid w:val="0D4E2034"/>
    <w:rsid w:val="0D5027C5"/>
    <w:rsid w:val="0D593FF4"/>
    <w:rsid w:val="0D5D0274"/>
    <w:rsid w:val="0D612669"/>
    <w:rsid w:val="0D660304"/>
    <w:rsid w:val="0D685488"/>
    <w:rsid w:val="0D871335"/>
    <w:rsid w:val="0D987D1B"/>
    <w:rsid w:val="0DA23251"/>
    <w:rsid w:val="0DA25F55"/>
    <w:rsid w:val="0DA526FE"/>
    <w:rsid w:val="0DAF071D"/>
    <w:rsid w:val="0DB831D7"/>
    <w:rsid w:val="0DC00B66"/>
    <w:rsid w:val="0DC126E2"/>
    <w:rsid w:val="0DE822AE"/>
    <w:rsid w:val="0DEE5A4D"/>
    <w:rsid w:val="0E0D6825"/>
    <w:rsid w:val="0E1E59A2"/>
    <w:rsid w:val="0E2030C3"/>
    <w:rsid w:val="0E3E01AF"/>
    <w:rsid w:val="0E5E43E8"/>
    <w:rsid w:val="0E7101CB"/>
    <w:rsid w:val="0E7F79FF"/>
    <w:rsid w:val="0E80597E"/>
    <w:rsid w:val="0E92769A"/>
    <w:rsid w:val="0E952674"/>
    <w:rsid w:val="0EA74CB9"/>
    <w:rsid w:val="0EB12516"/>
    <w:rsid w:val="0EC65D48"/>
    <w:rsid w:val="0ED4280A"/>
    <w:rsid w:val="0EEF2434"/>
    <w:rsid w:val="0EFC54AE"/>
    <w:rsid w:val="0F034444"/>
    <w:rsid w:val="0F13706F"/>
    <w:rsid w:val="0F19255B"/>
    <w:rsid w:val="0F1A019C"/>
    <w:rsid w:val="0F336268"/>
    <w:rsid w:val="0F356974"/>
    <w:rsid w:val="0F390FF0"/>
    <w:rsid w:val="0F481036"/>
    <w:rsid w:val="0F4940F7"/>
    <w:rsid w:val="0F643212"/>
    <w:rsid w:val="0FA97530"/>
    <w:rsid w:val="0FAC6B01"/>
    <w:rsid w:val="0FCF499F"/>
    <w:rsid w:val="0FE73B7E"/>
    <w:rsid w:val="0FF056D0"/>
    <w:rsid w:val="0FF12A0A"/>
    <w:rsid w:val="0FF51B95"/>
    <w:rsid w:val="0FF97303"/>
    <w:rsid w:val="1002481C"/>
    <w:rsid w:val="100B447D"/>
    <w:rsid w:val="10187AB6"/>
    <w:rsid w:val="101C6A30"/>
    <w:rsid w:val="102270A2"/>
    <w:rsid w:val="1023399D"/>
    <w:rsid w:val="102518EB"/>
    <w:rsid w:val="102B3B92"/>
    <w:rsid w:val="10300182"/>
    <w:rsid w:val="1035251A"/>
    <w:rsid w:val="103C7508"/>
    <w:rsid w:val="10412F8D"/>
    <w:rsid w:val="104F7A67"/>
    <w:rsid w:val="105B1CC8"/>
    <w:rsid w:val="10A5618C"/>
    <w:rsid w:val="10A94C05"/>
    <w:rsid w:val="10B44A4C"/>
    <w:rsid w:val="10D36A45"/>
    <w:rsid w:val="10D4755D"/>
    <w:rsid w:val="10DB1473"/>
    <w:rsid w:val="10E9306F"/>
    <w:rsid w:val="10F02CB3"/>
    <w:rsid w:val="10F94C72"/>
    <w:rsid w:val="10FD0F62"/>
    <w:rsid w:val="111072B2"/>
    <w:rsid w:val="11165E36"/>
    <w:rsid w:val="111C4E23"/>
    <w:rsid w:val="111E70BE"/>
    <w:rsid w:val="111F3FB2"/>
    <w:rsid w:val="11325A22"/>
    <w:rsid w:val="11434026"/>
    <w:rsid w:val="11454C43"/>
    <w:rsid w:val="11462EF9"/>
    <w:rsid w:val="114D2798"/>
    <w:rsid w:val="115662BA"/>
    <w:rsid w:val="115B6611"/>
    <w:rsid w:val="116E7576"/>
    <w:rsid w:val="117439ED"/>
    <w:rsid w:val="11764604"/>
    <w:rsid w:val="11886E94"/>
    <w:rsid w:val="1195051E"/>
    <w:rsid w:val="1196728F"/>
    <w:rsid w:val="11A9102C"/>
    <w:rsid w:val="11AA1839"/>
    <w:rsid w:val="11B44A43"/>
    <w:rsid w:val="11B479CE"/>
    <w:rsid w:val="11BA51C7"/>
    <w:rsid w:val="11C964C6"/>
    <w:rsid w:val="11D1675B"/>
    <w:rsid w:val="11DB6E93"/>
    <w:rsid w:val="11DE7008"/>
    <w:rsid w:val="11DF57E2"/>
    <w:rsid w:val="11E50939"/>
    <w:rsid w:val="11EF4D4C"/>
    <w:rsid w:val="11FE490D"/>
    <w:rsid w:val="120110D0"/>
    <w:rsid w:val="12062180"/>
    <w:rsid w:val="121376C6"/>
    <w:rsid w:val="121B226C"/>
    <w:rsid w:val="12307DB1"/>
    <w:rsid w:val="12385D6D"/>
    <w:rsid w:val="124047F4"/>
    <w:rsid w:val="124650B5"/>
    <w:rsid w:val="124756FB"/>
    <w:rsid w:val="124D610C"/>
    <w:rsid w:val="12682141"/>
    <w:rsid w:val="126B2F5E"/>
    <w:rsid w:val="128468FD"/>
    <w:rsid w:val="12885E38"/>
    <w:rsid w:val="12911E84"/>
    <w:rsid w:val="12AB7576"/>
    <w:rsid w:val="12B04D33"/>
    <w:rsid w:val="12B82A39"/>
    <w:rsid w:val="12C76EFD"/>
    <w:rsid w:val="12D05DF7"/>
    <w:rsid w:val="12E103C4"/>
    <w:rsid w:val="12F53B25"/>
    <w:rsid w:val="12F754B9"/>
    <w:rsid w:val="12F75C4C"/>
    <w:rsid w:val="13115193"/>
    <w:rsid w:val="131A5585"/>
    <w:rsid w:val="13203BE2"/>
    <w:rsid w:val="13410311"/>
    <w:rsid w:val="13427521"/>
    <w:rsid w:val="13431AF4"/>
    <w:rsid w:val="13580046"/>
    <w:rsid w:val="135E1962"/>
    <w:rsid w:val="136B0372"/>
    <w:rsid w:val="136B3025"/>
    <w:rsid w:val="136D4359"/>
    <w:rsid w:val="136F3403"/>
    <w:rsid w:val="13754198"/>
    <w:rsid w:val="137F2BD6"/>
    <w:rsid w:val="13810F69"/>
    <w:rsid w:val="138D2ABD"/>
    <w:rsid w:val="13923FB5"/>
    <w:rsid w:val="13A51556"/>
    <w:rsid w:val="13A55706"/>
    <w:rsid w:val="13A74434"/>
    <w:rsid w:val="13B07961"/>
    <w:rsid w:val="13B97229"/>
    <w:rsid w:val="13D27B0C"/>
    <w:rsid w:val="13F12410"/>
    <w:rsid w:val="14092FC6"/>
    <w:rsid w:val="140C6F87"/>
    <w:rsid w:val="14207601"/>
    <w:rsid w:val="14275719"/>
    <w:rsid w:val="144D5256"/>
    <w:rsid w:val="14861D2E"/>
    <w:rsid w:val="14AA1BEC"/>
    <w:rsid w:val="14AC309F"/>
    <w:rsid w:val="14AE7D8F"/>
    <w:rsid w:val="14B46EB3"/>
    <w:rsid w:val="14CE0057"/>
    <w:rsid w:val="14D65787"/>
    <w:rsid w:val="14E46B81"/>
    <w:rsid w:val="14FC6EBF"/>
    <w:rsid w:val="14FE346F"/>
    <w:rsid w:val="150B53EA"/>
    <w:rsid w:val="1541404F"/>
    <w:rsid w:val="1542017C"/>
    <w:rsid w:val="15564FA1"/>
    <w:rsid w:val="156F16EA"/>
    <w:rsid w:val="157B5161"/>
    <w:rsid w:val="15813EB7"/>
    <w:rsid w:val="15833D2F"/>
    <w:rsid w:val="1584119D"/>
    <w:rsid w:val="15850659"/>
    <w:rsid w:val="159B58FC"/>
    <w:rsid w:val="159F44CA"/>
    <w:rsid w:val="15A656F7"/>
    <w:rsid w:val="15B24410"/>
    <w:rsid w:val="15B91E78"/>
    <w:rsid w:val="15BE5E5F"/>
    <w:rsid w:val="15CD6740"/>
    <w:rsid w:val="15CE08DD"/>
    <w:rsid w:val="15DD4E3C"/>
    <w:rsid w:val="15DE1B6C"/>
    <w:rsid w:val="15E942F6"/>
    <w:rsid w:val="15F94862"/>
    <w:rsid w:val="15FD7623"/>
    <w:rsid w:val="1600214E"/>
    <w:rsid w:val="160401DA"/>
    <w:rsid w:val="16081493"/>
    <w:rsid w:val="16364A33"/>
    <w:rsid w:val="163B26BD"/>
    <w:rsid w:val="163F0255"/>
    <w:rsid w:val="165C4E6B"/>
    <w:rsid w:val="16691492"/>
    <w:rsid w:val="16730BFE"/>
    <w:rsid w:val="16746824"/>
    <w:rsid w:val="167C144C"/>
    <w:rsid w:val="168E350C"/>
    <w:rsid w:val="1691566D"/>
    <w:rsid w:val="16930F4D"/>
    <w:rsid w:val="169536A6"/>
    <w:rsid w:val="16A1047C"/>
    <w:rsid w:val="16A912DB"/>
    <w:rsid w:val="16D62D21"/>
    <w:rsid w:val="16DF6FE6"/>
    <w:rsid w:val="16E600A4"/>
    <w:rsid w:val="16EC3023"/>
    <w:rsid w:val="16EF3BC7"/>
    <w:rsid w:val="16F766F2"/>
    <w:rsid w:val="16FA7377"/>
    <w:rsid w:val="171B1D36"/>
    <w:rsid w:val="171D05E5"/>
    <w:rsid w:val="171E0C12"/>
    <w:rsid w:val="173D6FE5"/>
    <w:rsid w:val="175F3243"/>
    <w:rsid w:val="17653F69"/>
    <w:rsid w:val="176A704E"/>
    <w:rsid w:val="176B461B"/>
    <w:rsid w:val="176D22B4"/>
    <w:rsid w:val="176F198C"/>
    <w:rsid w:val="17727C19"/>
    <w:rsid w:val="177957D7"/>
    <w:rsid w:val="1797408F"/>
    <w:rsid w:val="17AC31BB"/>
    <w:rsid w:val="17AD0397"/>
    <w:rsid w:val="17AF580E"/>
    <w:rsid w:val="17B24150"/>
    <w:rsid w:val="17B71378"/>
    <w:rsid w:val="17B76974"/>
    <w:rsid w:val="17BB5931"/>
    <w:rsid w:val="17CC48F6"/>
    <w:rsid w:val="17DA56A7"/>
    <w:rsid w:val="17DD656C"/>
    <w:rsid w:val="17DE2C2C"/>
    <w:rsid w:val="17E35E96"/>
    <w:rsid w:val="17E403F5"/>
    <w:rsid w:val="17E87C27"/>
    <w:rsid w:val="17ED2A9B"/>
    <w:rsid w:val="17F63F19"/>
    <w:rsid w:val="17F90436"/>
    <w:rsid w:val="18136044"/>
    <w:rsid w:val="18255E6F"/>
    <w:rsid w:val="183B5391"/>
    <w:rsid w:val="184B189F"/>
    <w:rsid w:val="18541A37"/>
    <w:rsid w:val="18593CBF"/>
    <w:rsid w:val="185B40E5"/>
    <w:rsid w:val="18786B29"/>
    <w:rsid w:val="187A366F"/>
    <w:rsid w:val="187E77F8"/>
    <w:rsid w:val="18852DD4"/>
    <w:rsid w:val="18994F67"/>
    <w:rsid w:val="18AC1149"/>
    <w:rsid w:val="18AF0C7B"/>
    <w:rsid w:val="18B14DA2"/>
    <w:rsid w:val="18B536D3"/>
    <w:rsid w:val="18C40551"/>
    <w:rsid w:val="18CA235E"/>
    <w:rsid w:val="18D323D4"/>
    <w:rsid w:val="18D90329"/>
    <w:rsid w:val="18DB185E"/>
    <w:rsid w:val="18DD4BD0"/>
    <w:rsid w:val="18E027B2"/>
    <w:rsid w:val="18E979AB"/>
    <w:rsid w:val="190C7910"/>
    <w:rsid w:val="190D33F7"/>
    <w:rsid w:val="1910303C"/>
    <w:rsid w:val="19241E35"/>
    <w:rsid w:val="19301E83"/>
    <w:rsid w:val="1934531E"/>
    <w:rsid w:val="1936575D"/>
    <w:rsid w:val="195A22A8"/>
    <w:rsid w:val="19604C54"/>
    <w:rsid w:val="1965725D"/>
    <w:rsid w:val="19755FC1"/>
    <w:rsid w:val="19796684"/>
    <w:rsid w:val="197A25EF"/>
    <w:rsid w:val="19844849"/>
    <w:rsid w:val="19871325"/>
    <w:rsid w:val="199A5034"/>
    <w:rsid w:val="19B96BE8"/>
    <w:rsid w:val="19C31EA3"/>
    <w:rsid w:val="19CE0B86"/>
    <w:rsid w:val="19D9553F"/>
    <w:rsid w:val="19FF68F8"/>
    <w:rsid w:val="1A001341"/>
    <w:rsid w:val="1A022A13"/>
    <w:rsid w:val="1A0267DB"/>
    <w:rsid w:val="1A02765C"/>
    <w:rsid w:val="1A1273C6"/>
    <w:rsid w:val="1A290533"/>
    <w:rsid w:val="1A2B5B76"/>
    <w:rsid w:val="1A3B48F7"/>
    <w:rsid w:val="1A40669A"/>
    <w:rsid w:val="1A47391E"/>
    <w:rsid w:val="1A5F3CEA"/>
    <w:rsid w:val="1A647BB2"/>
    <w:rsid w:val="1A830CBB"/>
    <w:rsid w:val="1A9F73F7"/>
    <w:rsid w:val="1AAA267B"/>
    <w:rsid w:val="1AC71DEC"/>
    <w:rsid w:val="1AD679DC"/>
    <w:rsid w:val="1AE85D1C"/>
    <w:rsid w:val="1AEF722C"/>
    <w:rsid w:val="1B035557"/>
    <w:rsid w:val="1B0F67A7"/>
    <w:rsid w:val="1B2065D5"/>
    <w:rsid w:val="1B3667A9"/>
    <w:rsid w:val="1B372DDC"/>
    <w:rsid w:val="1B4F1D72"/>
    <w:rsid w:val="1B5B228F"/>
    <w:rsid w:val="1B652698"/>
    <w:rsid w:val="1BA521A6"/>
    <w:rsid w:val="1BA661AF"/>
    <w:rsid w:val="1BAE63A7"/>
    <w:rsid w:val="1BB13254"/>
    <w:rsid w:val="1BC62169"/>
    <w:rsid w:val="1BCB5683"/>
    <w:rsid w:val="1BD02012"/>
    <w:rsid w:val="1BD140C1"/>
    <w:rsid w:val="1BDC09FF"/>
    <w:rsid w:val="1BDE501E"/>
    <w:rsid w:val="1BFE1EAA"/>
    <w:rsid w:val="1C0258F4"/>
    <w:rsid w:val="1C0A61E7"/>
    <w:rsid w:val="1C2021DB"/>
    <w:rsid w:val="1C4D759F"/>
    <w:rsid w:val="1C50594F"/>
    <w:rsid w:val="1C885A2A"/>
    <w:rsid w:val="1C887AAF"/>
    <w:rsid w:val="1C8F07AA"/>
    <w:rsid w:val="1C96580A"/>
    <w:rsid w:val="1C970087"/>
    <w:rsid w:val="1CA804A4"/>
    <w:rsid w:val="1CCF11CB"/>
    <w:rsid w:val="1CD3323E"/>
    <w:rsid w:val="1CDE4161"/>
    <w:rsid w:val="1CDE7518"/>
    <w:rsid w:val="1CF02B37"/>
    <w:rsid w:val="1CF60F81"/>
    <w:rsid w:val="1CFB6DFD"/>
    <w:rsid w:val="1D203C2F"/>
    <w:rsid w:val="1D212567"/>
    <w:rsid w:val="1D230960"/>
    <w:rsid w:val="1D355F5E"/>
    <w:rsid w:val="1D4013DF"/>
    <w:rsid w:val="1D5E0419"/>
    <w:rsid w:val="1D614C21"/>
    <w:rsid w:val="1D661338"/>
    <w:rsid w:val="1D6F68C1"/>
    <w:rsid w:val="1D773E90"/>
    <w:rsid w:val="1D802C50"/>
    <w:rsid w:val="1D81423C"/>
    <w:rsid w:val="1D8B345C"/>
    <w:rsid w:val="1D99591C"/>
    <w:rsid w:val="1D9B1E92"/>
    <w:rsid w:val="1D9F2902"/>
    <w:rsid w:val="1DD44ECC"/>
    <w:rsid w:val="1DF75676"/>
    <w:rsid w:val="1DF8208B"/>
    <w:rsid w:val="1E024607"/>
    <w:rsid w:val="1E0655D3"/>
    <w:rsid w:val="1E1257DF"/>
    <w:rsid w:val="1E1352B0"/>
    <w:rsid w:val="1E220E92"/>
    <w:rsid w:val="1E3F0E2D"/>
    <w:rsid w:val="1E6150C4"/>
    <w:rsid w:val="1E62477D"/>
    <w:rsid w:val="1E760C06"/>
    <w:rsid w:val="1E7878A9"/>
    <w:rsid w:val="1E7E5A7E"/>
    <w:rsid w:val="1E92440D"/>
    <w:rsid w:val="1E9D6217"/>
    <w:rsid w:val="1E9E2B1E"/>
    <w:rsid w:val="1EA4749F"/>
    <w:rsid w:val="1EA84E4C"/>
    <w:rsid w:val="1EB307C5"/>
    <w:rsid w:val="1EB32F4E"/>
    <w:rsid w:val="1EBC6A10"/>
    <w:rsid w:val="1EE27A6D"/>
    <w:rsid w:val="1EFB3E7F"/>
    <w:rsid w:val="1EFE0E8D"/>
    <w:rsid w:val="1F23204D"/>
    <w:rsid w:val="1F41589D"/>
    <w:rsid w:val="1F6B57BA"/>
    <w:rsid w:val="1F6F6494"/>
    <w:rsid w:val="1F733EE9"/>
    <w:rsid w:val="1F8F6412"/>
    <w:rsid w:val="1F96320E"/>
    <w:rsid w:val="1F971928"/>
    <w:rsid w:val="1FA120CF"/>
    <w:rsid w:val="1FA40BC3"/>
    <w:rsid w:val="1FA463C2"/>
    <w:rsid w:val="1FAB06D8"/>
    <w:rsid w:val="1FAD182E"/>
    <w:rsid w:val="1FD23D94"/>
    <w:rsid w:val="1FF47C5E"/>
    <w:rsid w:val="1FF47FDB"/>
    <w:rsid w:val="2020478F"/>
    <w:rsid w:val="202C698B"/>
    <w:rsid w:val="203805B3"/>
    <w:rsid w:val="203A5B72"/>
    <w:rsid w:val="203B7A60"/>
    <w:rsid w:val="20442249"/>
    <w:rsid w:val="204B770C"/>
    <w:rsid w:val="20561F55"/>
    <w:rsid w:val="206206EE"/>
    <w:rsid w:val="20655CF2"/>
    <w:rsid w:val="20656A87"/>
    <w:rsid w:val="206B7877"/>
    <w:rsid w:val="209546E8"/>
    <w:rsid w:val="209F0A16"/>
    <w:rsid w:val="20B0152F"/>
    <w:rsid w:val="20B86EEB"/>
    <w:rsid w:val="20CA5B4A"/>
    <w:rsid w:val="20D16150"/>
    <w:rsid w:val="20E076D1"/>
    <w:rsid w:val="20EA30FD"/>
    <w:rsid w:val="20ED7107"/>
    <w:rsid w:val="20FC40B0"/>
    <w:rsid w:val="20FC5575"/>
    <w:rsid w:val="211D0A91"/>
    <w:rsid w:val="212E1BF1"/>
    <w:rsid w:val="213402A7"/>
    <w:rsid w:val="21385A00"/>
    <w:rsid w:val="2144798F"/>
    <w:rsid w:val="214F2567"/>
    <w:rsid w:val="215F7714"/>
    <w:rsid w:val="21610A4A"/>
    <w:rsid w:val="216F31DE"/>
    <w:rsid w:val="21762CAC"/>
    <w:rsid w:val="21A07FD4"/>
    <w:rsid w:val="21AF4322"/>
    <w:rsid w:val="21AF7721"/>
    <w:rsid w:val="21BD43C3"/>
    <w:rsid w:val="21C0439F"/>
    <w:rsid w:val="21C22E14"/>
    <w:rsid w:val="21C25C6F"/>
    <w:rsid w:val="21C6421B"/>
    <w:rsid w:val="21CB37B4"/>
    <w:rsid w:val="21CC3CFB"/>
    <w:rsid w:val="21DA3298"/>
    <w:rsid w:val="22123659"/>
    <w:rsid w:val="2220092B"/>
    <w:rsid w:val="22422FE2"/>
    <w:rsid w:val="224C1FAF"/>
    <w:rsid w:val="224C7B53"/>
    <w:rsid w:val="224F0D78"/>
    <w:rsid w:val="225168CB"/>
    <w:rsid w:val="22585E65"/>
    <w:rsid w:val="226F76D4"/>
    <w:rsid w:val="228E7A5C"/>
    <w:rsid w:val="229131EC"/>
    <w:rsid w:val="22987239"/>
    <w:rsid w:val="229915D3"/>
    <w:rsid w:val="22AC20E0"/>
    <w:rsid w:val="22B8649A"/>
    <w:rsid w:val="22C02397"/>
    <w:rsid w:val="22C15C9C"/>
    <w:rsid w:val="22CF0962"/>
    <w:rsid w:val="22DB5817"/>
    <w:rsid w:val="22FA3FA6"/>
    <w:rsid w:val="23005591"/>
    <w:rsid w:val="23055B51"/>
    <w:rsid w:val="230E4D02"/>
    <w:rsid w:val="231563FA"/>
    <w:rsid w:val="23181554"/>
    <w:rsid w:val="2319640E"/>
    <w:rsid w:val="231F64D8"/>
    <w:rsid w:val="2336331B"/>
    <w:rsid w:val="233865C3"/>
    <w:rsid w:val="234C6CBC"/>
    <w:rsid w:val="23571EE9"/>
    <w:rsid w:val="23573D77"/>
    <w:rsid w:val="23623870"/>
    <w:rsid w:val="23705D2D"/>
    <w:rsid w:val="237B082A"/>
    <w:rsid w:val="23807166"/>
    <w:rsid w:val="23816FE7"/>
    <w:rsid w:val="238F6DF2"/>
    <w:rsid w:val="23A52062"/>
    <w:rsid w:val="23AD23B6"/>
    <w:rsid w:val="23B14831"/>
    <w:rsid w:val="23BF1667"/>
    <w:rsid w:val="23FA1745"/>
    <w:rsid w:val="24026F0F"/>
    <w:rsid w:val="240E5E94"/>
    <w:rsid w:val="240E7A2E"/>
    <w:rsid w:val="24267ED7"/>
    <w:rsid w:val="244F367A"/>
    <w:rsid w:val="2450271D"/>
    <w:rsid w:val="24654DF4"/>
    <w:rsid w:val="247A35B0"/>
    <w:rsid w:val="24980518"/>
    <w:rsid w:val="249E79DE"/>
    <w:rsid w:val="24AB06DC"/>
    <w:rsid w:val="24AC31A0"/>
    <w:rsid w:val="24BC281E"/>
    <w:rsid w:val="24E8771E"/>
    <w:rsid w:val="24FA77A0"/>
    <w:rsid w:val="24FF02D5"/>
    <w:rsid w:val="24FF7D71"/>
    <w:rsid w:val="25120D84"/>
    <w:rsid w:val="251C1A51"/>
    <w:rsid w:val="251E6409"/>
    <w:rsid w:val="251F5541"/>
    <w:rsid w:val="25216436"/>
    <w:rsid w:val="2523099B"/>
    <w:rsid w:val="25327709"/>
    <w:rsid w:val="253E07B2"/>
    <w:rsid w:val="2542765C"/>
    <w:rsid w:val="25472CEA"/>
    <w:rsid w:val="254F4F41"/>
    <w:rsid w:val="25600A75"/>
    <w:rsid w:val="2566722D"/>
    <w:rsid w:val="2579312A"/>
    <w:rsid w:val="25795706"/>
    <w:rsid w:val="25855605"/>
    <w:rsid w:val="25B946E9"/>
    <w:rsid w:val="25BD1B1A"/>
    <w:rsid w:val="25C13471"/>
    <w:rsid w:val="25C208C1"/>
    <w:rsid w:val="25CA13FC"/>
    <w:rsid w:val="25D445F8"/>
    <w:rsid w:val="25DD762A"/>
    <w:rsid w:val="25E0686A"/>
    <w:rsid w:val="25E2273B"/>
    <w:rsid w:val="25ED72A4"/>
    <w:rsid w:val="25F0753F"/>
    <w:rsid w:val="25F80268"/>
    <w:rsid w:val="25FB4985"/>
    <w:rsid w:val="25FB4E75"/>
    <w:rsid w:val="26157249"/>
    <w:rsid w:val="26191445"/>
    <w:rsid w:val="261D05C2"/>
    <w:rsid w:val="262458F4"/>
    <w:rsid w:val="262506AD"/>
    <w:rsid w:val="26403E3A"/>
    <w:rsid w:val="264C5CBE"/>
    <w:rsid w:val="264F7C6B"/>
    <w:rsid w:val="26525CA5"/>
    <w:rsid w:val="266C67F5"/>
    <w:rsid w:val="26855509"/>
    <w:rsid w:val="2692347C"/>
    <w:rsid w:val="269C7517"/>
    <w:rsid w:val="26A51592"/>
    <w:rsid w:val="26A736AE"/>
    <w:rsid w:val="26AD7906"/>
    <w:rsid w:val="26AE1DAB"/>
    <w:rsid w:val="26B42928"/>
    <w:rsid w:val="26B64ADE"/>
    <w:rsid w:val="26CA5D4C"/>
    <w:rsid w:val="26CB2443"/>
    <w:rsid w:val="26E22A42"/>
    <w:rsid w:val="26E563F3"/>
    <w:rsid w:val="26EB3CF6"/>
    <w:rsid w:val="26F00404"/>
    <w:rsid w:val="26F453FF"/>
    <w:rsid w:val="26FB03A4"/>
    <w:rsid w:val="27017104"/>
    <w:rsid w:val="270B3E27"/>
    <w:rsid w:val="270B4AEF"/>
    <w:rsid w:val="271317FC"/>
    <w:rsid w:val="27153BF9"/>
    <w:rsid w:val="27311451"/>
    <w:rsid w:val="273B733D"/>
    <w:rsid w:val="275E0503"/>
    <w:rsid w:val="276B1464"/>
    <w:rsid w:val="276C1E06"/>
    <w:rsid w:val="277E7665"/>
    <w:rsid w:val="27856626"/>
    <w:rsid w:val="278B0642"/>
    <w:rsid w:val="27943C76"/>
    <w:rsid w:val="27946E0C"/>
    <w:rsid w:val="279C6E41"/>
    <w:rsid w:val="27AC6F29"/>
    <w:rsid w:val="27B2587B"/>
    <w:rsid w:val="27C85DD8"/>
    <w:rsid w:val="27D32F42"/>
    <w:rsid w:val="27EC7005"/>
    <w:rsid w:val="27ED1ECB"/>
    <w:rsid w:val="27F3414A"/>
    <w:rsid w:val="28122E59"/>
    <w:rsid w:val="28127A0A"/>
    <w:rsid w:val="283227C4"/>
    <w:rsid w:val="284D5BDD"/>
    <w:rsid w:val="28584AAC"/>
    <w:rsid w:val="2858611E"/>
    <w:rsid w:val="285929C4"/>
    <w:rsid w:val="285B14A5"/>
    <w:rsid w:val="28606027"/>
    <w:rsid w:val="28632C7D"/>
    <w:rsid w:val="28822F3B"/>
    <w:rsid w:val="28994589"/>
    <w:rsid w:val="289A06CA"/>
    <w:rsid w:val="28A120EB"/>
    <w:rsid w:val="28BA7569"/>
    <w:rsid w:val="28E1441F"/>
    <w:rsid w:val="28ED7C86"/>
    <w:rsid w:val="29127CAB"/>
    <w:rsid w:val="29250637"/>
    <w:rsid w:val="292B0C39"/>
    <w:rsid w:val="292B185F"/>
    <w:rsid w:val="293454E4"/>
    <w:rsid w:val="29360BE3"/>
    <w:rsid w:val="2937304D"/>
    <w:rsid w:val="293B1AEB"/>
    <w:rsid w:val="293B2371"/>
    <w:rsid w:val="295330FB"/>
    <w:rsid w:val="296D393E"/>
    <w:rsid w:val="297350F6"/>
    <w:rsid w:val="29783F20"/>
    <w:rsid w:val="29795F12"/>
    <w:rsid w:val="29807061"/>
    <w:rsid w:val="29825298"/>
    <w:rsid w:val="298526C7"/>
    <w:rsid w:val="298B1964"/>
    <w:rsid w:val="299138C3"/>
    <w:rsid w:val="29A061B9"/>
    <w:rsid w:val="29A27E64"/>
    <w:rsid w:val="29A45093"/>
    <w:rsid w:val="29A861B8"/>
    <w:rsid w:val="29BD76AF"/>
    <w:rsid w:val="29D13CB7"/>
    <w:rsid w:val="29DB4305"/>
    <w:rsid w:val="29E057EE"/>
    <w:rsid w:val="29E2793D"/>
    <w:rsid w:val="29F73CAC"/>
    <w:rsid w:val="2A050215"/>
    <w:rsid w:val="2A092B3F"/>
    <w:rsid w:val="2A0B2C41"/>
    <w:rsid w:val="2A1C1F68"/>
    <w:rsid w:val="2A2051F4"/>
    <w:rsid w:val="2A244699"/>
    <w:rsid w:val="2A3A68F6"/>
    <w:rsid w:val="2A471A1F"/>
    <w:rsid w:val="2A574141"/>
    <w:rsid w:val="2A5E3FC3"/>
    <w:rsid w:val="2A6316D4"/>
    <w:rsid w:val="2A7660CA"/>
    <w:rsid w:val="2A7927AB"/>
    <w:rsid w:val="2A7F72C7"/>
    <w:rsid w:val="2A866380"/>
    <w:rsid w:val="2A987ADB"/>
    <w:rsid w:val="2AB15BD9"/>
    <w:rsid w:val="2AD760F0"/>
    <w:rsid w:val="2AF61A03"/>
    <w:rsid w:val="2B0E5F34"/>
    <w:rsid w:val="2B0E6413"/>
    <w:rsid w:val="2B2C3E15"/>
    <w:rsid w:val="2B30449C"/>
    <w:rsid w:val="2B447846"/>
    <w:rsid w:val="2B454DAC"/>
    <w:rsid w:val="2B4D587A"/>
    <w:rsid w:val="2B4D71B9"/>
    <w:rsid w:val="2B76416E"/>
    <w:rsid w:val="2B7B146C"/>
    <w:rsid w:val="2B7E091B"/>
    <w:rsid w:val="2B8636C3"/>
    <w:rsid w:val="2B8F4BF5"/>
    <w:rsid w:val="2B9425A6"/>
    <w:rsid w:val="2B9746F0"/>
    <w:rsid w:val="2B9A7DBC"/>
    <w:rsid w:val="2B9E4BA3"/>
    <w:rsid w:val="2BB1296C"/>
    <w:rsid w:val="2BB172CD"/>
    <w:rsid w:val="2BC60770"/>
    <w:rsid w:val="2BC677CE"/>
    <w:rsid w:val="2BCA12AA"/>
    <w:rsid w:val="2BD37B6F"/>
    <w:rsid w:val="2BDE4944"/>
    <w:rsid w:val="2BEA0C67"/>
    <w:rsid w:val="2BF97C66"/>
    <w:rsid w:val="2BFD65AB"/>
    <w:rsid w:val="2C0647F6"/>
    <w:rsid w:val="2C0F4C3A"/>
    <w:rsid w:val="2C1B6599"/>
    <w:rsid w:val="2C1E225A"/>
    <w:rsid w:val="2C1E3968"/>
    <w:rsid w:val="2C2F5AA4"/>
    <w:rsid w:val="2C425DAF"/>
    <w:rsid w:val="2C5A1D6A"/>
    <w:rsid w:val="2C601C87"/>
    <w:rsid w:val="2C793E33"/>
    <w:rsid w:val="2C8557FE"/>
    <w:rsid w:val="2C8F654B"/>
    <w:rsid w:val="2C914875"/>
    <w:rsid w:val="2CA17B72"/>
    <w:rsid w:val="2CAA1DDD"/>
    <w:rsid w:val="2CC37559"/>
    <w:rsid w:val="2CC74A6C"/>
    <w:rsid w:val="2CC82B4F"/>
    <w:rsid w:val="2CD638FF"/>
    <w:rsid w:val="2CE6030E"/>
    <w:rsid w:val="2D005FD9"/>
    <w:rsid w:val="2D0C4B48"/>
    <w:rsid w:val="2D0F4A27"/>
    <w:rsid w:val="2D196CE8"/>
    <w:rsid w:val="2D265450"/>
    <w:rsid w:val="2D2876EF"/>
    <w:rsid w:val="2D31717A"/>
    <w:rsid w:val="2D413F07"/>
    <w:rsid w:val="2D586A43"/>
    <w:rsid w:val="2D6B4E82"/>
    <w:rsid w:val="2D6E19EC"/>
    <w:rsid w:val="2D913571"/>
    <w:rsid w:val="2D922C6F"/>
    <w:rsid w:val="2DA3128A"/>
    <w:rsid w:val="2DB1672C"/>
    <w:rsid w:val="2DBC2120"/>
    <w:rsid w:val="2DD232FA"/>
    <w:rsid w:val="2DD56F4E"/>
    <w:rsid w:val="2DE16C8C"/>
    <w:rsid w:val="2DE825C2"/>
    <w:rsid w:val="2DF425FC"/>
    <w:rsid w:val="2E0377CA"/>
    <w:rsid w:val="2E064711"/>
    <w:rsid w:val="2E196512"/>
    <w:rsid w:val="2E1D1DD9"/>
    <w:rsid w:val="2E1F394A"/>
    <w:rsid w:val="2E271216"/>
    <w:rsid w:val="2E2E3E06"/>
    <w:rsid w:val="2E2E4E6A"/>
    <w:rsid w:val="2E364577"/>
    <w:rsid w:val="2E4D71F9"/>
    <w:rsid w:val="2E4F2EE7"/>
    <w:rsid w:val="2E597B0A"/>
    <w:rsid w:val="2E615BB5"/>
    <w:rsid w:val="2E6477B3"/>
    <w:rsid w:val="2E730AB0"/>
    <w:rsid w:val="2E911D2D"/>
    <w:rsid w:val="2EB270E1"/>
    <w:rsid w:val="2EBA0462"/>
    <w:rsid w:val="2EBB011A"/>
    <w:rsid w:val="2EC83D7E"/>
    <w:rsid w:val="2ECB5B56"/>
    <w:rsid w:val="2ED36D41"/>
    <w:rsid w:val="2ED524DC"/>
    <w:rsid w:val="2EE10A42"/>
    <w:rsid w:val="2EE34F0D"/>
    <w:rsid w:val="2F126906"/>
    <w:rsid w:val="2F221996"/>
    <w:rsid w:val="2F3207D4"/>
    <w:rsid w:val="2F4D5686"/>
    <w:rsid w:val="2F506831"/>
    <w:rsid w:val="2F5403A7"/>
    <w:rsid w:val="2F6E6783"/>
    <w:rsid w:val="2F782DC8"/>
    <w:rsid w:val="2F9E27D5"/>
    <w:rsid w:val="2FA14468"/>
    <w:rsid w:val="2FA620FE"/>
    <w:rsid w:val="2FA624A3"/>
    <w:rsid w:val="2FC20A38"/>
    <w:rsid w:val="2FC947C7"/>
    <w:rsid w:val="2FE032F2"/>
    <w:rsid w:val="2FFD04AE"/>
    <w:rsid w:val="30044D5F"/>
    <w:rsid w:val="301B0585"/>
    <w:rsid w:val="30206AEB"/>
    <w:rsid w:val="30317989"/>
    <w:rsid w:val="30481623"/>
    <w:rsid w:val="304A1C97"/>
    <w:rsid w:val="30570AC4"/>
    <w:rsid w:val="305B0354"/>
    <w:rsid w:val="3066245B"/>
    <w:rsid w:val="307318FF"/>
    <w:rsid w:val="307B365C"/>
    <w:rsid w:val="3084036C"/>
    <w:rsid w:val="30864669"/>
    <w:rsid w:val="309373BE"/>
    <w:rsid w:val="30981FD7"/>
    <w:rsid w:val="30983994"/>
    <w:rsid w:val="30A10F1F"/>
    <w:rsid w:val="30A358A4"/>
    <w:rsid w:val="30A95775"/>
    <w:rsid w:val="30B13A18"/>
    <w:rsid w:val="30B960DE"/>
    <w:rsid w:val="30CC3B7D"/>
    <w:rsid w:val="30D510AF"/>
    <w:rsid w:val="30D82FBB"/>
    <w:rsid w:val="30D90A07"/>
    <w:rsid w:val="30FB741F"/>
    <w:rsid w:val="31015418"/>
    <w:rsid w:val="31402BE1"/>
    <w:rsid w:val="31423C47"/>
    <w:rsid w:val="31552E20"/>
    <w:rsid w:val="31850D88"/>
    <w:rsid w:val="318D2C16"/>
    <w:rsid w:val="319B6767"/>
    <w:rsid w:val="31B66CFF"/>
    <w:rsid w:val="31CD7882"/>
    <w:rsid w:val="31D241BE"/>
    <w:rsid w:val="31DA52DA"/>
    <w:rsid w:val="31DF63FA"/>
    <w:rsid w:val="31EB0EEC"/>
    <w:rsid w:val="31EF12AD"/>
    <w:rsid w:val="31F61644"/>
    <w:rsid w:val="32026947"/>
    <w:rsid w:val="320469D3"/>
    <w:rsid w:val="32183576"/>
    <w:rsid w:val="32184BE3"/>
    <w:rsid w:val="321B285C"/>
    <w:rsid w:val="322040AD"/>
    <w:rsid w:val="32242A19"/>
    <w:rsid w:val="32255561"/>
    <w:rsid w:val="322D0D90"/>
    <w:rsid w:val="32300E69"/>
    <w:rsid w:val="32563424"/>
    <w:rsid w:val="32641973"/>
    <w:rsid w:val="327A08DC"/>
    <w:rsid w:val="329D58CA"/>
    <w:rsid w:val="32A225C8"/>
    <w:rsid w:val="32B33D64"/>
    <w:rsid w:val="32BD6428"/>
    <w:rsid w:val="32C606DD"/>
    <w:rsid w:val="32F3346E"/>
    <w:rsid w:val="32F66CB3"/>
    <w:rsid w:val="32F75844"/>
    <w:rsid w:val="33110D10"/>
    <w:rsid w:val="331E2815"/>
    <w:rsid w:val="33224FD5"/>
    <w:rsid w:val="3324115A"/>
    <w:rsid w:val="337A0F3C"/>
    <w:rsid w:val="337D3B59"/>
    <w:rsid w:val="338E0DBA"/>
    <w:rsid w:val="33943853"/>
    <w:rsid w:val="33AB0A1A"/>
    <w:rsid w:val="33B14EDB"/>
    <w:rsid w:val="33BA76D4"/>
    <w:rsid w:val="33C73A7A"/>
    <w:rsid w:val="33D87DFF"/>
    <w:rsid w:val="33DA175A"/>
    <w:rsid w:val="33DD5B61"/>
    <w:rsid w:val="33FE2740"/>
    <w:rsid w:val="34042116"/>
    <w:rsid w:val="34042827"/>
    <w:rsid w:val="34052FD6"/>
    <w:rsid w:val="340A6B47"/>
    <w:rsid w:val="340D2133"/>
    <w:rsid w:val="340F10E3"/>
    <w:rsid w:val="34316809"/>
    <w:rsid w:val="3442421D"/>
    <w:rsid w:val="344C4095"/>
    <w:rsid w:val="34617889"/>
    <w:rsid w:val="346327E4"/>
    <w:rsid w:val="34633064"/>
    <w:rsid w:val="3468159D"/>
    <w:rsid w:val="346C4120"/>
    <w:rsid w:val="346D56BB"/>
    <w:rsid w:val="34772458"/>
    <w:rsid w:val="347808E5"/>
    <w:rsid w:val="349552BB"/>
    <w:rsid w:val="34B22052"/>
    <w:rsid w:val="34D2664E"/>
    <w:rsid w:val="34DE22F4"/>
    <w:rsid w:val="34E945C4"/>
    <w:rsid w:val="34F44567"/>
    <w:rsid w:val="34FF541B"/>
    <w:rsid w:val="350674C5"/>
    <w:rsid w:val="351D0377"/>
    <w:rsid w:val="35324C97"/>
    <w:rsid w:val="354427DE"/>
    <w:rsid w:val="35667E6A"/>
    <w:rsid w:val="356F76AB"/>
    <w:rsid w:val="358472F7"/>
    <w:rsid w:val="35891887"/>
    <w:rsid w:val="35943FCC"/>
    <w:rsid w:val="35974CA3"/>
    <w:rsid w:val="359D3CD1"/>
    <w:rsid w:val="35A11407"/>
    <w:rsid w:val="35A47B4D"/>
    <w:rsid w:val="35AC6646"/>
    <w:rsid w:val="35B46014"/>
    <w:rsid w:val="35B46F4D"/>
    <w:rsid w:val="35B65F0C"/>
    <w:rsid w:val="35C844BF"/>
    <w:rsid w:val="35CC2F14"/>
    <w:rsid w:val="35CE2DB0"/>
    <w:rsid w:val="35D06FF4"/>
    <w:rsid w:val="35D356AB"/>
    <w:rsid w:val="35D72363"/>
    <w:rsid w:val="35E438DC"/>
    <w:rsid w:val="35F10FCD"/>
    <w:rsid w:val="35FE5CB9"/>
    <w:rsid w:val="360C52CC"/>
    <w:rsid w:val="36131459"/>
    <w:rsid w:val="36135E00"/>
    <w:rsid w:val="361B2EC6"/>
    <w:rsid w:val="3625145C"/>
    <w:rsid w:val="362B1C06"/>
    <w:rsid w:val="363E351F"/>
    <w:rsid w:val="36544244"/>
    <w:rsid w:val="365862F0"/>
    <w:rsid w:val="365B6671"/>
    <w:rsid w:val="36786C19"/>
    <w:rsid w:val="3679577F"/>
    <w:rsid w:val="367C0408"/>
    <w:rsid w:val="367E56B0"/>
    <w:rsid w:val="36937CDA"/>
    <w:rsid w:val="369B10CE"/>
    <w:rsid w:val="369B1350"/>
    <w:rsid w:val="369C6212"/>
    <w:rsid w:val="369D2A56"/>
    <w:rsid w:val="36AA4A6F"/>
    <w:rsid w:val="36B94E70"/>
    <w:rsid w:val="36C404D1"/>
    <w:rsid w:val="36C47B95"/>
    <w:rsid w:val="36C93BD9"/>
    <w:rsid w:val="36CF5348"/>
    <w:rsid w:val="36E91F89"/>
    <w:rsid w:val="36F81B78"/>
    <w:rsid w:val="36FF2D65"/>
    <w:rsid w:val="371767B5"/>
    <w:rsid w:val="371B2113"/>
    <w:rsid w:val="37357D65"/>
    <w:rsid w:val="37372B8E"/>
    <w:rsid w:val="37384843"/>
    <w:rsid w:val="373D1CFD"/>
    <w:rsid w:val="3741401F"/>
    <w:rsid w:val="374223CC"/>
    <w:rsid w:val="37451ABE"/>
    <w:rsid w:val="37506CD5"/>
    <w:rsid w:val="3752504F"/>
    <w:rsid w:val="375D518C"/>
    <w:rsid w:val="376D123D"/>
    <w:rsid w:val="376F37D7"/>
    <w:rsid w:val="377434F0"/>
    <w:rsid w:val="37745285"/>
    <w:rsid w:val="37822711"/>
    <w:rsid w:val="379F09E3"/>
    <w:rsid w:val="37AD0347"/>
    <w:rsid w:val="37AD2313"/>
    <w:rsid w:val="37B33465"/>
    <w:rsid w:val="37B35C6F"/>
    <w:rsid w:val="37B80751"/>
    <w:rsid w:val="37BA242D"/>
    <w:rsid w:val="37C025B1"/>
    <w:rsid w:val="37C73796"/>
    <w:rsid w:val="37E5236D"/>
    <w:rsid w:val="3807722C"/>
    <w:rsid w:val="3809243F"/>
    <w:rsid w:val="38163458"/>
    <w:rsid w:val="38316524"/>
    <w:rsid w:val="38503A49"/>
    <w:rsid w:val="385440CA"/>
    <w:rsid w:val="385C171E"/>
    <w:rsid w:val="38656032"/>
    <w:rsid w:val="387B70BD"/>
    <w:rsid w:val="387D01E4"/>
    <w:rsid w:val="387F0DB9"/>
    <w:rsid w:val="38886873"/>
    <w:rsid w:val="38A324D3"/>
    <w:rsid w:val="38B2508C"/>
    <w:rsid w:val="38BD7A5C"/>
    <w:rsid w:val="38C00CDA"/>
    <w:rsid w:val="38D42969"/>
    <w:rsid w:val="38F82C0D"/>
    <w:rsid w:val="38FB6123"/>
    <w:rsid w:val="39283B58"/>
    <w:rsid w:val="392F739F"/>
    <w:rsid w:val="3951627D"/>
    <w:rsid w:val="39530994"/>
    <w:rsid w:val="39611534"/>
    <w:rsid w:val="396437A7"/>
    <w:rsid w:val="39695886"/>
    <w:rsid w:val="398605B6"/>
    <w:rsid w:val="39905A26"/>
    <w:rsid w:val="3999368F"/>
    <w:rsid w:val="399C249F"/>
    <w:rsid w:val="39CA4DF6"/>
    <w:rsid w:val="39E80978"/>
    <w:rsid w:val="39F42506"/>
    <w:rsid w:val="3A0A4608"/>
    <w:rsid w:val="3A1B27A6"/>
    <w:rsid w:val="3A214827"/>
    <w:rsid w:val="3A216233"/>
    <w:rsid w:val="3A3205AA"/>
    <w:rsid w:val="3A5164AD"/>
    <w:rsid w:val="3A531A1C"/>
    <w:rsid w:val="3A5827A2"/>
    <w:rsid w:val="3A5E5BAA"/>
    <w:rsid w:val="3A654D4F"/>
    <w:rsid w:val="3A6634A5"/>
    <w:rsid w:val="3A7210E0"/>
    <w:rsid w:val="3A864B33"/>
    <w:rsid w:val="3A891F4F"/>
    <w:rsid w:val="3A8A0393"/>
    <w:rsid w:val="3A8A0CDC"/>
    <w:rsid w:val="3A9550FE"/>
    <w:rsid w:val="3A9C058A"/>
    <w:rsid w:val="3AAE7257"/>
    <w:rsid w:val="3AB61D50"/>
    <w:rsid w:val="3AE10555"/>
    <w:rsid w:val="3AEA2890"/>
    <w:rsid w:val="3AEC383B"/>
    <w:rsid w:val="3AEC463E"/>
    <w:rsid w:val="3AEE30DD"/>
    <w:rsid w:val="3AF47386"/>
    <w:rsid w:val="3B00784D"/>
    <w:rsid w:val="3B077E3B"/>
    <w:rsid w:val="3B1E784E"/>
    <w:rsid w:val="3B2016C9"/>
    <w:rsid w:val="3B674DCF"/>
    <w:rsid w:val="3B6971C2"/>
    <w:rsid w:val="3BA744BF"/>
    <w:rsid w:val="3BD11241"/>
    <w:rsid w:val="3BDB43BD"/>
    <w:rsid w:val="3BE128BE"/>
    <w:rsid w:val="3BE24152"/>
    <w:rsid w:val="3C1E2699"/>
    <w:rsid w:val="3C214345"/>
    <w:rsid w:val="3C2554C1"/>
    <w:rsid w:val="3C3C2D43"/>
    <w:rsid w:val="3C3F36BA"/>
    <w:rsid w:val="3C4459A8"/>
    <w:rsid w:val="3C533A15"/>
    <w:rsid w:val="3C5C70FC"/>
    <w:rsid w:val="3C7672C4"/>
    <w:rsid w:val="3C7C46D1"/>
    <w:rsid w:val="3C8D141A"/>
    <w:rsid w:val="3CB26D73"/>
    <w:rsid w:val="3CBA26A6"/>
    <w:rsid w:val="3CC415EF"/>
    <w:rsid w:val="3CC751E7"/>
    <w:rsid w:val="3CE52C8D"/>
    <w:rsid w:val="3CE918C6"/>
    <w:rsid w:val="3CFB32B4"/>
    <w:rsid w:val="3D0E2010"/>
    <w:rsid w:val="3D23032F"/>
    <w:rsid w:val="3D272E0D"/>
    <w:rsid w:val="3D312DBD"/>
    <w:rsid w:val="3D471F69"/>
    <w:rsid w:val="3D670A3E"/>
    <w:rsid w:val="3D6F1C7E"/>
    <w:rsid w:val="3D8B7169"/>
    <w:rsid w:val="3D8E7696"/>
    <w:rsid w:val="3D973A6C"/>
    <w:rsid w:val="3D9E6736"/>
    <w:rsid w:val="3DB659CB"/>
    <w:rsid w:val="3DBB73A2"/>
    <w:rsid w:val="3DBD47A0"/>
    <w:rsid w:val="3DC10EE7"/>
    <w:rsid w:val="3DC87E47"/>
    <w:rsid w:val="3DD74DEC"/>
    <w:rsid w:val="3DE40288"/>
    <w:rsid w:val="3DE435BF"/>
    <w:rsid w:val="3DFD04ED"/>
    <w:rsid w:val="3E0F067D"/>
    <w:rsid w:val="3E137359"/>
    <w:rsid w:val="3E164971"/>
    <w:rsid w:val="3E1B5206"/>
    <w:rsid w:val="3E214094"/>
    <w:rsid w:val="3E262DB6"/>
    <w:rsid w:val="3E2E65EE"/>
    <w:rsid w:val="3E343D60"/>
    <w:rsid w:val="3E4F35EC"/>
    <w:rsid w:val="3E5229D2"/>
    <w:rsid w:val="3E5B2DFF"/>
    <w:rsid w:val="3E670981"/>
    <w:rsid w:val="3E6908B0"/>
    <w:rsid w:val="3E846A22"/>
    <w:rsid w:val="3E894630"/>
    <w:rsid w:val="3E906CD7"/>
    <w:rsid w:val="3E912EC6"/>
    <w:rsid w:val="3E935101"/>
    <w:rsid w:val="3EA548A5"/>
    <w:rsid w:val="3EB22DA0"/>
    <w:rsid w:val="3EC62DEB"/>
    <w:rsid w:val="3EC75A66"/>
    <w:rsid w:val="3ECE2041"/>
    <w:rsid w:val="3EDB1D1F"/>
    <w:rsid w:val="3EF75D4B"/>
    <w:rsid w:val="3F1B1BF5"/>
    <w:rsid w:val="3F3C0BAA"/>
    <w:rsid w:val="3F560060"/>
    <w:rsid w:val="3F5D33A1"/>
    <w:rsid w:val="3F636716"/>
    <w:rsid w:val="3F7206B1"/>
    <w:rsid w:val="3F7B2374"/>
    <w:rsid w:val="3F8832FB"/>
    <w:rsid w:val="3F8C1B5C"/>
    <w:rsid w:val="3F9D4848"/>
    <w:rsid w:val="3FA22BF6"/>
    <w:rsid w:val="3FA66D43"/>
    <w:rsid w:val="3FA85B2C"/>
    <w:rsid w:val="3FBB5AEE"/>
    <w:rsid w:val="3FDC7CAC"/>
    <w:rsid w:val="3FDF267F"/>
    <w:rsid w:val="3FEE7432"/>
    <w:rsid w:val="3FFB1324"/>
    <w:rsid w:val="40071F59"/>
    <w:rsid w:val="40093E07"/>
    <w:rsid w:val="401679FC"/>
    <w:rsid w:val="40193AF0"/>
    <w:rsid w:val="401A2BE2"/>
    <w:rsid w:val="401D1BC6"/>
    <w:rsid w:val="401D6493"/>
    <w:rsid w:val="401F4C99"/>
    <w:rsid w:val="40300986"/>
    <w:rsid w:val="403C11CF"/>
    <w:rsid w:val="404F6929"/>
    <w:rsid w:val="40570BAC"/>
    <w:rsid w:val="406D2630"/>
    <w:rsid w:val="407145F9"/>
    <w:rsid w:val="40824B34"/>
    <w:rsid w:val="40883C86"/>
    <w:rsid w:val="40A80AC3"/>
    <w:rsid w:val="40B86A43"/>
    <w:rsid w:val="40C74322"/>
    <w:rsid w:val="40D301D7"/>
    <w:rsid w:val="40D32F8C"/>
    <w:rsid w:val="40DC4DFA"/>
    <w:rsid w:val="40EA148B"/>
    <w:rsid w:val="40F92E8A"/>
    <w:rsid w:val="4102690B"/>
    <w:rsid w:val="410878A9"/>
    <w:rsid w:val="411B795F"/>
    <w:rsid w:val="411E0D53"/>
    <w:rsid w:val="4124278C"/>
    <w:rsid w:val="4125162E"/>
    <w:rsid w:val="41320C8C"/>
    <w:rsid w:val="41486C23"/>
    <w:rsid w:val="414F5AF4"/>
    <w:rsid w:val="41503016"/>
    <w:rsid w:val="4158352C"/>
    <w:rsid w:val="415D5F90"/>
    <w:rsid w:val="41700471"/>
    <w:rsid w:val="41740AC9"/>
    <w:rsid w:val="41861905"/>
    <w:rsid w:val="41B86EC4"/>
    <w:rsid w:val="41CE1ECF"/>
    <w:rsid w:val="41D24364"/>
    <w:rsid w:val="41D524A4"/>
    <w:rsid w:val="41EC2B70"/>
    <w:rsid w:val="41EE4842"/>
    <w:rsid w:val="41F85981"/>
    <w:rsid w:val="420730FB"/>
    <w:rsid w:val="420A5D7E"/>
    <w:rsid w:val="421B7E1B"/>
    <w:rsid w:val="4220102B"/>
    <w:rsid w:val="422A6429"/>
    <w:rsid w:val="42331422"/>
    <w:rsid w:val="42403343"/>
    <w:rsid w:val="424432BD"/>
    <w:rsid w:val="424A7E26"/>
    <w:rsid w:val="42536EEA"/>
    <w:rsid w:val="425E48AF"/>
    <w:rsid w:val="426F70FB"/>
    <w:rsid w:val="42767C06"/>
    <w:rsid w:val="427B2688"/>
    <w:rsid w:val="428839CD"/>
    <w:rsid w:val="429031DC"/>
    <w:rsid w:val="42984008"/>
    <w:rsid w:val="42A02C45"/>
    <w:rsid w:val="42AC4CBC"/>
    <w:rsid w:val="42C56C8A"/>
    <w:rsid w:val="42CA69FA"/>
    <w:rsid w:val="42EB3774"/>
    <w:rsid w:val="42FE4282"/>
    <w:rsid w:val="431128DE"/>
    <w:rsid w:val="43125B75"/>
    <w:rsid w:val="43164F55"/>
    <w:rsid w:val="431C5080"/>
    <w:rsid w:val="43305C8D"/>
    <w:rsid w:val="433305B6"/>
    <w:rsid w:val="433D0A20"/>
    <w:rsid w:val="435C0C79"/>
    <w:rsid w:val="435E6679"/>
    <w:rsid w:val="43821495"/>
    <w:rsid w:val="438573E3"/>
    <w:rsid w:val="439575D1"/>
    <w:rsid w:val="439742C4"/>
    <w:rsid w:val="43AD55A3"/>
    <w:rsid w:val="43B5277E"/>
    <w:rsid w:val="43C71007"/>
    <w:rsid w:val="43E2568C"/>
    <w:rsid w:val="43EA0ABA"/>
    <w:rsid w:val="43F00B6C"/>
    <w:rsid w:val="43F93B22"/>
    <w:rsid w:val="43FB17CC"/>
    <w:rsid w:val="4401446C"/>
    <w:rsid w:val="44053F10"/>
    <w:rsid w:val="44150568"/>
    <w:rsid w:val="442548C6"/>
    <w:rsid w:val="4445721D"/>
    <w:rsid w:val="445E67DF"/>
    <w:rsid w:val="446B3A79"/>
    <w:rsid w:val="447011AF"/>
    <w:rsid w:val="447D11A7"/>
    <w:rsid w:val="44811D6C"/>
    <w:rsid w:val="448E427E"/>
    <w:rsid w:val="44AC1405"/>
    <w:rsid w:val="44AE46C9"/>
    <w:rsid w:val="44B01D29"/>
    <w:rsid w:val="44B02E6E"/>
    <w:rsid w:val="44B67034"/>
    <w:rsid w:val="44BB2906"/>
    <w:rsid w:val="44C569E8"/>
    <w:rsid w:val="44E1579B"/>
    <w:rsid w:val="44E72B27"/>
    <w:rsid w:val="44EC23D9"/>
    <w:rsid w:val="44EF43F4"/>
    <w:rsid w:val="44F65275"/>
    <w:rsid w:val="44FE53F0"/>
    <w:rsid w:val="44FE6229"/>
    <w:rsid w:val="45141A9A"/>
    <w:rsid w:val="45156E7E"/>
    <w:rsid w:val="452A1278"/>
    <w:rsid w:val="453B35F1"/>
    <w:rsid w:val="453D6022"/>
    <w:rsid w:val="45473594"/>
    <w:rsid w:val="454F646F"/>
    <w:rsid w:val="45524BC3"/>
    <w:rsid w:val="4570138D"/>
    <w:rsid w:val="457778AC"/>
    <w:rsid w:val="457A7D34"/>
    <w:rsid w:val="457F7FFF"/>
    <w:rsid w:val="458510A5"/>
    <w:rsid w:val="45924AF8"/>
    <w:rsid w:val="45A46AF1"/>
    <w:rsid w:val="45BD641C"/>
    <w:rsid w:val="45CC42F6"/>
    <w:rsid w:val="45D37653"/>
    <w:rsid w:val="45E176F0"/>
    <w:rsid w:val="45E216D3"/>
    <w:rsid w:val="45E3212A"/>
    <w:rsid w:val="460E2A57"/>
    <w:rsid w:val="461039C8"/>
    <w:rsid w:val="46142584"/>
    <w:rsid w:val="462660B0"/>
    <w:rsid w:val="463D3DCC"/>
    <w:rsid w:val="46407098"/>
    <w:rsid w:val="464B7CFA"/>
    <w:rsid w:val="467F21EE"/>
    <w:rsid w:val="468326DC"/>
    <w:rsid w:val="46A11692"/>
    <w:rsid w:val="46B832BE"/>
    <w:rsid w:val="46DC4756"/>
    <w:rsid w:val="46E408B0"/>
    <w:rsid w:val="46E84C83"/>
    <w:rsid w:val="46EB4F37"/>
    <w:rsid w:val="46F01BE6"/>
    <w:rsid w:val="46F663C3"/>
    <w:rsid w:val="46FB3D84"/>
    <w:rsid w:val="470B40C2"/>
    <w:rsid w:val="470B611F"/>
    <w:rsid w:val="47226D95"/>
    <w:rsid w:val="473251BC"/>
    <w:rsid w:val="473A2297"/>
    <w:rsid w:val="47405E22"/>
    <w:rsid w:val="475E3F1A"/>
    <w:rsid w:val="476A19D8"/>
    <w:rsid w:val="4775782F"/>
    <w:rsid w:val="47757CB3"/>
    <w:rsid w:val="4777139F"/>
    <w:rsid w:val="477723D1"/>
    <w:rsid w:val="47784355"/>
    <w:rsid w:val="4794344C"/>
    <w:rsid w:val="479465F4"/>
    <w:rsid w:val="47967B2B"/>
    <w:rsid w:val="47980F30"/>
    <w:rsid w:val="47AC7250"/>
    <w:rsid w:val="47C04322"/>
    <w:rsid w:val="47CA6A32"/>
    <w:rsid w:val="47CE1045"/>
    <w:rsid w:val="47EB163E"/>
    <w:rsid w:val="47FB5253"/>
    <w:rsid w:val="4800492D"/>
    <w:rsid w:val="48080494"/>
    <w:rsid w:val="480957E1"/>
    <w:rsid w:val="480A103A"/>
    <w:rsid w:val="480D20D8"/>
    <w:rsid w:val="48165FD7"/>
    <w:rsid w:val="482C14AF"/>
    <w:rsid w:val="484B73EF"/>
    <w:rsid w:val="485F36C1"/>
    <w:rsid w:val="489514CD"/>
    <w:rsid w:val="489B1F50"/>
    <w:rsid w:val="489F0F4A"/>
    <w:rsid w:val="48A96C3E"/>
    <w:rsid w:val="48BA0E65"/>
    <w:rsid w:val="48C90EBD"/>
    <w:rsid w:val="48D1290F"/>
    <w:rsid w:val="48DD7ACF"/>
    <w:rsid w:val="48E37F5D"/>
    <w:rsid w:val="48E617E5"/>
    <w:rsid w:val="48E659CC"/>
    <w:rsid w:val="48E81636"/>
    <w:rsid w:val="48F10190"/>
    <w:rsid w:val="48F92309"/>
    <w:rsid w:val="490D0F88"/>
    <w:rsid w:val="49245A6B"/>
    <w:rsid w:val="492528D3"/>
    <w:rsid w:val="492C2AD6"/>
    <w:rsid w:val="49300AE0"/>
    <w:rsid w:val="49353D03"/>
    <w:rsid w:val="4942621B"/>
    <w:rsid w:val="494A4E23"/>
    <w:rsid w:val="496467A6"/>
    <w:rsid w:val="49674B3E"/>
    <w:rsid w:val="496A67FB"/>
    <w:rsid w:val="496B39A5"/>
    <w:rsid w:val="496F4F37"/>
    <w:rsid w:val="4970437F"/>
    <w:rsid w:val="49720455"/>
    <w:rsid w:val="49786B48"/>
    <w:rsid w:val="497C469D"/>
    <w:rsid w:val="49817315"/>
    <w:rsid w:val="498609D5"/>
    <w:rsid w:val="49882FAC"/>
    <w:rsid w:val="498863F3"/>
    <w:rsid w:val="498B0531"/>
    <w:rsid w:val="498D149F"/>
    <w:rsid w:val="4992049F"/>
    <w:rsid w:val="49A60453"/>
    <w:rsid w:val="49AE521F"/>
    <w:rsid w:val="49CB371A"/>
    <w:rsid w:val="49CE576B"/>
    <w:rsid w:val="49D022AE"/>
    <w:rsid w:val="49DC5869"/>
    <w:rsid w:val="49DD3429"/>
    <w:rsid w:val="49E0000B"/>
    <w:rsid w:val="49E67BEE"/>
    <w:rsid w:val="49EA3881"/>
    <w:rsid w:val="49F177BF"/>
    <w:rsid w:val="4A0312C5"/>
    <w:rsid w:val="4A1C5FEC"/>
    <w:rsid w:val="4A3C7DEF"/>
    <w:rsid w:val="4A3F43E9"/>
    <w:rsid w:val="4A426309"/>
    <w:rsid w:val="4A4E354F"/>
    <w:rsid w:val="4A566803"/>
    <w:rsid w:val="4A5F73B3"/>
    <w:rsid w:val="4A68198B"/>
    <w:rsid w:val="4A6E13B7"/>
    <w:rsid w:val="4A6E3930"/>
    <w:rsid w:val="4A7B4F53"/>
    <w:rsid w:val="4A8666FA"/>
    <w:rsid w:val="4AA40B34"/>
    <w:rsid w:val="4AAB2DDE"/>
    <w:rsid w:val="4AD237E0"/>
    <w:rsid w:val="4AD4796F"/>
    <w:rsid w:val="4AD9616E"/>
    <w:rsid w:val="4AE36BF9"/>
    <w:rsid w:val="4AE7154B"/>
    <w:rsid w:val="4B0D0E5B"/>
    <w:rsid w:val="4B127215"/>
    <w:rsid w:val="4B165DA1"/>
    <w:rsid w:val="4B24117D"/>
    <w:rsid w:val="4B2C44F8"/>
    <w:rsid w:val="4B383BF8"/>
    <w:rsid w:val="4B3C69A2"/>
    <w:rsid w:val="4B3E069B"/>
    <w:rsid w:val="4B503AFA"/>
    <w:rsid w:val="4B5C57E6"/>
    <w:rsid w:val="4B863966"/>
    <w:rsid w:val="4BA46EAF"/>
    <w:rsid w:val="4BBD39EA"/>
    <w:rsid w:val="4BBF546A"/>
    <w:rsid w:val="4BC72972"/>
    <w:rsid w:val="4BC72D91"/>
    <w:rsid w:val="4BCE54FB"/>
    <w:rsid w:val="4BD761D1"/>
    <w:rsid w:val="4BDF5B80"/>
    <w:rsid w:val="4BED0A06"/>
    <w:rsid w:val="4BED69E0"/>
    <w:rsid w:val="4BF212B6"/>
    <w:rsid w:val="4BF80DBA"/>
    <w:rsid w:val="4BFE1E22"/>
    <w:rsid w:val="4C011FFC"/>
    <w:rsid w:val="4C0E1B21"/>
    <w:rsid w:val="4C136CDE"/>
    <w:rsid w:val="4C1E3556"/>
    <w:rsid w:val="4C272750"/>
    <w:rsid w:val="4C282FED"/>
    <w:rsid w:val="4C292641"/>
    <w:rsid w:val="4C3055F3"/>
    <w:rsid w:val="4C321AB9"/>
    <w:rsid w:val="4C3C1ADB"/>
    <w:rsid w:val="4C3E7F63"/>
    <w:rsid w:val="4C4B4641"/>
    <w:rsid w:val="4C4C17AD"/>
    <w:rsid w:val="4C600441"/>
    <w:rsid w:val="4C7F1BFB"/>
    <w:rsid w:val="4C821F36"/>
    <w:rsid w:val="4C8D6666"/>
    <w:rsid w:val="4C920672"/>
    <w:rsid w:val="4C927333"/>
    <w:rsid w:val="4C98582E"/>
    <w:rsid w:val="4CA46495"/>
    <w:rsid w:val="4CA71F95"/>
    <w:rsid w:val="4CAB61E0"/>
    <w:rsid w:val="4CB42C7F"/>
    <w:rsid w:val="4CBA252C"/>
    <w:rsid w:val="4CE87654"/>
    <w:rsid w:val="4D054BF5"/>
    <w:rsid w:val="4D0562C3"/>
    <w:rsid w:val="4D1D433B"/>
    <w:rsid w:val="4D220532"/>
    <w:rsid w:val="4D2C1307"/>
    <w:rsid w:val="4D4508CB"/>
    <w:rsid w:val="4D473501"/>
    <w:rsid w:val="4D570277"/>
    <w:rsid w:val="4D577053"/>
    <w:rsid w:val="4D7E738A"/>
    <w:rsid w:val="4D9110EE"/>
    <w:rsid w:val="4D9C3215"/>
    <w:rsid w:val="4D9E4ACE"/>
    <w:rsid w:val="4DA66047"/>
    <w:rsid w:val="4DC44BAF"/>
    <w:rsid w:val="4DD85AC3"/>
    <w:rsid w:val="4DE37631"/>
    <w:rsid w:val="4E036A52"/>
    <w:rsid w:val="4E041488"/>
    <w:rsid w:val="4E1772A1"/>
    <w:rsid w:val="4E1873C5"/>
    <w:rsid w:val="4E2B29CA"/>
    <w:rsid w:val="4E3D6F49"/>
    <w:rsid w:val="4E45680C"/>
    <w:rsid w:val="4E7552F1"/>
    <w:rsid w:val="4E893845"/>
    <w:rsid w:val="4E8D1C74"/>
    <w:rsid w:val="4E911371"/>
    <w:rsid w:val="4ED51B10"/>
    <w:rsid w:val="4EE05EDB"/>
    <w:rsid w:val="4EF128BC"/>
    <w:rsid w:val="4EF617D2"/>
    <w:rsid w:val="4F337BE9"/>
    <w:rsid w:val="4F39297F"/>
    <w:rsid w:val="4F44334E"/>
    <w:rsid w:val="4F6E5482"/>
    <w:rsid w:val="4F6F2BEF"/>
    <w:rsid w:val="4F7030EA"/>
    <w:rsid w:val="4F7167D1"/>
    <w:rsid w:val="4F7D029F"/>
    <w:rsid w:val="4FA13BD9"/>
    <w:rsid w:val="4FA55CE6"/>
    <w:rsid w:val="4FA82EF7"/>
    <w:rsid w:val="4FB507F1"/>
    <w:rsid w:val="4FD453AE"/>
    <w:rsid w:val="4FD60B62"/>
    <w:rsid w:val="4FD87048"/>
    <w:rsid w:val="4FE85A2C"/>
    <w:rsid w:val="4FE85E5A"/>
    <w:rsid w:val="4FF730C1"/>
    <w:rsid w:val="4FFC4D17"/>
    <w:rsid w:val="4FFC7846"/>
    <w:rsid w:val="50051AF7"/>
    <w:rsid w:val="50160A92"/>
    <w:rsid w:val="5026284F"/>
    <w:rsid w:val="50435936"/>
    <w:rsid w:val="507B4319"/>
    <w:rsid w:val="508B333E"/>
    <w:rsid w:val="509B3887"/>
    <w:rsid w:val="50A45A4B"/>
    <w:rsid w:val="50A85F7E"/>
    <w:rsid w:val="50D763B7"/>
    <w:rsid w:val="50D76471"/>
    <w:rsid w:val="50D916E0"/>
    <w:rsid w:val="50F4791A"/>
    <w:rsid w:val="50FD653B"/>
    <w:rsid w:val="50FE4996"/>
    <w:rsid w:val="51140F16"/>
    <w:rsid w:val="511953F9"/>
    <w:rsid w:val="51280A31"/>
    <w:rsid w:val="51305652"/>
    <w:rsid w:val="513B4A31"/>
    <w:rsid w:val="513C169B"/>
    <w:rsid w:val="51565960"/>
    <w:rsid w:val="51650E67"/>
    <w:rsid w:val="51673253"/>
    <w:rsid w:val="51700169"/>
    <w:rsid w:val="518C35C6"/>
    <w:rsid w:val="51930C6C"/>
    <w:rsid w:val="51937561"/>
    <w:rsid w:val="51972507"/>
    <w:rsid w:val="51A73CA6"/>
    <w:rsid w:val="51AA510E"/>
    <w:rsid w:val="51B4437A"/>
    <w:rsid w:val="51B45E0F"/>
    <w:rsid w:val="51B60E68"/>
    <w:rsid w:val="51C42D96"/>
    <w:rsid w:val="51C93FC4"/>
    <w:rsid w:val="51CC035B"/>
    <w:rsid w:val="51D14EE0"/>
    <w:rsid w:val="51E57340"/>
    <w:rsid w:val="520242AF"/>
    <w:rsid w:val="520B2F66"/>
    <w:rsid w:val="520C7191"/>
    <w:rsid w:val="520E47A3"/>
    <w:rsid w:val="5213796F"/>
    <w:rsid w:val="52166B05"/>
    <w:rsid w:val="521E160A"/>
    <w:rsid w:val="522A5A98"/>
    <w:rsid w:val="5246730B"/>
    <w:rsid w:val="524A6AA7"/>
    <w:rsid w:val="527935E4"/>
    <w:rsid w:val="52796465"/>
    <w:rsid w:val="52987ECF"/>
    <w:rsid w:val="52A66568"/>
    <w:rsid w:val="52B042C9"/>
    <w:rsid w:val="52C84C18"/>
    <w:rsid w:val="52CD5497"/>
    <w:rsid w:val="52D07B85"/>
    <w:rsid w:val="52DE6E87"/>
    <w:rsid w:val="52E2481D"/>
    <w:rsid w:val="52E75234"/>
    <w:rsid w:val="52EA1521"/>
    <w:rsid w:val="53003E9D"/>
    <w:rsid w:val="53097F9C"/>
    <w:rsid w:val="530F2723"/>
    <w:rsid w:val="532E6812"/>
    <w:rsid w:val="532F76B8"/>
    <w:rsid w:val="5339288E"/>
    <w:rsid w:val="533A4F66"/>
    <w:rsid w:val="5372008E"/>
    <w:rsid w:val="537A554F"/>
    <w:rsid w:val="537C5A2E"/>
    <w:rsid w:val="538B6C38"/>
    <w:rsid w:val="5392421F"/>
    <w:rsid w:val="539B6DD9"/>
    <w:rsid w:val="539C1FDC"/>
    <w:rsid w:val="539E4D04"/>
    <w:rsid w:val="53A23E92"/>
    <w:rsid w:val="53A73C06"/>
    <w:rsid w:val="53AD3B25"/>
    <w:rsid w:val="53B51662"/>
    <w:rsid w:val="53B6551B"/>
    <w:rsid w:val="53BA16AC"/>
    <w:rsid w:val="53D84FA8"/>
    <w:rsid w:val="54020494"/>
    <w:rsid w:val="540B1F72"/>
    <w:rsid w:val="541615BF"/>
    <w:rsid w:val="542468B9"/>
    <w:rsid w:val="544C52E1"/>
    <w:rsid w:val="54636E50"/>
    <w:rsid w:val="547C443B"/>
    <w:rsid w:val="54830B0B"/>
    <w:rsid w:val="549C3AEB"/>
    <w:rsid w:val="54A14EC0"/>
    <w:rsid w:val="54AD3DD7"/>
    <w:rsid w:val="54AD4EF8"/>
    <w:rsid w:val="54B02286"/>
    <w:rsid w:val="54BE5AB4"/>
    <w:rsid w:val="54C56C7E"/>
    <w:rsid w:val="54CE275F"/>
    <w:rsid w:val="54D14856"/>
    <w:rsid w:val="54D87817"/>
    <w:rsid w:val="54DA5E21"/>
    <w:rsid w:val="54F01C33"/>
    <w:rsid w:val="54FD4E42"/>
    <w:rsid w:val="551940AA"/>
    <w:rsid w:val="55332305"/>
    <w:rsid w:val="55383B17"/>
    <w:rsid w:val="553B1976"/>
    <w:rsid w:val="55415E1D"/>
    <w:rsid w:val="554677D9"/>
    <w:rsid w:val="55497547"/>
    <w:rsid w:val="554A3FC1"/>
    <w:rsid w:val="556B0311"/>
    <w:rsid w:val="556D5636"/>
    <w:rsid w:val="55702A74"/>
    <w:rsid w:val="55894FBD"/>
    <w:rsid w:val="55987476"/>
    <w:rsid w:val="559A79B3"/>
    <w:rsid w:val="55A76D26"/>
    <w:rsid w:val="55AB287F"/>
    <w:rsid w:val="55AF7AED"/>
    <w:rsid w:val="55B93809"/>
    <w:rsid w:val="55D125A3"/>
    <w:rsid w:val="55E20694"/>
    <w:rsid w:val="55E23B3A"/>
    <w:rsid w:val="55F02D1F"/>
    <w:rsid w:val="55FB3066"/>
    <w:rsid w:val="55FE1831"/>
    <w:rsid w:val="560A4D17"/>
    <w:rsid w:val="56200EB8"/>
    <w:rsid w:val="56232BF2"/>
    <w:rsid w:val="56296EFA"/>
    <w:rsid w:val="56310D6F"/>
    <w:rsid w:val="563137EC"/>
    <w:rsid w:val="564F1465"/>
    <w:rsid w:val="567628BD"/>
    <w:rsid w:val="56783114"/>
    <w:rsid w:val="56785DA3"/>
    <w:rsid w:val="56887D2E"/>
    <w:rsid w:val="569059C9"/>
    <w:rsid w:val="5695702A"/>
    <w:rsid w:val="569E502F"/>
    <w:rsid w:val="56A300AE"/>
    <w:rsid w:val="56A447A2"/>
    <w:rsid w:val="56A97705"/>
    <w:rsid w:val="56C43C30"/>
    <w:rsid w:val="56D51D0F"/>
    <w:rsid w:val="56D53D10"/>
    <w:rsid w:val="56D95E43"/>
    <w:rsid w:val="56DE66A2"/>
    <w:rsid w:val="56E008A7"/>
    <w:rsid w:val="56E679DB"/>
    <w:rsid w:val="56F617CF"/>
    <w:rsid w:val="570476A3"/>
    <w:rsid w:val="571635CD"/>
    <w:rsid w:val="571875B7"/>
    <w:rsid w:val="57230A68"/>
    <w:rsid w:val="572F5492"/>
    <w:rsid w:val="573C7B0C"/>
    <w:rsid w:val="57444BAA"/>
    <w:rsid w:val="574E0620"/>
    <w:rsid w:val="57534074"/>
    <w:rsid w:val="575B1CD3"/>
    <w:rsid w:val="575C5672"/>
    <w:rsid w:val="5762629E"/>
    <w:rsid w:val="5774343C"/>
    <w:rsid w:val="57761607"/>
    <w:rsid w:val="577B0A3D"/>
    <w:rsid w:val="577C798A"/>
    <w:rsid w:val="577F7159"/>
    <w:rsid w:val="578131FF"/>
    <w:rsid w:val="57841AE8"/>
    <w:rsid w:val="57AB7AE0"/>
    <w:rsid w:val="57AD5522"/>
    <w:rsid w:val="57C0798C"/>
    <w:rsid w:val="57C523F9"/>
    <w:rsid w:val="57CE10CB"/>
    <w:rsid w:val="57D113B1"/>
    <w:rsid w:val="57DD7389"/>
    <w:rsid w:val="57E37F1F"/>
    <w:rsid w:val="57E81BC0"/>
    <w:rsid w:val="57EB75EF"/>
    <w:rsid w:val="57F40411"/>
    <w:rsid w:val="57FE1F72"/>
    <w:rsid w:val="580566A6"/>
    <w:rsid w:val="580B03A6"/>
    <w:rsid w:val="582856AF"/>
    <w:rsid w:val="58397061"/>
    <w:rsid w:val="58412A87"/>
    <w:rsid w:val="584A0C24"/>
    <w:rsid w:val="58532349"/>
    <w:rsid w:val="58585A43"/>
    <w:rsid w:val="586038B3"/>
    <w:rsid w:val="5860623A"/>
    <w:rsid w:val="589601B6"/>
    <w:rsid w:val="589D3E3F"/>
    <w:rsid w:val="58A233E1"/>
    <w:rsid w:val="58B3144D"/>
    <w:rsid w:val="58BD0ABF"/>
    <w:rsid w:val="58C22AF4"/>
    <w:rsid w:val="58C32658"/>
    <w:rsid w:val="58C343D8"/>
    <w:rsid w:val="58C94C13"/>
    <w:rsid w:val="58D02EAD"/>
    <w:rsid w:val="58D95677"/>
    <w:rsid w:val="58DA23FF"/>
    <w:rsid w:val="58DB5022"/>
    <w:rsid w:val="58E043F5"/>
    <w:rsid w:val="58E95E65"/>
    <w:rsid w:val="58F56061"/>
    <w:rsid w:val="5900690C"/>
    <w:rsid w:val="5908331F"/>
    <w:rsid w:val="59096760"/>
    <w:rsid w:val="5928639F"/>
    <w:rsid w:val="592B7058"/>
    <w:rsid w:val="59390214"/>
    <w:rsid w:val="593B3DF3"/>
    <w:rsid w:val="594B15FD"/>
    <w:rsid w:val="595E7C63"/>
    <w:rsid w:val="596F2EA2"/>
    <w:rsid w:val="598C073A"/>
    <w:rsid w:val="59927E5B"/>
    <w:rsid w:val="599515B9"/>
    <w:rsid w:val="59A65597"/>
    <w:rsid w:val="59A82821"/>
    <w:rsid w:val="59B534E2"/>
    <w:rsid w:val="59C1484A"/>
    <w:rsid w:val="59C1599D"/>
    <w:rsid w:val="59C92457"/>
    <w:rsid w:val="59C9736C"/>
    <w:rsid w:val="59D32B1D"/>
    <w:rsid w:val="59D87D5F"/>
    <w:rsid w:val="59DB7883"/>
    <w:rsid w:val="59E64503"/>
    <w:rsid w:val="5A0F6624"/>
    <w:rsid w:val="5A1B77FB"/>
    <w:rsid w:val="5A1D48C8"/>
    <w:rsid w:val="5A257E15"/>
    <w:rsid w:val="5A3C796E"/>
    <w:rsid w:val="5A4F0802"/>
    <w:rsid w:val="5A5E708D"/>
    <w:rsid w:val="5A5F1F1F"/>
    <w:rsid w:val="5A9D6BB8"/>
    <w:rsid w:val="5AAD3789"/>
    <w:rsid w:val="5AB74192"/>
    <w:rsid w:val="5ABE4A6B"/>
    <w:rsid w:val="5ADB7CA4"/>
    <w:rsid w:val="5ADC6A8C"/>
    <w:rsid w:val="5ADC7B8F"/>
    <w:rsid w:val="5AE1648C"/>
    <w:rsid w:val="5AE87996"/>
    <w:rsid w:val="5AEA3C3E"/>
    <w:rsid w:val="5AF0746E"/>
    <w:rsid w:val="5AF26871"/>
    <w:rsid w:val="5AF32EBA"/>
    <w:rsid w:val="5AF621A7"/>
    <w:rsid w:val="5AF62898"/>
    <w:rsid w:val="5AF71A33"/>
    <w:rsid w:val="5B0144A0"/>
    <w:rsid w:val="5B0447B5"/>
    <w:rsid w:val="5B061043"/>
    <w:rsid w:val="5B0B647A"/>
    <w:rsid w:val="5B0E4F88"/>
    <w:rsid w:val="5B1831CA"/>
    <w:rsid w:val="5B19028A"/>
    <w:rsid w:val="5B3A69A5"/>
    <w:rsid w:val="5B4942E9"/>
    <w:rsid w:val="5B5F45F4"/>
    <w:rsid w:val="5B6909CB"/>
    <w:rsid w:val="5B6B4308"/>
    <w:rsid w:val="5B7E0E67"/>
    <w:rsid w:val="5B7F1ABE"/>
    <w:rsid w:val="5B887010"/>
    <w:rsid w:val="5BA542D0"/>
    <w:rsid w:val="5BB8016D"/>
    <w:rsid w:val="5BB93C93"/>
    <w:rsid w:val="5BC40E5F"/>
    <w:rsid w:val="5BD51509"/>
    <w:rsid w:val="5BD869C4"/>
    <w:rsid w:val="5BDB32E4"/>
    <w:rsid w:val="5C0A616D"/>
    <w:rsid w:val="5C0B59E5"/>
    <w:rsid w:val="5C112E0D"/>
    <w:rsid w:val="5C1E78A5"/>
    <w:rsid w:val="5C2614DB"/>
    <w:rsid w:val="5C3C6BC8"/>
    <w:rsid w:val="5C41660E"/>
    <w:rsid w:val="5C464A56"/>
    <w:rsid w:val="5C5C4BCA"/>
    <w:rsid w:val="5C63538E"/>
    <w:rsid w:val="5C655DF8"/>
    <w:rsid w:val="5C6A542E"/>
    <w:rsid w:val="5C7A55FE"/>
    <w:rsid w:val="5C7F18B3"/>
    <w:rsid w:val="5C804B1A"/>
    <w:rsid w:val="5C8675CE"/>
    <w:rsid w:val="5C921C3D"/>
    <w:rsid w:val="5C9366EA"/>
    <w:rsid w:val="5C964158"/>
    <w:rsid w:val="5CA7061B"/>
    <w:rsid w:val="5CAF75F1"/>
    <w:rsid w:val="5CB34E1B"/>
    <w:rsid w:val="5CC362FC"/>
    <w:rsid w:val="5CF6369F"/>
    <w:rsid w:val="5D066990"/>
    <w:rsid w:val="5D0F1164"/>
    <w:rsid w:val="5D29008E"/>
    <w:rsid w:val="5D4E05EC"/>
    <w:rsid w:val="5D4E4CFA"/>
    <w:rsid w:val="5D524185"/>
    <w:rsid w:val="5D66548F"/>
    <w:rsid w:val="5D7567A7"/>
    <w:rsid w:val="5D7903CC"/>
    <w:rsid w:val="5D7C525A"/>
    <w:rsid w:val="5D7D6AB6"/>
    <w:rsid w:val="5D7F72A5"/>
    <w:rsid w:val="5DA82BC5"/>
    <w:rsid w:val="5DAA6882"/>
    <w:rsid w:val="5DAD4ABC"/>
    <w:rsid w:val="5DAE0399"/>
    <w:rsid w:val="5DB62C06"/>
    <w:rsid w:val="5DC74D1E"/>
    <w:rsid w:val="5DD9225A"/>
    <w:rsid w:val="5DD967FB"/>
    <w:rsid w:val="5DDB0168"/>
    <w:rsid w:val="5DDE0FE8"/>
    <w:rsid w:val="5DE75ADA"/>
    <w:rsid w:val="5DEF5EC1"/>
    <w:rsid w:val="5DF956E8"/>
    <w:rsid w:val="5DFB14F5"/>
    <w:rsid w:val="5E0F24F9"/>
    <w:rsid w:val="5E102A3D"/>
    <w:rsid w:val="5E176F4B"/>
    <w:rsid w:val="5E19641D"/>
    <w:rsid w:val="5E236A62"/>
    <w:rsid w:val="5E352866"/>
    <w:rsid w:val="5E3773CD"/>
    <w:rsid w:val="5E47493F"/>
    <w:rsid w:val="5E5B7382"/>
    <w:rsid w:val="5E61706B"/>
    <w:rsid w:val="5E77695F"/>
    <w:rsid w:val="5E7A4B18"/>
    <w:rsid w:val="5E7D522B"/>
    <w:rsid w:val="5E814CE2"/>
    <w:rsid w:val="5EA47663"/>
    <w:rsid w:val="5EA53D9F"/>
    <w:rsid w:val="5EA55094"/>
    <w:rsid w:val="5EA643DD"/>
    <w:rsid w:val="5ED648CD"/>
    <w:rsid w:val="5ED92F33"/>
    <w:rsid w:val="5EE20BC4"/>
    <w:rsid w:val="5EF86F7A"/>
    <w:rsid w:val="5EFF4724"/>
    <w:rsid w:val="5F217E7F"/>
    <w:rsid w:val="5F3E0E5B"/>
    <w:rsid w:val="5F4051CE"/>
    <w:rsid w:val="5F553AE1"/>
    <w:rsid w:val="5F65368A"/>
    <w:rsid w:val="5F783307"/>
    <w:rsid w:val="5F8708BF"/>
    <w:rsid w:val="5F8B6AEA"/>
    <w:rsid w:val="5F8E404A"/>
    <w:rsid w:val="5F9A2004"/>
    <w:rsid w:val="5FB514D9"/>
    <w:rsid w:val="5FB9687B"/>
    <w:rsid w:val="5FCD532D"/>
    <w:rsid w:val="5FCF2807"/>
    <w:rsid w:val="5FD06DEB"/>
    <w:rsid w:val="5FE0094A"/>
    <w:rsid w:val="5FE21061"/>
    <w:rsid w:val="5FED4FBE"/>
    <w:rsid w:val="5FEF3C08"/>
    <w:rsid w:val="60180BA1"/>
    <w:rsid w:val="601D53E4"/>
    <w:rsid w:val="603019D8"/>
    <w:rsid w:val="60382930"/>
    <w:rsid w:val="60483239"/>
    <w:rsid w:val="604F6617"/>
    <w:rsid w:val="605C554B"/>
    <w:rsid w:val="605E0151"/>
    <w:rsid w:val="605F53FE"/>
    <w:rsid w:val="60684E30"/>
    <w:rsid w:val="60687341"/>
    <w:rsid w:val="60724A1F"/>
    <w:rsid w:val="60743EE9"/>
    <w:rsid w:val="60802E66"/>
    <w:rsid w:val="608B1C4E"/>
    <w:rsid w:val="608B34AD"/>
    <w:rsid w:val="609C4209"/>
    <w:rsid w:val="60A41EF7"/>
    <w:rsid w:val="60CA3C5C"/>
    <w:rsid w:val="60CB5452"/>
    <w:rsid w:val="60D904EC"/>
    <w:rsid w:val="60E054B6"/>
    <w:rsid w:val="60F9494B"/>
    <w:rsid w:val="61094068"/>
    <w:rsid w:val="610B01B1"/>
    <w:rsid w:val="612570E6"/>
    <w:rsid w:val="61496E3E"/>
    <w:rsid w:val="61531FE1"/>
    <w:rsid w:val="61546D7A"/>
    <w:rsid w:val="615B0CBA"/>
    <w:rsid w:val="615E59AC"/>
    <w:rsid w:val="61734A89"/>
    <w:rsid w:val="6179710E"/>
    <w:rsid w:val="618D0BFF"/>
    <w:rsid w:val="61995515"/>
    <w:rsid w:val="619B1E4D"/>
    <w:rsid w:val="619D7157"/>
    <w:rsid w:val="61AE5244"/>
    <w:rsid w:val="61BC2B43"/>
    <w:rsid w:val="61E91631"/>
    <w:rsid w:val="61FC4334"/>
    <w:rsid w:val="620267E4"/>
    <w:rsid w:val="620C60F8"/>
    <w:rsid w:val="620D46E3"/>
    <w:rsid w:val="6226799B"/>
    <w:rsid w:val="623B785D"/>
    <w:rsid w:val="62450661"/>
    <w:rsid w:val="624B6149"/>
    <w:rsid w:val="62523C14"/>
    <w:rsid w:val="6263332C"/>
    <w:rsid w:val="626879A6"/>
    <w:rsid w:val="62785B34"/>
    <w:rsid w:val="62793929"/>
    <w:rsid w:val="627C2831"/>
    <w:rsid w:val="62A379C2"/>
    <w:rsid w:val="62C4047C"/>
    <w:rsid w:val="62C7435C"/>
    <w:rsid w:val="62C858AD"/>
    <w:rsid w:val="62CA2081"/>
    <w:rsid w:val="62CA3757"/>
    <w:rsid w:val="62E266D1"/>
    <w:rsid w:val="62EA5711"/>
    <w:rsid w:val="630105D2"/>
    <w:rsid w:val="630B0A3A"/>
    <w:rsid w:val="630D15BA"/>
    <w:rsid w:val="631E1D39"/>
    <w:rsid w:val="63374494"/>
    <w:rsid w:val="634243A2"/>
    <w:rsid w:val="63460C01"/>
    <w:rsid w:val="63481C77"/>
    <w:rsid w:val="634E18A8"/>
    <w:rsid w:val="635503FF"/>
    <w:rsid w:val="6395279A"/>
    <w:rsid w:val="63957C8C"/>
    <w:rsid w:val="63B463BB"/>
    <w:rsid w:val="63B61384"/>
    <w:rsid w:val="63C235DF"/>
    <w:rsid w:val="63C306E1"/>
    <w:rsid w:val="63C71F25"/>
    <w:rsid w:val="63CD4F20"/>
    <w:rsid w:val="63D32EBC"/>
    <w:rsid w:val="63D56128"/>
    <w:rsid w:val="63D60573"/>
    <w:rsid w:val="63DA5380"/>
    <w:rsid w:val="63EE663F"/>
    <w:rsid w:val="63EE72BF"/>
    <w:rsid w:val="63F83A76"/>
    <w:rsid w:val="63FA4C50"/>
    <w:rsid w:val="63FD0270"/>
    <w:rsid w:val="63FF430A"/>
    <w:rsid w:val="63FF5886"/>
    <w:rsid w:val="64015EDA"/>
    <w:rsid w:val="64173ED1"/>
    <w:rsid w:val="641B5677"/>
    <w:rsid w:val="642145F2"/>
    <w:rsid w:val="64252240"/>
    <w:rsid w:val="64265372"/>
    <w:rsid w:val="646B41E8"/>
    <w:rsid w:val="647226F7"/>
    <w:rsid w:val="6484705C"/>
    <w:rsid w:val="648D1147"/>
    <w:rsid w:val="6491419E"/>
    <w:rsid w:val="64985D35"/>
    <w:rsid w:val="64A03B7B"/>
    <w:rsid w:val="64A97728"/>
    <w:rsid w:val="64AB6BB7"/>
    <w:rsid w:val="64AE7BA7"/>
    <w:rsid w:val="64B015AD"/>
    <w:rsid w:val="64B67713"/>
    <w:rsid w:val="64B9107D"/>
    <w:rsid w:val="64BD4B05"/>
    <w:rsid w:val="64D65124"/>
    <w:rsid w:val="64DD73A4"/>
    <w:rsid w:val="64F91A9E"/>
    <w:rsid w:val="64FD5F5D"/>
    <w:rsid w:val="650156F5"/>
    <w:rsid w:val="650577EC"/>
    <w:rsid w:val="65171A53"/>
    <w:rsid w:val="651B54C4"/>
    <w:rsid w:val="651E584D"/>
    <w:rsid w:val="65201069"/>
    <w:rsid w:val="653815BA"/>
    <w:rsid w:val="653855D7"/>
    <w:rsid w:val="653A0513"/>
    <w:rsid w:val="65431534"/>
    <w:rsid w:val="654A1D4E"/>
    <w:rsid w:val="65584A14"/>
    <w:rsid w:val="655A001C"/>
    <w:rsid w:val="655E099D"/>
    <w:rsid w:val="656C3685"/>
    <w:rsid w:val="656D06C8"/>
    <w:rsid w:val="657A62BB"/>
    <w:rsid w:val="657F5622"/>
    <w:rsid w:val="65873B4B"/>
    <w:rsid w:val="659F7FED"/>
    <w:rsid w:val="65A84AF4"/>
    <w:rsid w:val="65B058C4"/>
    <w:rsid w:val="65B3547E"/>
    <w:rsid w:val="65B76A9B"/>
    <w:rsid w:val="65C31C80"/>
    <w:rsid w:val="65DA5286"/>
    <w:rsid w:val="65E02B81"/>
    <w:rsid w:val="65F50F65"/>
    <w:rsid w:val="66044B1F"/>
    <w:rsid w:val="66051444"/>
    <w:rsid w:val="66071F5F"/>
    <w:rsid w:val="660C1F3C"/>
    <w:rsid w:val="6612466A"/>
    <w:rsid w:val="661E4325"/>
    <w:rsid w:val="661E7F02"/>
    <w:rsid w:val="661F5062"/>
    <w:rsid w:val="66235A3F"/>
    <w:rsid w:val="6625170B"/>
    <w:rsid w:val="663D12D2"/>
    <w:rsid w:val="664D72FE"/>
    <w:rsid w:val="665537FE"/>
    <w:rsid w:val="66597700"/>
    <w:rsid w:val="665F5C7A"/>
    <w:rsid w:val="667426FE"/>
    <w:rsid w:val="66782CDF"/>
    <w:rsid w:val="66914742"/>
    <w:rsid w:val="669A4C2D"/>
    <w:rsid w:val="66AC0BCB"/>
    <w:rsid w:val="66B83182"/>
    <w:rsid w:val="66BF5357"/>
    <w:rsid w:val="66C72A96"/>
    <w:rsid w:val="66D230B2"/>
    <w:rsid w:val="66D92A3B"/>
    <w:rsid w:val="66E15167"/>
    <w:rsid w:val="66E659CD"/>
    <w:rsid w:val="66E86AD8"/>
    <w:rsid w:val="66ED55D4"/>
    <w:rsid w:val="66ED7269"/>
    <w:rsid w:val="6701032C"/>
    <w:rsid w:val="67080DA7"/>
    <w:rsid w:val="67097E1E"/>
    <w:rsid w:val="672962D0"/>
    <w:rsid w:val="67307640"/>
    <w:rsid w:val="673D543D"/>
    <w:rsid w:val="67483434"/>
    <w:rsid w:val="674F1F1F"/>
    <w:rsid w:val="67526225"/>
    <w:rsid w:val="67565566"/>
    <w:rsid w:val="6756602F"/>
    <w:rsid w:val="675B297D"/>
    <w:rsid w:val="675C5B0B"/>
    <w:rsid w:val="676E6813"/>
    <w:rsid w:val="67733AFC"/>
    <w:rsid w:val="678C0D8E"/>
    <w:rsid w:val="67937358"/>
    <w:rsid w:val="67A95E4B"/>
    <w:rsid w:val="67B87682"/>
    <w:rsid w:val="67C40445"/>
    <w:rsid w:val="67C6095F"/>
    <w:rsid w:val="67C65E4A"/>
    <w:rsid w:val="67C66062"/>
    <w:rsid w:val="67CD396B"/>
    <w:rsid w:val="67D66D65"/>
    <w:rsid w:val="67DA3378"/>
    <w:rsid w:val="67E02D69"/>
    <w:rsid w:val="67EF5DE4"/>
    <w:rsid w:val="67F860A6"/>
    <w:rsid w:val="67F86D62"/>
    <w:rsid w:val="67F872EA"/>
    <w:rsid w:val="67FB51B2"/>
    <w:rsid w:val="68052341"/>
    <w:rsid w:val="680C363F"/>
    <w:rsid w:val="682208D5"/>
    <w:rsid w:val="683D50AA"/>
    <w:rsid w:val="683E76A5"/>
    <w:rsid w:val="684B5F6F"/>
    <w:rsid w:val="6852271F"/>
    <w:rsid w:val="685535F1"/>
    <w:rsid w:val="685643BA"/>
    <w:rsid w:val="6876671D"/>
    <w:rsid w:val="687B3634"/>
    <w:rsid w:val="688438A2"/>
    <w:rsid w:val="689239C0"/>
    <w:rsid w:val="68A23372"/>
    <w:rsid w:val="68A845C9"/>
    <w:rsid w:val="68A94112"/>
    <w:rsid w:val="68AF2119"/>
    <w:rsid w:val="68E71DA8"/>
    <w:rsid w:val="68EE12F5"/>
    <w:rsid w:val="68F7360B"/>
    <w:rsid w:val="69284E56"/>
    <w:rsid w:val="692A242A"/>
    <w:rsid w:val="692A5E0B"/>
    <w:rsid w:val="69327DDA"/>
    <w:rsid w:val="69332619"/>
    <w:rsid w:val="69524F9C"/>
    <w:rsid w:val="6957459D"/>
    <w:rsid w:val="695B39B1"/>
    <w:rsid w:val="695F2DE0"/>
    <w:rsid w:val="69667FBC"/>
    <w:rsid w:val="697D3D3A"/>
    <w:rsid w:val="697D62B8"/>
    <w:rsid w:val="697F1D25"/>
    <w:rsid w:val="697F2DE5"/>
    <w:rsid w:val="699A4BE9"/>
    <w:rsid w:val="699A4F90"/>
    <w:rsid w:val="69B8401A"/>
    <w:rsid w:val="69BB63A6"/>
    <w:rsid w:val="69C53A38"/>
    <w:rsid w:val="69CA3EF2"/>
    <w:rsid w:val="69CB0EE3"/>
    <w:rsid w:val="69CC31F3"/>
    <w:rsid w:val="69D74F08"/>
    <w:rsid w:val="69EF1A76"/>
    <w:rsid w:val="69F2294B"/>
    <w:rsid w:val="69F578A6"/>
    <w:rsid w:val="6A01181F"/>
    <w:rsid w:val="6A157AAA"/>
    <w:rsid w:val="6A1E3202"/>
    <w:rsid w:val="6A1F322B"/>
    <w:rsid w:val="6A2A2201"/>
    <w:rsid w:val="6A2C0408"/>
    <w:rsid w:val="6A511ECA"/>
    <w:rsid w:val="6A5473EA"/>
    <w:rsid w:val="6A5B7261"/>
    <w:rsid w:val="6A6504F1"/>
    <w:rsid w:val="6A77552D"/>
    <w:rsid w:val="6A8404FF"/>
    <w:rsid w:val="6A9D3049"/>
    <w:rsid w:val="6AAF4983"/>
    <w:rsid w:val="6AB05DFF"/>
    <w:rsid w:val="6AC9665A"/>
    <w:rsid w:val="6AD5289A"/>
    <w:rsid w:val="6AD57E82"/>
    <w:rsid w:val="6ADC491F"/>
    <w:rsid w:val="6AE35858"/>
    <w:rsid w:val="6AEA15E2"/>
    <w:rsid w:val="6AF97137"/>
    <w:rsid w:val="6B121F66"/>
    <w:rsid w:val="6B32059A"/>
    <w:rsid w:val="6B423519"/>
    <w:rsid w:val="6B4B3F5F"/>
    <w:rsid w:val="6B4C181F"/>
    <w:rsid w:val="6B63519B"/>
    <w:rsid w:val="6B6D34B6"/>
    <w:rsid w:val="6B6F16BD"/>
    <w:rsid w:val="6B707347"/>
    <w:rsid w:val="6B7C7EA3"/>
    <w:rsid w:val="6B856FDD"/>
    <w:rsid w:val="6BCB7D6B"/>
    <w:rsid w:val="6BCF0AD4"/>
    <w:rsid w:val="6BD564D2"/>
    <w:rsid w:val="6BF20E0E"/>
    <w:rsid w:val="6C043067"/>
    <w:rsid w:val="6C0D285D"/>
    <w:rsid w:val="6C0E6EAA"/>
    <w:rsid w:val="6C192E7E"/>
    <w:rsid w:val="6C1C723A"/>
    <w:rsid w:val="6C1E79DC"/>
    <w:rsid w:val="6C217D0E"/>
    <w:rsid w:val="6C225422"/>
    <w:rsid w:val="6C254016"/>
    <w:rsid w:val="6C2F31FC"/>
    <w:rsid w:val="6C4809F1"/>
    <w:rsid w:val="6C553BA8"/>
    <w:rsid w:val="6C6E20B3"/>
    <w:rsid w:val="6C7302F6"/>
    <w:rsid w:val="6C9154E1"/>
    <w:rsid w:val="6CB06D27"/>
    <w:rsid w:val="6CC2232C"/>
    <w:rsid w:val="6CCD674A"/>
    <w:rsid w:val="6CCE34EE"/>
    <w:rsid w:val="6CD01470"/>
    <w:rsid w:val="6CD755E2"/>
    <w:rsid w:val="6CEF5A91"/>
    <w:rsid w:val="6CF76D80"/>
    <w:rsid w:val="6CFC54BC"/>
    <w:rsid w:val="6CFE08F8"/>
    <w:rsid w:val="6D044ED7"/>
    <w:rsid w:val="6D1051FB"/>
    <w:rsid w:val="6D171CB9"/>
    <w:rsid w:val="6D1B4B4A"/>
    <w:rsid w:val="6D1E0778"/>
    <w:rsid w:val="6D1E28F1"/>
    <w:rsid w:val="6D1F1358"/>
    <w:rsid w:val="6D292AFD"/>
    <w:rsid w:val="6D3C017A"/>
    <w:rsid w:val="6D4375A1"/>
    <w:rsid w:val="6D4E5902"/>
    <w:rsid w:val="6D5166EE"/>
    <w:rsid w:val="6D526F56"/>
    <w:rsid w:val="6D5715A8"/>
    <w:rsid w:val="6D5B12D8"/>
    <w:rsid w:val="6D5F065A"/>
    <w:rsid w:val="6D6C40BB"/>
    <w:rsid w:val="6D780716"/>
    <w:rsid w:val="6D7C1C34"/>
    <w:rsid w:val="6D884AAA"/>
    <w:rsid w:val="6D8F0776"/>
    <w:rsid w:val="6D905C24"/>
    <w:rsid w:val="6DA775AE"/>
    <w:rsid w:val="6DB512E8"/>
    <w:rsid w:val="6DCF1054"/>
    <w:rsid w:val="6DD36AD7"/>
    <w:rsid w:val="6DD80B84"/>
    <w:rsid w:val="6DD91790"/>
    <w:rsid w:val="6DE15486"/>
    <w:rsid w:val="6DE410E7"/>
    <w:rsid w:val="6E0D63A2"/>
    <w:rsid w:val="6E1C1379"/>
    <w:rsid w:val="6E2808AC"/>
    <w:rsid w:val="6E2A6D29"/>
    <w:rsid w:val="6E2B63F6"/>
    <w:rsid w:val="6E346FF0"/>
    <w:rsid w:val="6E3A0B62"/>
    <w:rsid w:val="6E4170D7"/>
    <w:rsid w:val="6E420332"/>
    <w:rsid w:val="6E501D7C"/>
    <w:rsid w:val="6E6004F3"/>
    <w:rsid w:val="6E717EDA"/>
    <w:rsid w:val="6E751906"/>
    <w:rsid w:val="6E80615B"/>
    <w:rsid w:val="6EA8233F"/>
    <w:rsid w:val="6EB41176"/>
    <w:rsid w:val="6EBE20E9"/>
    <w:rsid w:val="6EDE6BC0"/>
    <w:rsid w:val="6EDF2819"/>
    <w:rsid w:val="6F05499D"/>
    <w:rsid w:val="6F0820C1"/>
    <w:rsid w:val="6F113F33"/>
    <w:rsid w:val="6F35008B"/>
    <w:rsid w:val="6F530E31"/>
    <w:rsid w:val="6F59561C"/>
    <w:rsid w:val="6F707C29"/>
    <w:rsid w:val="6F73789E"/>
    <w:rsid w:val="6F7B38C5"/>
    <w:rsid w:val="6FA05D52"/>
    <w:rsid w:val="6FA62582"/>
    <w:rsid w:val="6FC13C1D"/>
    <w:rsid w:val="6FCD5C29"/>
    <w:rsid w:val="6FE230F6"/>
    <w:rsid w:val="6FE50775"/>
    <w:rsid w:val="6FE70616"/>
    <w:rsid w:val="6FFD0F04"/>
    <w:rsid w:val="6FFE6EC6"/>
    <w:rsid w:val="70163100"/>
    <w:rsid w:val="7036767F"/>
    <w:rsid w:val="706631A8"/>
    <w:rsid w:val="70722E50"/>
    <w:rsid w:val="70754210"/>
    <w:rsid w:val="707D33AA"/>
    <w:rsid w:val="7080742E"/>
    <w:rsid w:val="70807F49"/>
    <w:rsid w:val="708902E9"/>
    <w:rsid w:val="708A720F"/>
    <w:rsid w:val="708B6C9E"/>
    <w:rsid w:val="7099220E"/>
    <w:rsid w:val="709E6776"/>
    <w:rsid w:val="70A6510F"/>
    <w:rsid w:val="70BE612F"/>
    <w:rsid w:val="70CB12C9"/>
    <w:rsid w:val="70D76939"/>
    <w:rsid w:val="70E43893"/>
    <w:rsid w:val="70E61CCE"/>
    <w:rsid w:val="70FA7694"/>
    <w:rsid w:val="710134B9"/>
    <w:rsid w:val="710B2BC6"/>
    <w:rsid w:val="710C21CC"/>
    <w:rsid w:val="71207B85"/>
    <w:rsid w:val="7124654F"/>
    <w:rsid w:val="71330B71"/>
    <w:rsid w:val="71386BF8"/>
    <w:rsid w:val="71403E46"/>
    <w:rsid w:val="71540A95"/>
    <w:rsid w:val="7159132F"/>
    <w:rsid w:val="71604CBF"/>
    <w:rsid w:val="717066C9"/>
    <w:rsid w:val="717C753A"/>
    <w:rsid w:val="71845D8F"/>
    <w:rsid w:val="71931968"/>
    <w:rsid w:val="719A0D0D"/>
    <w:rsid w:val="71A1694D"/>
    <w:rsid w:val="71B80C8B"/>
    <w:rsid w:val="71BD2E02"/>
    <w:rsid w:val="71D842A8"/>
    <w:rsid w:val="71F7360B"/>
    <w:rsid w:val="72026B25"/>
    <w:rsid w:val="720F5CAC"/>
    <w:rsid w:val="7218506F"/>
    <w:rsid w:val="72281EF4"/>
    <w:rsid w:val="7229577D"/>
    <w:rsid w:val="722B5A7B"/>
    <w:rsid w:val="722E3F7F"/>
    <w:rsid w:val="72307028"/>
    <w:rsid w:val="72523F02"/>
    <w:rsid w:val="7267632A"/>
    <w:rsid w:val="726B51D6"/>
    <w:rsid w:val="72740E81"/>
    <w:rsid w:val="727C5E72"/>
    <w:rsid w:val="727E64B1"/>
    <w:rsid w:val="72990E00"/>
    <w:rsid w:val="72AC602D"/>
    <w:rsid w:val="72C07819"/>
    <w:rsid w:val="72CD6261"/>
    <w:rsid w:val="72D4336D"/>
    <w:rsid w:val="72E74C89"/>
    <w:rsid w:val="72E81B46"/>
    <w:rsid w:val="72FD1672"/>
    <w:rsid w:val="72FE3A31"/>
    <w:rsid w:val="73156DD7"/>
    <w:rsid w:val="731B2486"/>
    <w:rsid w:val="732A5FEA"/>
    <w:rsid w:val="73323FFA"/>
    <w:rsid w:val="7348070C"/>
    <w:rsid w:val="734D624A"/>
    <w:rsid w:val="7350601E"/>
    <w:rsid w:val="73675F72"/>
    <w:rsid w:val="736B7857"/>
    <w:rsid w:val="737D77F7"/>
    <w:rsid w:val="7384526C"/>
    <w:rsid w:val="73906768"/>
    <w:rsid w:val="73991B6E"/>
    <w:rsid w:val="73992254"/>
    <w:rsid w:val="73A23CA8"/>
    <w:rsid w:val="73AF0C82"/>
    <w:rsid w:val="73B3257A"/>
    <w:rsid w:val="73CA472F"/>
    <w:rsid w:val="73D34D08"/>
    <w:rsid w:val="73F56A8D"/>
    <w:rsid w:val="74031E95"/>
    <w:rsid w:val="74241C12"/>
    <w:rsid w:val="7426065C"/>
    <w:rsid w:val="7426213B"/>
    <w:rsid w:val="743D069C"/>
    <w:rsid w:val="743E2B84"/>
    <w:rsid w:val="74510381"/>
    <w:rsid w:val="745E481C"/>
    <w:rsid w:val="746E1086"/>
    <w:rsid w:val="746E1E82"/>
    <w:rsid w:val="74710E52"/>
    <w:rsid w:val="74777AC1"/>
    <w:rsid w:val="747E1E39"/>
    <w:rsid w:val="74885B79"/>
    <w:rsid w:val="748A6DCD"/>
    <w:rsid w:val="74986993"/>
    <w:rsid w:val="749875A3"/>
    <w:rsid w:val="74A6166E"/>
    <w:rsid w:val="74AA0788"/>
    <w:rsid w:val="74E84FE1"/>
    <w:rsid w:val="74EA393C"/>
    <w:rsid w:val="74EC47F4"/>
    <w:rsid w:val="74EE4518"/>
    <w:rsid w:val="75117EEB"/>
    <w:rsid w:val="751C3144"/>
    <w:rsid w:val="75206B26"/>
    <w:rsid w:val="752369B6"/>
    <w:rsid w:val="752D549D"/>
    <w:rsid w:val="75326E4D"/>
    <w:rsid w:val="75330660"/>
    <w:rsid w:val="753D6E44"/>
    <w:rsid w:val="754C55E4"/>
    <w:rsid w:val="754C6859"/>
    <w:rsid w:val="756641CF"/>
    <w:rsid w:val="75811906"/>
    <w:rsid w:val="758626F4"/>
    <w:rsid w:val="759013DC"/>
    <w:rsid w:val="75917A5F"/>
    <w:rsid w:val="75A6463D"/>
    <w:rsid w:val="75C354F3"/>
    <w:rsid w:val="75CE7520"/>
    <w:rsid w:val="75CF4088"/>
    <w:rsid w:val="75E557E1"/>
    <w:rsid w:val="75F32E12"/>
    <w:rsid w:val="761B027A"/>
    <w:rsid w:val="762E1B13"/>
    <w:rsid w:val="763F181C"/>
    <w:rsid w:val="76561AB9"/>
    <w:rsid w:val="765B758B"/>
    <w:rsid w:val="76654CA2"/>
    <w:rsid w:val="76822206"/>
    <w:rsid w:val="76892A96"/>
    <w:rsid w:val="768A349D"/>
    <w:rsid w:val="768B43E6"/>
    <w:rsid w:val="769F22F7"/>
    <w:rsid w:val="76A72795"/>
    <w:rsid w:val="76A80BD3"/>
    <w:rsid w:val="76C9783D"/>
    <w:rsid w:val="76D97EF4"/>
    <w:rsid w:val="76E41467"/>
    <w:rsid w:val="77005E91"/>
    <w:rsid w:val="770B4F8F"/>
    <w:rsid w:val="77113EE7"/>
    <w:rsid w:val="77122643"/>
    <w:rsid w:val="77245BD4"/>
    <w:rsid w:val="77272EBD"/>
    <w:rsid w:val="773F7AC4"/>
    <w:rsid w:val="774A0018"/>
    <w:rsid w:val="775A7281"/>
    <w:rsid w:val="776035D7"/>
    <w:rsid w:val="77624FD5"/>
    <w:rsid w:val="77684660"/>
    <w:rsid w:val="7769398D"/>
    <w:rsid w:val="77777EF1"/>
    <w:rsid w:val="77801095"/>
    <w:rsid w:val="778618F8"/>
    <w:rsid w:val="77B23718"/>
    <w:rsid w:val="77C54946"/>
    <w:rsid w:val="77DD2841"/>
    <w:rsid w:val="77E37FB0"/>
    <w:rsid w:val="77F41DC0"/>
    <w:rsid w:val="780427C4"/>
    <w:rsid w:val="781F53BA"/>
    <w:rsid w:val="783448F0"/>
    <w:rsid w:val="783D1612"/>
    <w:rsid w:val="783E36F3"/>
    <w:rsid w:val="7845629D"/>
    <w:rsid w:val="784D6B33"/>
    <w:rsid w:val="785755F8"/>
    <w:rsid w:val="78591CB2"/>
    <w:rsid w:val="78712BB6"/>
    <w:rsid w:val="787E0A44"/>
    <w:rsid w:val="7889351C"/>
    <w:rsid w:val="78906A94"/>
    <w:rsid w:val="78A770B7"/>
    <w:rsid w:val="78C97EF5"/>
    <w:rsid w:val="78E50725"/>
    <w:rsid w:val="79241BB0"/>
    <w:rsid w:val="79280296"/>
    <w:rsid w:val="792F492A"/>
    <w:rsid w:val="792F747F"/>
    <w:rsid w:val="79383147"/>
    <w:rsid w:val="793E65F8"/>
    <w:rsid w:val="793F1684"/>
    <w:rsid w:val="794326AE"/>
    <w:rsid w:val="795174E2"/>
    <w:rsid w:val="79521FF8"/>
    <w:rsid w:val="79661857"/>
    <w:rsid w:val="797353B9"/>
    <w:rsid w:val="797B50FB"/>
    <w:rsid w:val="797C69C8"/>
    <w:rsid w:val="799C57C6"/>
    <w:rsid w:val="79B63729"/>
    <w:rsid w:val="79CC73DE"/>
    <w:rsid w:val="79D65A6B"/>
    <w:rsid w:val="79E37D84"/>
    <w:rsid w:val="79E55A0C"/>
    <w:rsid w:val="79EB540B"/>
    <w:rsid w:val="7A1411B9"/>
    <w:rsid w:val="7A266FA4"/>
    <w:rsid w:val="7A3D2D36"/>
    <w:rsid w:val="7A405F4C"/>
    <w:rsid w:val="7A440463"/>
    <w:rsid w:val="7A597433"/>
    <w:rsid w:val="7A5B687C"/>
    <w:rsid w:val="7A620B5B"/>
    <w:rsid w:val="7A6A0268"/>
    <w:rsid w:val="7A7B2D55"/>
    <w:rsid w:val="7A97424D"/>
    <w:rsid w:val="7AC23A68"/>
    <w:rsid w:val="7ACB7398"/>
    <w:rsid w:val="7AD56E72"/>
    <w:rsid w:val="7AEF0677"/>
    <w:rsid w:val="7AFF2518"/>
    <w:rsid w:val="7B187791"/>
    <w:rsid w:val="7B1A3DAB"/>
    <w:rsid w:val="7B453EA0"/>
    <w:rsid w:val="7B5861AE"/>
    <w:rsid w:val="7B63282C"/>
    <w:rsid w:val="7B6E641D"/>
    <w:rsid w:val="7B836CDE"/>
    <w:rsid w:val="7B9662BA"/>
    <w:rsid w:val="7BA81A9F"/>
    <w:rsid w:val="7BAC604F"/>
    <w:rsid w:val="7BB2047B"/>
    <w:rsid w:val="7BBB47F9"/>
    <w:rsid w:val="7BC030F3"/>
    <w:rsid w:val="7BC74539"/>
    <w:rsid w:val="7BDC6D20"/>
    <w:rsid w:val="7BE0432C"/>
    <w:rsid w:val="7BEC5CC3"/>
    <w:rsid w:val="7BF7240C"/>
    <w:rsid w:val="7C04156A"/>
    <w:rsid w:val="7C162FB8"/>
    <w:rsid w:val="7C165743"/>
    <w:rsid w:val="7C214B5F"/>
    <w:rsid w:val="7C355242"/>
    <w:rsid w:val="7C4674BA"/>
    <w:rsid w:val="7C487EED"/>
    <w:rsid w:val="7C5F19B2"/>
    <w:rsid w:val="7C672BC4"/>
    <w:rsid w:val="7C6B45F8"/>
    <w:rsid w:val="7C7072B6"/>
    <w:rsid w:val="7C7C7E40"/>
    <w:rsid w:val="7C813265"/>
    <w:rsid w:val="7C825511"/>
    <w:rsid w:val="7C827935"/>
    <w:rsid w:val="7C8A61AC"/>
    <w:rsid w:val="7C8B33DA"/>
    <w:rsid w:val="7C8D0756"/>
    <w:rsid w:val="7CB30781"/>
    <w:rsid w:val="7CB45B62"/>
    <w:rsid w:val="7CD04666"/>
    <w:rsid w:val="7CDA1D0B"/>
    <w:rsid w:val="7CF14F02"/>
    <w:rsid w:val="7CF5649B"/>
    <w:rsid w:val="7CF65C0E"/>
    <w:rsid w:val="7D0566DA"/>
    <w:rsid w:val="7D096582"/>
    <w:rsid w:val="7D0E3622"/>
    <w:rsid w:val="7D170EA6"/>
    <w:rsid w:val="7D415A54"/>
    <w:rsid w:val="7D433D9B"/>
    <w:rsid w:val="7D4D0F31"/>
    <w:rsid w:val="7D55070B"/>
    <w:rsid w:val="7D5609B4"/>
    <w:rsid w:val="7D6C4930"/>
    <w:rsid w:val="7D7669A9"/>
    <w:rsid w:val="7D8549B2"/>
    <w:rsid w:val="7D926244"/>
    <w:rsid w:val="7DB835F8"/>
    <w:rsid w:val="7DBA14B4"/>
    <w:rsid w:val="7DC5622D"/>
    <w:rsid w:val="7DC57D2F"/>
    <w:rsid w:val="7DC70C9B"/>
    <w:rsid w:val="7DDE2EED"/>
    <w:rsid w:val="7DDF07A3"/>
    <w:rsid w:val="7DE06027"/>
    <w:rsid w:val="7DE55FF5"/>
    <w:rsid w:val="7DE767A1"/>
    <w:rsid w:val="7DF317DC"/>
    <w:rsid w:val="7E065087"/>
    <w:rsid w:val="7E161DD7"/>
    <w:rsid w:val="7E163DCF"/>
    <w:rsid w:val="7E31462B"/>
    <w:rsid w:val="7E3C3207"/>
    <w:rsid w:val="7E59572E"/>
    <w:rsid w:val="7E744CB4"/>
    <w:rsid w:val="7E841D24"/>
    <w:rsid w:val="7E8A6003"/>
    <w:rsid w:val="7E8D4863"/>
    <w:rsid w:val="7E925D42"/>
    <w:rsid w:val="7E9E2AFE"/>
    <w:rsid w:val="7EB64F92"/>
    <w:rsid w:val="7EB9285A"/>
    <w:rsid w:val="7EC378C4"/>
    <w:rsid w:val="7EC579FD"/>
    <w:rsid w:val="7ED04A21"/>
    <w:rsid w:val="7EE53AAA"/>
    <w:rsid w:val="7EE6789B"/>
    <w:rsid w:val="7EFC2FC6"/>
    <w:rsid w:val="7F0177A4"/>
    <w:rsid w:val="7F2F4ECC"/>
    <w:rsid w:val="7F331927"/>
    <w:rsid w:val="7F366CCF"/>
    <w:rsid w:val="7F4438A9"/>
    <w:rsid w:val="7F565236"/>
    <w:rsid w:val="7F5B2680"/>
    <w:rsid w:val="7F5D225E"/>
    <w:rsid w:val="7F7F3857"/>
    <w:rsid w:val="7F817291"/>
    <w:rsid w:val="7F8C3120"/>
    <w:rsid w:val="7FAA4D10"/>
    <w:rsid w:val="7FB31C5B"/>
    <w:rsid w:val="7FB96769"/>
    <w:rsid w:val="7FBB0CD9"/>
    <w:rsid w:val="7FC61D84"/>
    <w:rsid w:val="7FC94DB2"/>
    <w:rsid w:val="7FD43E56"/>
    <w:rsid w:val="7FD63673"/>
    <w:rsid w:val="7FDE3D0B"/>
    <w:rsid w:val="7FE05C3E"/>
    <w:rsid w:val="7FE524E2"/>
    <w:rsid w:val="7FEC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06177"/>
  <w15:docId w15:val="{F7BFB005-94B4-460D-9927-302464B2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/>
      <w:outlineLvl w:val="0"/>
    </w:pPr>
    <w:rPr>
      <w:rFonts w:ascii="宋体" w:eastAsia="微软雅黑" w:hAnsi="宋体"/>
      <w:b/>
      <w:bCs/>
      <w:kern w:val="44"/>
      <w:sz w:val="2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微软雅黑"/>
      <w:b/>
      <w:bCs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afterLines="30" w:line="300" w:lineRule="auto"/>
      <w:ind w:left="709"/>
      <w:outlineLvl w:val="2"/>
    </w:pPr>
    <w:rPr>
      <w:rFonts w:eastAsia="微软雅黑"/>
      <w:b/>
      <w:bCs/>
      <w:snapToGrid w:val="0"/>
      <w:sz w:val="18"/>
      <w:szCs w:val="32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a">
    <w:name w:val="Normal (Web)"/>
    <w:basedOn w:val="a"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b">
    <w:name w:val="Strong"/>
    <w:basedOn w:val="a0"/>
    <w:qFormat/>
    <w:rPr>
      <w:b/>
    </w:rPr>
  </w:style>
  <w:style w:type="character" w:styleId="ac">
    <w:name w:val="Emphasis"/>
    <w:basedOn w:val="a0"/>
    <w:qFormat/>
    <w:rPr>
      <w:i/>
    </w:rPr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styleId="HTML0">
    <w:name w:val="HTML Code"/>
    <w:basedOn w:val="a0"/>
    <w:unhideWhenUsed/>
    <w:qFormat/>
    <w:rPr>
      <w:rFonts w:ascii="Courier New" w:hAnsi="Courier New"/>
      <w:sz w:val="20"/>
    </w:rPr>
  </w:style>
  <w:style w:type="table" w:styleId="ae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customStyle="1" w:styleId="af">
    <w:name w:val="左对齐"/>
    <w:basedOn w:val="a"/>
    <w:qFormat/>
    <w:pPr>
      <w:ind w:leftChars="135" w:left="283"/>
    </w:pPr>
    <w:rPr>
      <w:rFonts w:cs="宋体"/>
      <w:szCs w:val="20"/>
    </w:rPr>
  </w:style>
  <w:style w:type="paragraph" w:customStyle="1" w:styleId="af0">
    <w:name w:val="文字说明"/>
    <w:basedOn w:val="a"/>
    <w:qFormat/>
    <w:pPr>
      <w:ind w:left="540"/>
    </w:pPr>
    <w:rPr>
      <w:rFonts w:ascii="楷体_GB2312" w:eastAsia="微软雅黑" w:cs="楷体_GB2312"/>
      <w:bCs/>
      <w:kern w:val="0"/>
      <w:szCs w:val="21"/>
    </w:rPr>
  </w:style>
  <w:style w:type="character" w:customStyle="1" w:styleId="af1">
    <w:name w:val="重难点"/>
    <w:basedOn w:val="a0"/>
    <w:qFormat/>
    <w:rPr>
      <w:rFonts w:ascii="宋体" w:hAnsi="宋体"/>
      <w:b/>
      <w:bCs/>
      <w:color w:val="000000"/>
      <w:sz w:val="24"/>
    </w:rPr>
  </w:style>
  <w:style w:type="paragraph" w:customStyle="1" w:styleId="af2">
    <w:name w:val="课程名"/>
    <w:basedOn w:val="a"/>
    <w:qFormat/>
    <w:pPr>
      <w:spacing w:line="0" w:lineRule="atLeast"/>
      <w:jc w:val="center"/>
    </w:pPr>
    <w:rPr>
      <w:rFonts w:ascii="宋体" w:cs="宋体"/>
      <w:b/>
      <w:bCs/>
      <w:color w:val="000000"/>
      <w:sz w:val="48"/>
      <w:szCs w:val="20"/>
    </w:rPr>
  </w:style>
  <w:style w:type="character" w:customStyle="1" w:styleId="a9">
    <w:name w:val="页眉 字符"/>
    <w:basedOn w:val="a0"/>
    <w:link w:val="a8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qFormat/>
    <w:rPr>
      <w:kern w:val="2"/>
      <w:sz w:val="18"/>
      <w:szCs w:val="18"/>
    </w:rPr>
  </w:style>
  <w:style w:type="paragraph" w:customStyle="1" w:styleId="2GB2312">
    <w:name w:val="样式 标题 2 + 楷体_GB2312"/>
    <w:basedOn w:val="2"/>
    <w:qFormat/>
    <w:rPr>
      <w:rFonts w:ascii="楷体_GB2312" w:hAnsi="楷体_GB2312"/>
      <w:kern w:val="0"/>
    </w:rPr>
  </w:style>
  <w:style w:type="paragraph" w:customStyle="1" w:styleId="GB2312">
    <w:name w:val="样式 文字说明 + (符号) 楷体_GB2312 加粗"/>
    <w:basedOn w:val="af0"/>
    <w:qFormat/>
    <w:rPr>
      <w:rFonts w:eastAsia="宋体"/>
      <w:b/>
    </w:rPr>
  </w:style>
  <w:style w:type="character" w:styleId="af3">
    <w:name w:val="FollowedHyperlink"/>
    <w:basedOn w:val="a0"/>
    <w:semiHidden/>
    <w:unhideWhenUsed/>
    <w:rsid w:val="007847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hyperlink" Target="http://www.w3school.com.cn/jsref/jsref_regexp_charset.asp" TargetMode="External"/><Relationship Id="rId26" Type="http://schemas.openxmlformats.org/officeDocument/2006/relationships/hyperlink" Target="http://www.w3school.com.cn/jsref/jsref_regexp_whitespace_non.asp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w3school.com.cn/jsref/jsref_regexp_wordchar.asp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www.w3school.com.cn/jsref/jsref_regexp_whitespace.asp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10.GIF"/><Relationship Id="rId20" Type="http://schemas.openxmlformats.org/officeDocument/2006/relationships/hyperlink" Target="http://www.w3school.com.cn/jsref/jsref_regexp_dot.asp" TargetMode="External"/><Relationship Id="rId29" Type="http://schemas.openxmlformats.org/officeDocument/2006/relationships/hyperlink" Target="http://www.w3school.com.cn/jsref/jsref_regexp_newline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www.w3school.com.cn/jsref/jsref_regexp_digit_non.asp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hyperlink" Target="http://www.w3school.com.cn/jsref/jsref_regexp_digit.asp" TargetMode="External"/><Relationship Id="rId28" Type="http://schemas.openxmlformats.org/officeDocument/2006/relationships/hyperlink" Target="http://www.w3school.com.cn/jsref/jsref_regexp_begin_not.asp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www.w3school.com.cn/jsref/jsref_regexp_charset_not.asp" TargetMode="External"/><Relationship Id="rId31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w3school.com.cn/jsref/jsref_regexp_wordchar_non.asp" TargetMode="External"/><Relationship Id="rId27" Type="http://schemas.openxmlformats.org/officeDocument/2006/relationships/hyperlink" Target="http://www.w3school.com.cn/jsref/jsref_regexp_begin.asp" TargetMode="External"/><Relationship Id="rId30" Type="http://schemas.openxmlformats.org/officeDocument/2006/relationships/image" Target="media/image12.png"/><Relationship Id="rId35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3C7681-858A-4E43-B510-523FC07FD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32</Pages>
  <Words>3134</Words>
  <Characters>17865</Characters>
  <Application>Microsoft Office Word</Application>
  <DocSecurity>0</DocSecurity>
  <Lines>148</Lines>
  <Paragraphs>41</Paragraphs>
  <ScaleCrop>false</ScaleCrop>
  <Company>北大青鸟</Company>
  <LinksUpToDate>false</LinksUpToDate>
  <CharactersWithSpaces>20958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《课程名》教案</dc:title>
  <dc:creator>教管部－刘卓</dc:creator>
  <cp:lastModifiedBy>Feicui150316</cp:lastModifiedBy>
  <cp:revision>33</cp:revision>
  <dcterms:created xsi:type="dcterms:W3CDTF">2017-06-22T03:40:00Z</dcterms:created>
  <dcterms:modified xsi:type="dcterms:W3CDTF">2017-11-24T04:13:00Z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