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>课程》教案</w:t>
      </w:r>
    </w:p>
    <w:p>
      <w:pPr>
        <w:pStyle w:val="25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章  </w:t>
      </w:r>
      <w:r>
        <w:rPr>
          <w:rFonts w:hint="eastAsia"/>
          <w:lang w:val="en-US" w:eastAsia="zh-CN"/>
        </w:rPr>
        <w:t>js</w:t>
      </w:r>
    </w:p>
    <w:p/>
    <w:p/>
    <w:p>
      <w:pPr>
        <w:pStyle w:val="10"/>
        <w:tabs>
          <w:tab w:val="right" w:pos="2400"/>
          <w:tab w:val="right" w:leader="dot" w:pos="1080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_Toc6546 </w:instrText>
      </w:r>
      <w:r>
        <w:fldChar w:fldCharType="separate"/>
      </w:r>
      <w:r>
        <w:rPr>
          <w:rFonts w:hint="eastAsia"/>
        </w:rPr>
        <w:t>1. 回顾上一章:</w:t>
      </w:r>
      <w:r>
        <w:rPr>
          <w:rFonts w:hint="eastAsia"/>
        </w:rPr>
        <w:tab/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_Toc6546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800"/>
        </w:tabs>
      </w:pPr>
      <w:r>
        <w:fldChar w:fldCharType="begin"/>
      </w:r>
      <w:r>
        <w:instrText xml:space="preserve"> HYPERLINK \l _Toc32133 </w:instrText>
      </w:r>
      <w:r>
        <w:fldChar w:fldCharType="separate"/>
      </w:r>
      <w:r>
        <w:rPr>
          <w:rFonts w:hint="eastAsia"/>
        </w:rPr>
        <w:t>2. 课程知识点讲解：</w:t>
      </w:r>
      <w:r>
        <w:tab/>
      </w:r>
      <w:r>
        <w:fldChar w:fldCharType="begin"/>
      </w:r>
      <w:r>
        <w:instrText xml:space="preserve"> PAGEREF _Toc32133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800"/>
        </w:tabs>
      </w:pPr>
      <w:r>
        <w:fldChar w:fldCharType="begin"/>
      </w:r>
      <w:r>
        <w:instrText xml:space="preserve"> HYPERLINK \l _Toc2119 </w:instrText>
      </w:r>
      <w:r>
        <w:fldChar w:fldCharType="separate"/>
      </w:r>
      <w:r>
        <w:rPr>
          <w:rFonts w:hint="eastAsia"/>
        </w:rPr>
        <w:t xml:space="preserve">2.1. </w:t>
      </w:r>
      <w:r>
        <w:t>javascript</w:t>
      </w:r>
      <w:r>
        <w:rPr>
          <w:rFonts w:hint="eastAsia"/>
        </w:rPr>
        <w:t>简</w:t>
      </w:r>
      <w:r>
        <w:t>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_Toc2119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_Toc11357 </w:instrText>
      </w:r>
      <w:r>
        <w:fldChar w:fldCharType="separate"/>
      </w:r>
      <w:r>
        <w:rPr>
          <w:rFonts w:hint="eastAsia"/>
          <w:lang w:val="en-US" w:eastAsia="zh-CN"/>
        </w:rPr>
        <w:t>2.1.1. javascript定义</w:t>
      </w:r>
      <w:r>
        <w:tab/>
      </w:r>
      <w:r>
        <w:fldChar w:fldCharType="begin"/>
      </w:r>
      <w:r>
        <w:instrText xml:space="preserve"> PAGEREF _Toc11357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_Toc31354 </w:instrText>
      </w:r>
      <w:r>
        <w:fldChar w:fldCharType="separate"/>
      </w:r>
      <w:r>
        <w:rPr>
          <w:rFonts w:hint="eastAsia"/>
          <w:lang w:val="en-US" w:eastAsia="zh-CN"/>
        </w:rPr>
        <w:t>2.1.2. javascript特点</w:t>
      </w:r>
      <w:r>
        <w:tab/>
      </w:r>
      <w:r>
        <w:fldChar w:fldCharType="begin"/>
      </w:r>
      <w:r>
        <w:instrText xml:space="preserve"> PAGEREF _Toc31354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_Toc2742 </w:instrText>
      </w:r>
      <w:r>
        <w:fldChar w:fldCharType="separate"/>
      </w:r>
      <w:r>
        <w:rPr>
          <w:rFonts w:hint="eastAsia"/>
          <w:lang w:val="en-US" w:eastAsia="zh-CN"/>
        </w:rPr>
        <w:t>2.1.3. javascript组成</w:t>
      </w:r>
      <w:r>
        <w:tab/>
      </w:r>
      <w:r>
        <w:fldChar w:fldCharType="begin"/>
      </w:r>
      <w:r>
        <w:instrText xml:space="preserve"> PAGEREF _Toc2742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_Toc11574 </w:instrText>
      </w:r>
      <w:r>
        <w:fldChar w:fldCharType="separate"/>
      </w:r>
      <w:r>
        <w:rPr>
          <w:rFonts w:hint="eastAsia"/>
          <w:lang w:val="en-US" w:eastAsia="zh-CN"/>
        </w:rPr>
        <w:t>2.1.4. 基本结构</w:t>
      </w:r>
      <w:r>
        <w:tab/>
      </w:r>
      <w:r>
        <w:fldChar w:fldCharType="begin"/>
      </w:r>
      <w:r>
        <w:instrText xml:space="preserve"> PAGEREF _Toc11574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_Toc17228 </w:instrText>
      </w:r>
      <w:r>
        <w:fldChar w:fldCharType="separate"/>
      </w:r>
      <w:r>
        <w:rPr>
          <w:rFonts w:hint="eastAsia"/>
          <w:lang w:val="en-US" w:eastAsia="zh-CN"/>
        </w:rPr>
        <w:t>2.1.5. javascript执行原理：</w:t>
      </w:r>
      <w:r>
        <w:tab/>
      </w:r>
      <w:r>
        <w:fldChar w:fldCharType="begin"/>
      </w:r>
      <w:r>
        <w:instrText xml:space="preserve"> PAGEREF _Toc17228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_Toc25278 </w:instrText>
      </w:r>
      <w:r>
        <w:fldChar w:fldCharType="separate"/>
      </w:r>
      <w:r>
        <w:rPr>
          <w:rFonts w:hint="eastAsia"/>
          <w:lang w:val="en-US" w:eastAsia="zh-CN"/>
        </w:rPr>
        <w:t>2.1.6. 在网页中引入javascript的其他方式：</w:t>
      </w:r>
      <w:r>
        <w:tab/>
      </w:r>
      <w:r>
        <w:fldChar w:fldCharType="begin"/>
      </w:r>
      <w:r>
        <w:instrText xml:space="preserve"> PAGEREF _Toc25278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_Toc4091 </w:instrText>
      </w:r>
      <w:r>
        <w:fldChar w:fldCharType="separate"/>
      </w:r>
      <w:r>
        <w:rPr>
          <w:rFonts w:hint="eastAsia"/>
          <w:lang w:val="en-US" w:eastAsia="zh-CN"/>
        </w:rPr>
        <w:t>2.1.7. js代码注释</w:t>
      </w:r>
      <w:r>
        <w:tab/>
      </w:r>
      <w:r>
        <w:fldChar w:fldCharType="begin"/>
      </w:r>
      <w:r>
        <w:instrText xml:space="preserve"> PAGEREF _Toc4091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800"/>
        </w:tabs>
      </w:pPr>
      <w:r>
        <w:fldChar w:fldCharType="begin"/>
      </w:r>
      <w:r>
        <w:instrText xml:space="preserve"> HYPERLINK \l _Toc4988 </w:instrText>
      </w:r>
      <w:r>
        <w:fldChar w:fldCharType="separate"/>
      </w:r>
      <w:r>
        <w:rPr>
          <w:rFonts w:hint="eastAsia"/>
        </w:rPr>
        <w:t xml:space="preserve">2.2. </w:t>
      </w:r>
      <w:r>
        <w:rPr>
          <w:rFonts w:hint="eastAsia"/>
          <w:lang w:eastAsia="zh-CN"/>
        </w:rPr>
        <w:t>核心语法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60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_Toc4988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_Toc7553 </w:instrText>
      </w:r>
      <w:r>
        <w:fldChar w:fldCharType="separate"/>
      </w:r>
      <w:r>
        <w:rPr>
          <w:rFonts w:hint="eastAsia"/>
          <w:lang w:val="en-US" w:eastAsia="zh-CN"/>
        </w:rPr>
        <w:t>2.2.1. 数据类型</w:t>
      </w:r>
      <w:r>
        <w:tab/>
      </w:r>
      <w:r>
        <w:fldChar w:fldCharType="begin"/>
      </w:r>
      <w:r>
        <w:instrText xml:space="preserve"> PAGEREF _Toc7553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_Toc24390 </w:instrText>
      </w:r>
      <w:r>
        <w:fldChar w:fldCharType="separate"/>
      </w:r>
      <w:r>
        <w:rPr>
          <w:rFonts w:hint="eastAsia"/>
          <w:lang w:val="en-US" w:eastAsia="zh-CN"/>
        </w:rPr>
        <w:t>2.2.2. 变量（弱数据类型，typeof）</w:t>
      </w:r>
      <w:r>
        <w:tab/>
      </w:r>
      <w:r>
        <w:fldChar w:fldCharType="begin"/>
      </w:r>
      <w:r>
        <w:instrText xml:space="preserve"> PAGEREF _Toc24390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_Toc25125 </w:instrText>
      </w:r>
      <w:r>
        <w:fldChar w:fldCharType="separate"/>
      </w:r>
      <w:r>
        <w:rPr>
          <w:rFonts w:hint="eastAsia"/>
          <w:lang w:val="en-US" w:eastAsia="zh-CN"/>
        </w:rPr>
        <w:t>2.2.3. 内置对象Math,Date,Array,String</w:t>
      </w:r>
      <w:r>
        <w:tab/>
      </w:r>
      <w:r>
        <w:fldChar w:fldCharType="begin"/>
      </w:r>
      <w:r>
        <w:instrText xml:space="preserve"> PAGEREF _Toc25125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_Toc2544 </w:instrText>
      </w:r>
      <w:r>
        <w:fldChar w:fldCharType="separate"/>
      </w:r>
      <w:r>
        <w:rPr>
          <w:rFonts w:hint="eastAsia"/>
          <w:lang w:val="en-US" w:eastAsia="zh-CN"/>
        </w:rPr>
        <w:t>2.2.4. 运算符</w:t>
      </w:r>
      <w:r>
        <w:tab/>
      </w:r>
      <w:r>
        <w:fldChar w:fldCharType="begin"/>
      </w:r>
      <w:r>
        <w:instrText xml:space="preserve"> PAGEREF _Toc2544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_Toc9865 </w:instrText>
      </w:r>
      <w:r>
        <w:fldChar w:fldCharType="separate"/>
      </w:r>
      <w:r>
        <w:rPr>
          <w:rFonts w:hint="eastAsia"/>
          <w:lang w:val="en-US" w:eastAsia="zh-CN"/>
        </w:rPr>
        <w:t>2.2.5. 逻辑控制语句（简单介绍，java中讲过）</w:t>
      </w:r>
      <w:r>
        <w:tab/>
      </w:r>
      <w:r>
        <w:fldChar w:fldCharType="begin"/>
      </w:r>
      <w:r>
        <w:instrText xml:space="preserve"> PAGEREF _Toc9865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_Toc25921 </w:instrText>
      </w:r>
      <w:r>
        <w:fldChar w:fldCharType="separate"/>
      </w:r>
      <w:r>
        <w:rPr>
          <w:rFonts w:hint="eastAsia"/>
          <w:lang w:val="en-US" w:eastAsia="zh-CN"/>
        </w:rPr>
        <w:t>2.2.6. 函数</w:t>
      </w:r>
      <w:r>
        <w:tab/>
      </w:r>
      <w:r>
        <w:fldChar w:fldCharType="begin"/>
      </w:r>
      <w:r>
        <w:instrText xml:space="preserve"> PAGEREF _Toc25921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_Toc14911 </w:instrText>
      </w:r>
      <w:r>
        <w:fldChar w:fldCharType="separate"/>
      </w:r>
      <w:r>
        <w:rPr>
          <w:rFonts w:hint="eastAsia"/>
          <w:lang w:val="en-US" w:eastAsia="zh-CN"/>
        </w:rPr>
        <w:t>2.2.7. 事件</w:t>
      </w:r>
      <w:r>
        <w:tab/>
      </w:r>
      <w:r>
        <w:fldChar w:fldCharType="begin"/>
      </w:r>
      <w:r>
        <w:instrText xml:space="preserve"> PAGEREF _Toc14911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800"/>
        </w:tabs>
      </w:pPr>
      <w:r>
        <w:fldChar w:fldCharType="begin"/>
      </w:r>
      <w:r>
        <w:instrText xml:space="preserve"> HYPERLINK \l _Toc23494 </w:instrText>
      </w:r>
      <w:r>
        <w:fldChar w:fldCharType="separate"/>
      </w:r>
      <w:r>
        <w:rPr>
          <w:rFonts w:hint="eastAsia"/>
          <w:lang w:val="en-US" w:eastAsia="zh-CN"/>
        </w:rPr>
        <w:t xml:space="preserve">2.3. DOM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_Toc23494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_Toc23000 </w:instrText>
      </w:r>
      <w:r>
        <w:fldChar w:fldCharType="separate"/>
      </w:r>
      <w:r>
        <w:rPr>
          <w:rFonts w:hint="eastAsia"/>
          <w:lang w:val="en-US" w:eastAsia="zh-CN"/>
        </w:rPr>
        <w:t>2.3.1. DOM定义</w:t>
      </w:r>
      <w:r>
        <w:tab/>
      </w:r>
      <w:r>
        <w:fldChar w:fldCharType="begin"/>
      </w:r>
      <w:r>
        <w:instrText xml:space="preserve"> PAGEREF _Toc23000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_Toc11041 </w:instrText>
      </w:r>
      <w:r>
        <w:fldChar w:fldCharType="separate"/>
      </w:r>
      <w:r>
        <w:rPr>
          <w:rFonts w:hint="eastAsia"/>
          <w:lang w:eastAsia="zh-CN"/>
        </w:rPr>
        <w:t xml:space="preserve">2.3.2. </w:t>
      </w:r>
      <w:r>
        <w:rPr>
          <w:rFonts w:hint="eastAsia"/>
        </w:rPr>
        <w:t>DOM与网页的关系</w:t>
      </w:r>
      <w:r>
        <w:tab/>
      </w:r>
      <w:r>
        <w:fldChar w:fldCharType="begin"/>
      </w:r>
      <w:r>
        <w:instrText xml:space="preserve"> PAGEREF _Toc11041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_Toc14973 </w:instrText>
      </w:r>
      <w:r>
        <w:fldChar w:fldCharType="separate"/>
      </w:r>
      <w:r>
        <w:rPr>
          <w:rFonts w:hint="eastAsia"/>
          <w:lang w:val="en-US" w:eastAsia="zh-CN"/>
        </w:rPr>
        <w:t>2.3.3. 常用获取DOM 的方法</w:t>
      </w:r>
      <w:r>
        <w:tab/>
      </w:r>
      <w:r>
        <w:fldChar w:fldCharType="begin"/>
      </w:r>
      <w:r>
        <w:instrText xml:space="preserve"> PAGEREF _Toc14973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_Toc4532 </w:instrText>
      </w:r>
      <w:r>
        <w:fldChar w:fldCharType="separate"/>
      </w:r>
      <w:r>
        <w:rPr>
          <w:rFonts w:hint="eastAsia"/>
          <w:lang w:val="en-US" w:eastAsia="zh-CN"/>
        </w:rPr>
        <w:t>2.3.4. 鼠标移入、移出事件</w:t>
      </w:r>
      <w:r>
        <w:tab/>
      </w:r>
      <w:r>
        <w:fldChar w:fldCharType="begin"/>
      </w:r>
      <w:r>
        <w:instrText xml:space="preserve"> PAGEREF _Toc4532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800"/>
        </w:tabs>
      </w:pPr>
      <w:r>
        <w:fldChar w:fldCharType="begin"/>
      </w:r>
      <w:r>
        <w:instrText xml:space="preserve"> HYPERLINK \l _Toc3933 </w:instrText>
      </w:r>
      <w:r>
        <w:fldChar w:fldCharType="separate"/>
      </w:r>
      <w:r>
        <w:rPr>
          <w:rFonts w:hint="eastAsia"/>
        </w:rPr>
        <w:t xml:space="preserve">2.4. </w:t>
      </w:r>
      <w:r>
        <w:rPr>
          <w:rFonts w:hint="eastAsia"/>
          <w:lang w:val="en-US" w:eastAsia="zh-CN"/>
        </w:rPr>
        <w:t xml:space="preserve">BOM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60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_Toc3933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_Toc4838 </w:instrText>
      </w:r>
      <w:r>
        <w:fldChar w:fldCharType="separate"/>
      </w:r>
      <w:r>
        <w:rPr>
          <w:rFonts w:hint="eastAsia"/>
          <w:lang w:val="en-US" w:eastAsia="zh-CN"/>
        </w:rPr>
        <w:t>2.4.1. BOM定义</w:t>
      </w:r>
      <w:r>
        <w:tab/>
      </w:r>
      <w:r>
        <w:fldChar w:fldCharType="begin"/>
      </w:r>
      <w:r>
        <w:instrText xml:space="preserve"> PAGEREF _Toc4838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_Toc16239 </w:instrText>
      </w:r>
      <w:r>
        <w:fldChar w:fldCharType="separate"/>
      </w:r>
      <w:r>
        <w:rPr>
          <w:rFonts w:hint="eastAsia"/>
          <w:lang w:eastAsia="zh-CN"/>
        </w:rPr>
        <w:t>2.4.2. BOM的应用场景：</w:t>
      </w:r>
      <w:r>
        <w:tab/>
      </w:r>
      <w:r>
        <w:fldChar w:fldCharType="begin"/>
      </w:r>
      <w:r>
        <w:instrText xml:space="preserve"> PAGEREF _Toc16239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_Toc20052 </w:instrText>
      </w:r>
      <w:r>
        <w:fldChar w:fldCharType="separate"/>
      </w:r>
      <w:r>
        <w:rPr>
          <w:rFonts w:hint="eastAsia"/>
          <w:lang w:val="en-US" w:eastAsia="zh-CN"/>
        </w:rPr>
        <w:t>2.4.3. window对象的方法：</w:t>
      </w:r>
      <w:r>
        <w:tab/>
      </w:r>
      <w:r>
        <w:fldChar w:fldCharType="begin"/>
      </w:r>
      <w:r>
        <w:instrText xml:space="preserve"> PAGEREF _Toc20052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_Toc30297 </w:instrText>
      </w:r>
      <w:r>
        <w:fldChar w:fldCharType="separate"/>
      </w:r>
      <w:r>
        <w:rPr>
          <w:rFonts w:hint="eastAsia"/>
          <w:lang w:val="en-US" w:eastAsia="zh-CN"/>
        </w:rPr>
        <w:t>2.4.4. history对象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_Toc2464 </w:instrText>
      </w:r>
      <w:r>
        <w:fldChar w:fldCharType="separate"/>
      </w:r>
      <w:r>
        <w:rPr>
          <w:rFonts w:hint="eastAsia"/>
          <w:lang w:val="en-US" w:eastAsia="zh-CN"/>
        </w:rPr>
        <w:t>2.4.5. location对象</w:t>
      </w:r>
      <w:r>
        <w:tab/>
      </w:r>
      <w:r>
        <w:fldChar w:fldCharType="begin"/>
      </w:r>
      <w:r>
        <w:instrText xml:space="preserve"> PAGEREF _Toc2464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800"/>
        </w:tabs>
      </w:pPr>
      <w:r>
        <w:fldChar w:fldCharType="begin"/>
      </w:r>
      <w:r>
        <w:instrText xml:space="preserve"> HYPERLINK \l _Toc20858 </w:instrText>
      </w:r>
      <w:r>
        <w:fldChar w:fldCharType="separate"/>
      </w:r>
      <w:r>
        <w:rPr>
          <w:rFonts w:hint="eastAsia"/>
        </w:rPr>
        <w:t xml:space="preserve">2.5. </w:t>
      </w:r>
      <w:r>
        <w:rPr>
          <w:rFonts w:hint="eastAsia"/>
          <w:lang w:eastAsia="zh-CN"/>
        </w:rPr>
        <w:t>正则表达式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_Toc20858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_Toc18890 </w:instrText>
      </w:r>
      <w:r>
        <w:fldChar w:fldCharType="separate"/>
      </w:r>
      <w:r>
        <w:rPr>
          <w:rFonts w:hint="eastAsia"/>
          <w:lang w:val="en-US" w:eastAsia="zh-CN"/>
        </w:rPr>
        <w:t>2.5.1. onsubmit事件</w:t>
      </w:r>
      <w:r>
        <w:tab/>
      </w:r>
      <w:r>
        <w:fldChar w:fldCharType="begin"/>
      </w:r>
      <w:r>
        <w:instrText xml:space="preserve"> PAGEREF _Toc18890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_Toc12912 </w:instrText>
      </w:r>
      <w:r>
        <w:fldChar w:fldCharType="separate"/>
      </w:r>
      <w:r>
        <w:rPr>
          <w:rFonts w:hint="eastAsia"/>
          <w:lang w:val="en-US" w:eastAsia="zh-CN"/>
        </w:rPr>
        <w:t>2.5.2. onfocus事件, onblur事件</w:t>
      </w:r>
      <w:r>
        <w:tab/>
      </w:r>
      <w:r>
        <w:fldChar w:fldCharType="begin"/>
      </w:r>
      <w:r>
        <w:instrText xml:space="preserve"> PAGEREF _Toc12912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10800"/>
        </w:tabs>
      </w:pPr>
      <w:r>
        <w:fldChar w:fldCharType="begin"/>
      </w:r>
      <w:r>
        <w:instrText xml:space="preserve"> HYPERLINK \l _Toc47 </w:instrText>
      </w:r>
      <w:r>
        <w:fldChar w:fldCharType="separate"/>
      </w:r>
      <w:r>
        <w:rPr>
          <w:rFonts w:hint="eastAsia"/>
        </w:rPr>
        <w:t xml:space="preserve">2.5.3. </w:t>
      </w:r>
      <w:r>
        <w:rPr>
          <w:rFonts w:hint="eastAsia"/>
          <w:bCs w:val="0"/>
        </w:rPr>
        <w:t>正则表达式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_Toc47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0"/>
        <w:tabs>
          <w:tab w:val="right" w:pos="2000"/>
          <w:tab w:val="right" w:leader="dot" w:pos="10800"/>
        </w:tabs>
      </w:pPr>
      <w:r>
        <w:fldChar w:fldCharType="begin"/>
      </w:r>
      <w:r>
        <w:instrText xml:space="preserve"> HYPERLINK \l _Toc19081 </w:instrText>
      </w:r>
      <w:r>
        <w:fldChar w:fldCharType="separate"/>
      </w:r>
      <w:r>
        <w:rPr>
          <w:rFonts w:hint="eastAsia"/>
        </w:rPr>
        <w:t xml:space="preserve">3. 本章总结 </w:t>
      </w:r>
      <w:r>
        <w:rPr>
          <w:rFonts w:hint="eastAsia"/>
        </w:rPr>
        <w:tab/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_Toc19081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pos="1600"/>
          <w:tab w:val="right" w:leader="dot" w:pos="10800"/>
        </w:tabs>
      </w:pPr>
      <w:r>
        <w:fldChar w:fldCharType="begin"/>
      </w:r>
      <w:r>
        <w:instrText xml:space="preserve"> HYPERLINK \l _Toc12454 </w:instrText>
      </w:r>
      <w:r>
        <w:fldChar w:fldCharType="separate"/>
      </w:r>
      <w:r>
        <w:rPr>
          <w:rFonts w:hint="eastAsia"/>
        </w:rPr>
        <w:t>4. 测试题</w:t>
      </w:r>
      <w:r>
        <w:rPr>
          <w:rFonts w:hint="eastAsia"/>
        </w:rPr>
        <w:tab/>
      </w:r>
      <w:r>
        <w:rPr>
          <w:rFonts w:hint="eastAsia"/>
        </w:rPr>
        <w:t>[分钟]</w:t>
      </w:r>
      <w:r>
        <w:tab/>
      </w:r>
      <w:r>
        <w:fldChar w:fldCharType="begin"/>
      </w:r>
      <w:r>
        <w:instrText xml:space="preserve"> PAGEREF _Toc12454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800"/>
        </w:tabs>
      </w:pPr>
      <w:r>
        <w:fldChar w:fldCharType="begin"/>
      </w:r>
      <w:r>
        <w:instrText xml:space="preserve"> HYPERLINK \l _Toc20225 </w:instrText>
      </w:r>
      <w:r>
        <w:fldChar w:fldCharType="separate"/>
      </w:r>
      <w:r>
        <w:rPr>
          <w:rFonts w:hint="eastAsia"/>
        </w:rPr>
        <w:t>5. 作业  [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分钟]</w:t>
      </w:r>
      <w:r>
        <w:tab/>
      </w:r>
      <w:r>
        <w:fldChar w:fldCharType="begin"/>
      </w:r>
      <w:r>
        <w:instrText xml:space="preserve"> PAGEREF _Toc20225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800"/>
        </w:tabs>
      </w:pPr>
      <w:r>
        <w:fldChar w:fldCharType="begin"/>
      </w:r>
      <w:r>
        <w:instrText xml:space="preserve"> HYPERLINK \l _Toc24910 </w:instrText>
      </w:r>
      <w:r>
        <w:fldChar w:fldCharType="separate"/>
      </w:r>
      <w:r>
        <w:rPr>
          <w:rFonts w:hint="eastAsia"/>
        </w:rPr>
        <w:t>6. 扩展部分（选</w:t>
      </w:r>
      <w:r>
        <w:t>讲内容</w:t>
      </w:r>
      <w:r>
        <w:rPr>
          <w:rFonts w:hint="eastAsia"/>
        </w:rPr>
        <w:t>）：</w:t>
      </w:r>
      <w:r>
        <w:tab/>
      </w:r>
      <w:r>
        <w:fldChar w:fldCharType="begin"/>
      </w:r>
      <w:r>
        <w:instrText xml:space="preserve"> PAGEREF _Toc24910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800"/>
        </w:tabs>
      </w:pPr>
      <w:r>
        <w:fldChar w:fldCharType="begin"/>
      </w:r>
      <w:r>
        <w:instrText xml:space="preserve"> HYPERLINK \l _Toc1024 </w:instrText>
      </w:r>
      <w:r>
        <w:fldChar w:fldCharType="separate"/>
      </w:r>
      <w:r>
        <w:rPr>
          <w:rFonts w:hint="eastAsia"/>
        </w:rPr>
        <w:t>7. 学员问题汇总（经验</w:t>
      </w:r>
      <w:r>
        <w:t>积累</w:t>
      </w:r>
      <w:r>
        <w:rPr>
          <w:rFonts w:hint="eastAsia"/>
        </w:rPr>
        <w:t>）：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Style w:val="24"/>
          <w:rFonts w:hint="eastAsia"/>
        </w:rPr>
      </w:pPr>
    </w:p>
    <w:p>
      <w:pPr>
        <w:rPr>
          <w:rStyle w:val="24"/>
          <w:rFonts w:hint="eastAsia"/>
        </w:rPr>
      </w:pPr>
    </w:p>
    <w:p>
      <w:pPr>
        <w:rPr>
          <w:rStyle w:val="24"/>
        </w:rPr>
      </w:pPr>
      <w:r>
        <w:rPr>
          <w:rStyle w:val="24"/>
          <w:rFonts w:hint="eastAsia"/>
        </w:rPr>
        <w:t xml:space="preserve">编创教师: </w:t>
      </w:r>
    </w:p>
    <w:p>
      <w:pPr>
        <w:rPr>
          <w:rStyle w:val="24"/>
        </w:rPr>
      </w:pPr>
      <w:r>
        <w:rPr>
          <w:rStyle w:val="24"/>
          <w:rFonts w:hint="eastAsia"/>
        </w:rPr>
        <w:t>课时：</w:t>
      </w:r>
      <w:r>
        <w:rPr>
          <w:rStyle w:val="24"/>
          <w:rFonts w:hint="eastAsia"/>
          <w:lang w:val="en-US" w:eastAsia="zh-CN"/>
        </w:rPr>
        <w:t>420</w:t>
      </w:r>
      <w:r>
        <w:rPr>
          <w:rStyle w:val="24"/>
          <w:rFonts w:hint="eastAsia"/>
        </w:rPr>
        <w:t>分钟</w:t>
      </w:r>
    </w:p>
    <w:p/>
    <w:p/>
    <w:p>
      <w:pPr>
        <w:rPr>
          <w:rStyle w:val="24"/>
        </w:rPr>
      </w:pPr>
      <w:r>
        <w:rPr>
          <w:rStyle w:val="24"/>
          <w:rFonts w:hint="eastAsia"/>
        </w:rPr>
        <w:t>本章主要目标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</w:t>
      </w:r>
      <w:r>
        <w:rPr>
          <w:rFonts w:hint="eastAsia"/>
          <w:lang w:val="en-US" w:eastAsia="zh-CN"/>
        </w:rPr>
        <w:t>定义、js特点、js组成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熟练运用</w:t>
      </w:r>
      <w:r>
        <w:rPr>
          <w:rFonts w:hint="eastAsia"/>
        </w:rPr>
        <w:t>js的语法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掌握</w:t>
      </w:r>
      <w:r>
        <w:rPr>
          <w:rFonts w:hint="eastAsia"/>
        </w:rPr>
        <w:t>js的ＤＯＭ操作及</w:t>
      </w:r>
      <w:r>
        <w:rPr>
          <w:rFonts w:hint="eastAsia"/>
          <w:lang w:eastAsia="zh-CN"/>
        </w:rPr>
        <w:t>常用事件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掌握BOM的常用方法和属性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掌握表单事件及正则表达式的运用</w:t>
      </w:r>
    </w:p>
    <w:p>
      <w:pPr>
        <w:rPr>
          <w:rFonts w:hint="eastAsia"/>
          <w:lang w:eastAsia="zh-CN"/>
        </w:rPr>
      </w:pPr>
    </w:p>
    <w:p>
      <w:r>
        <w:rPr>
          <w:rStyle w:val="24"/>
          <w:rFonts w:hint="eastAsia"/>
        </w:rPr>
        <w:t>本章重点</w:t>
      </w:r>
    </w:p>
    <w:p>
      <w:pPr>
        <w:pStyle w:val="22"/>
      </w:pPr>
      <w:r>
        <w:rPr>
          <w:rFonts w:hint="eastAsia"/>
          <w:lang w:eastAsia="zh-CN"/>
        </w:rPr>
        <w:t>熟练掌握变量声明，函数，事件和定时器的使用</w:t>
      </w:r>
    </w:p>
    <w:p>
      <w:pPr>
        <w:pStyle w:val="22"/>
      </w:pPr>
      <w:r>
        <w:rPr>
          <w:rFonts w:hint="eastAsia"/>
          <w:lang w:eastAsia="zh-CN"/>
        </w:rPr>
        <w:t>运用正则表达式验证表单</w:t>
      </w:r>
    </w:p>
    <w:p/>
    <w:p>
      <w:pPr>
        <w:rPr>
          <w:rStyle w:val="24"/>
        </w:rPr>
      </w:pPr>
      <w:r>
        <w:rPr>
          <w:rStyle w:val="24"/>
          <w:rFonts w:hint="eastAsia"/>
        </w:rPr>
        <w:t>本章难点</w:t>
      </w:r>
    </w:p>
    <w:p>
      <w:pPr>
        <w:pStyle w:val="22"/>
      </w:pPr>
      <w:r>
        <w:rPr>
          <w:rFonts w:hint="eastAsia"/>
          <w:lang w:eastAsia="zh-CN"/>
        </w:rPr>
        <w:t>函数的理解</w:t>
      </w:r>
    </w:p>
    <w:p>
      <w:pPr>
        <w:pStyle w:val="22"/>
      </w:pPr>
      <w:r>
        <w:rPr>
          <w:rFonts w:hint="eastAsia"/>
          <w:lang w:eastAsia="zh-CN"/>
        </w:rPr>
        <w:t>事件的运用</w:t>
      </w:r>
    </w:p>
    <w:p/>
    <w:p>
      <w:pPr>
        <w:rPr>
          <w:rStyle w:val="24"/>
        </w:rPr>
      </w:pPr>
      <w:r>
        <w:rPr>
          <w:rStyle w:val="24"/>
          <w:rFonts w:hint="eastAsia"/>
        </w:rPr>
        <w:t>本章授课注意事项</w:t>
      </w:r>
    </w:p>
    <w:p>
      <w:pPr>
        <w:pStyle w:val="2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1、本章采用由浅入深，逐层深入的的授课思路，教学过程中注意控制进度，避免出现前一阶段没有跟上，后一阶段只能放弃学习的情况</w:t>
      </w:r>
    </w:p>
    <w:p>
      <w:pPr>
        <w:pStyle w:val="22"/>
        <w:rPr>
          <w:rFonts w:hint="eastAsia"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2、本章知识点讲解中主要使用</w:t>
      </w:r>
      <w:r>
        <w:rPr>
          <w:rFonts w:hint="eastAsia" w:ascii="微软雅黑" w:hAnsi="微软雅黑" w:eastAsia="微软雅黑"/>
          <w:sz w:val="21"/>
          <w:lang w:eastAsia="zh-CN"/>
        </w:rPr>
        <w:t>先讲解理论再结合代码，并与之前学过的</w:t>
      </w:r>
      <w:r>
        <w:rPr>
          <w:rFonts w:hint="eastAsia" w:ascii="微软雅黑" w:hAnsi="微软雅黑" w:eastAsia="微软雅黑"/>
          <w:sz w:val="21"/>
          <w:lang w:val="en-US" w:eastAsia="zh-CN"/>
        </w:rPr>
        <w:t>java做对比</w:t>
      </w:r>
      <w:r>
        <w:rPr>
          <w:rFonts w:hint="eastAsia" w:ascii="微软雅黑" w:hAnsi="微软雅黑" w:eastAsia="微软雅黑"/>
          <w:sz w:val="21"/>
        </w:rPr>
        <w:t>，帮助学员理解</w:t>
      </w:r>
      <w:r>
        <w:rPr>
          <w:rFonts w:hint="eastAsia" w:ascii="微软雅黑" w:hAnsi="微软雅黑" w:eastAsia="微软雅黑"/>
          <w:sz w:val="21"/>
          <w:lang w:val="en-US" w:eastAsia="zh-CN"/>
        </w:rPr>
        <w:t>js语法</w:t>
      </w:r>
      <w:r>
        <w:rPr>
          <w:rFonts w:hint="eastAsia" w:ascii="微软雅黑" w:hAnsi="微软雅黑" w:eastAsia="微软雅黑"/>
          <w:sz w:val="21"/>
          <w:lang w:eastAsia="zh-CN"/>
        </w:rPr>
        <w:t>和对</w:t>
      </w:r>
      <w:r>
        <w:rPr>
          <w:rFonts w:hint="eastAsia" w:ascii="微软雅黑" w:hAnsi="微软雅黑" w:eastAsia="微软雅黑"/>
          <w:sz w:val="21"/>
          <w:lang w:val="en-US" w:eastAsia="zh-CN"/>
        </w:rPr>
        <w:t>js的运用。</w:t>
      </w:r>
    </w:p>
    <w:p>
      <w:pPr>
        <w:pStyle w:val="22"/>
        <w:rPr>
          <w:rFonts w:hint="eastAsia" w:ascii="微软雅黑" w:hAnsi="微软雅黑" w:eastAsia="微软雅黑"/>
          <w:sz w:val="21"/>
        </w:rPr>
      </w:pPr>
    </w:p>
    <w:p>
      <w:pPr>
        <w:pStyle w:val="2"/>
        <w:rPr>
          <w:color w:val="FF0000"/>
        </w:rPr>
      </w:pPr>
      <w:r>
        <w:br w:type="page"/>
      </w:r>
      <w:bookmarkStart w:id="0" w:name="_Toc489947987"/>
      <w:bookmarkStart w:id="1" w:name="_Toc6546"/>
      <w:r>
        <w:rPr>
          <w:rFonts w:hint="eastAsia"/>
        </w:rPr>
        <w:t>回顾上一章: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color w:val="FF0000"/>
        </w:rPr>
        <w:t>分钟]</w:t>
      </w:r>
      <w:bookmarkEnd w:id="0"/>
      <w:bookmarkEnd w:id="1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回顾</w:t>
      </w:r>
      <w:r>
        <w:rPr>
          <w:rFonts w:hint="eastAsia"/>
          <w:lang w:val="en-US" w:eastAsia="zh-CN"/>
        </w:rPr>
        <w:t>css样式。</w:t>
      </w:r>
    </w:p>
    <w:p>
      <w:pPr>
        <w:pStyle w:val="23"/>
        <w:ind w:left="0" w:leftChars="0" w:firstLine="0" w:firstLineChars="0"/>
      </w:pPr>
      <w:r>
        <w:drawing>
          <wp:inline distT="0" distB="0" distL="0" distR="0">
            <wp:extent cx="1223645" cy="532130"/>
            <wp:effectExtent l="0" t="0" r="0" b="0"/>
            <wp:docPr id="6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提问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鼠标悬停时如何改变样式。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答：添加伪类 ：hover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几种定位方式？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答：4种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分别是什么？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答：static、absolute、relative、fixed</w:t>
      </w:r>
    </w:p>
    <w:p>
      <w:pPr>
        <w:pStyle w:val="2"/>
      </w:pPr>
      <w:bookmarkStart w:id="2" w:name="_Toc32133"/>
      <w:bookmarkStart w:id="3" w:name="_Toc489947988"/>
      <w:r>
        <w:rPr>
          <w:rFonts w:hint="eastAsia"/>
        </w:rPr>
        <w:t>课程知识点讲解：</w:t>
      </w:r>
      <w:bookmarkEnd w:id="2"/>
      <w:bookmarkEnd w:id="3"/>
      <w:r>
        <w:rPr>
          <w:rFonts w:hint="eastAsia"/>
        </w:rPr>
        <w:tab/>
      </w:r>
    </w:p>
    <w:p>
      <w:pPr>
        <w:pStyle w:val="28"/>
        <w:rPr>
          <w:rFonts w:hint="eastAsia"/>
          <w:lang w:val="en-US" w:eastAsia="zh-CN"/>
        </w:rPr>
      </w:pPr>
      <w:bookmarkStart w:id="4" w:name="_Toc489947989"/>
      <w:r>
        <w:rPr>
          <w:rFonts w:hint="eastAsia"/>
          <w:lang w:val="en-US" w:eastAsia="zh-CN"/>
        </w:rPr>
        <w:t xml:space="preserve"> </w:t>
      </w:r>
      <w:bookmarkStart w:id="5" w:name="_Toc2119"/>
      <w:r>
        <w:t>javascript</w:t>
      </w:r>
      <w:r>
        <w:rPr>
          <w:rFonts w:hint="eastAsia"/>
        </w:rPr>
        <w:t>简</w:t>
      </w:r>
      <w:r>
        <w:t>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End w:id="4"/>
      <w:bookmarkEnd w:id="5"/>
      <w:r>
        <w:rPr>
          <w:rFonts w:hint="eastAsia"/>
        </w:rPr>
        <w:t xml:space="preserve"> </w:t>
      </w:r>
    </w:p>
    <w:p>
      <w:pPr>
        <w:pStyle w:val="23"/>
        <w:ind w:left="0" w:leftChars="0" w:firstLine="210" w:firstLineChars="100"/>
      </w:pPr>
      <w:r>
        <w:drawing>
          <wp:inline distT="0" distB="0" distL="0" distR="0">
            <wp:extent cx="1223645" cy="532130"/>
            <wp:effectExtent l="0" t="0" r="0" b="0"/>
            <wp:docPr id="11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提问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3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"https://www.foxmovies.com/"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https://www.foxmovies.com/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这个页面中的效果能用html和css实现吗？</w:t>
      </w:r>
    </w:p>
    <w:p>
      <w:pPr>
        <w:pStyle w:val="23"/>
        <w:ind w:left="0" w:leftChars="0"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要实现这样的效果就需要用到javascript。</w:t>
      </w:r>
    </w:p>
    <w:p>
      <w:pPr>
        <w:pStyle w:val="23"/>
        <w:ind w:left="0" w:leftChars="0"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Javascript的作用主要是实现页面的动态效果和表单验证。</w:t>
      </w:r>
    </w:p>
    <w:p>
      <w:pPr>
        <w:pStyle w:val="4"/>
        <w:rPr>
          <w:rFonts w:hint="eastAsia"/>
          <w:lang w:val="en-US" w:eastAsia="zh-CN"/>
        </w:rPr>
      </w:pPr>
      <w:bookmarkStart w:id="6" w:name="_Toc11357"/>
      <w:r>
        <w:rPr>
          <w:rFonts w:hint="eastAsia"/>
          <w:lang w:val="en-US" w:eastAsia="zh-CN"/>
        </w:rPr>
        <w:t>javascript定义</w:t>
      </w:r>
      <w:bookmarkEnd w:id="6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js定义：</w:t>
      </w:r>
      <w:r>
        <w:rPr>
          <w:rFonts w:hint="eastAsia"/>
          <w:b/>
          <w:bCs w:val="0"/>
          <w:lang w:val="en-US" w:eastAsia="zh-CN"/>
        </w:rPr>
        <w:t>基于对象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 w:val="0"/>
          <w:lang w:val="en-US" w:eastAsia="zh-CN"/>
        </w:rPr>
        <w:t>事件驱动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 w:val="0"/>
          <w:lang w:val="en-US" w:eastAsia="zh-CN"/>
        </w:rPr>
        <w:t>嵌入式</w:t>
      </w:r>
      <w:r>
        <w:rPr>
          <w:rFonts w:hint="eastAsia"/>
          <w:lang w:val="en-US" w:eastAsia="zh-CN"/>
        </w:rPr>
        <w:t>脚本语言。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基于对象： 使用对象的属性和方法。有js内置对象，也可以自定义对象。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事件驱动： 例如：当用户点击的时候，执行函数。点击就是触发了事件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嵌入式： 不能单独执行，需要嵌入到html中使用。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31354"/>
      <w:r>
        <w:rPr>
          <w:rFonts w:hint="eastAsia"/>
          <w:lang w:val="en-US" w:eastAsia="zh-CN"/>
        </w:rPr>
        <w:t>javascript特点</w:t>
      </w:r>
      <w:bookmarkEnd w:id="7"/>
    </w:p>
    <w:p>
      <w:pPr>
        <w:pStyle w:val="23"/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特点（语法和java类似）：JavaScript一种直译式脚本语言，是一种动态类型、弱类型（java强类型）、基于原型（java基于类）的语言。它的解释器被称为JavaScript引擎，为浏览器的一部分，广泛用于客户端的脚本语言。js是一种</w:t>
      </w:r>
      <w:r>
        <w:rPr>
          <w:rFonts w:hint="eastAsia"/>
          <w:b/>
          <w:bCs w:val="0"/>
          <w:lang w:val="en-US" w:eastAsia="zh-CN"/>
        </w:rPr>
        <w:t>解释性</w:t>
      </w:r>
      <w:r>
        <w:rPr>
          <w:rFonts w:hint="eastAsia"/>
          <w:lang w:val="en-US" w:eastAsia="zh-CN"/>
        </w:rPr>
        <w:t xml:space="preserve">脚本语言（代码不进行预编译） </w:t>
      </w:r>
    </w:p>
    <w:p>
      <w:pPr>
        <w:pStyle w:val="23"/>
        <w:ind w:left="420" w:leftChars="200"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742"/>
      <w:r>
        <w:rPr>
          <w:rFonts w:hint="eastAsia"/>
          <w:lang w:val="en-US" w:eastAsia="zh-CN"/>
        </w:rPr>
        <w:t>javascript组成</w:t>
      </w:r>
      <w:bookmarkEnd w:id="8"/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ECMAScript</w:t>
      </w:r>
      <w:r>
        <w:rPr>
          <w:rFonts w:hint="eastAsia"/>
          <w:lang w:val="en-US" w:eastAsia="zh-CN"/>
        </w:rPr>
        <w:t>，描述了该语言的语法和基本对象。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文档对象模型（DOM）</w:t>
      </w:r>
      <w:r>
        <w:rPr>
          <w:rFonts w:hint="eastAsia"/>
          <w:lang w:val="en-US" w:eastAsia="zh-CN"/>
        </w:rPr>
        <w:t>，描述处理网页内容的方法和接口。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浏览器对象模型（BOM）</w:t>
      </w:r>
      <w:r>
        <w:rPr>
          <w:rFonts w:hint="eastAsia"/>
          <w:lang w:val="en-US" w:eastAsia="zh-CN"/>
        </w:rPr>
        <w:t>，描述与浏览器进行交互的方法和接口。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1574"/>
      <w:r>
        <w:rPr>
          <w:rFonts w:hint="eastAsia"/>
          <w:lang w:val="en-US" w:eastAsia="zh-CN"/>
        </w:rPr>
        <w:t>基本结构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JavaScript 语句;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//—&gt;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 &gt;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1223645" cy="520065"/>
            <wp:effectExtent l="0" t="0" r="0" b="0"/>
            <wp:docPr id="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1、script标签放在Html的任何位置都可以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2、script标签的数量可以有多个，没有限制。但最好使用一个，一般放在页面底部。</w:t>
      </w:r>
    </w:p>
    <w:p>
      <w:pPr>
        <w:pStyle w:val="23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代码中的注释的作用： 不支持 JavaScript 的浏览器会把脚本作为页面的内容来显示。为了防止这种情况发生，我们可以使用这样的 注释来解决 。但在基本不用，几乎所有浏览器都支持js。</w:t>
      </w:r>
    </w:p>
    <w:p>
      <w:pPr>
        <w:pStyle w:val="23"/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script标签中的type属性。type 属性规定脚本的 MIME 类型。对于 JavaScript，其 MIME 类型是 "text/javascript"。默认的是javascript，一般省略不写。</w:t>
      </w:r>
    </w:p>
    <w:p>
      <w:pPr>
        <w:pStyle w:val="2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17228"/>
      <w:r>
        <w:rPr>
          <w:rFonts w:hint="eastAsia"/>
          <w:lang w:val="en-US" w:eastAsia="zh-CN"/>
        </w:rPr>
        <w:t>javascript执行原理：</w:t>
      </w:r>
      <w:bookmarkEnd w:id="10"/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725670" cy="2329180"/>
            <wp:effectExtent l="0" t="0" r="17780" b="13970"/>
            <wp:docPr id="28681" name="图片 2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图片 286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114" cy="23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5278"/>
      <w:r>
        <w:rPr>
          <w:rFonts w:hint="eastAsia"/>
          <w:lang w:val="en-US" w:eastAsia="zh-CN"/>
        </w:rPr>
        <w:t>在网页中引入javascript的其他方式：</w:t>
      </w:r>
      <w:bookmarkEnd w:id="11"/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1、  &lt;button  onclick="alert(123);"&gt;点击&lt;/button&gt;</w:t>
      </w:r>
    </w:p>
    <w:p>
      <w:pPr>
        <w:pStyle w:val="2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  从外部引入js文件 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js/abc.js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&gt;&lt;/script&gt;</w:t>
      </w: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0" w:leftChars="0" w:firstLine="420" w:firstLineChars="20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 onclick="alert(123);"&gt;点击&lt;/button&gt;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document.write("&lt;h1&gt;这是一个标题&lt;/h1&gt;");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&lt;!--&lt;script src="js/abc.js"&gt; &lt;/script&gt;--&gt;</w:t>
      </w: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</w:p>
    <w:p>
      <w:pPr>
        <w:pStyle w:val="23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Style w:val="2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1223645" cy="520065"/>
            <wp:effectExtent l="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外部文件不能包含</w:t>
      </w:r>
      <w:r>
        <w:t>&lt;script&gt;</w:t>
      </w:r>
      <w:r>
        <w:rPr>
          <w:rFonts w:hint="eastAsia"/>
        </w:rPr>
        <w:t>标签，通常将</w:t>
      </w:r>
      <w:r>
        <w:t>.js</w:t>
      </w:r>
      <w:r>
        <w:rPr>
          <w:rFonts w:hint="eastAsia"/>
        </w:rPr>
        <w:t>文件放到网站目录中单独存放脚本的子目录中（一般为</w:t>
      </w:r>
      <w:r>
        <w:t>js</w:t>
      </w:r>
      <w:r>
        <w:rPr>
          <w:rFonts w:hint="eastAsia"/>
        </w:rPr>
        <w:t>），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这样容易管理和维护</w:t>
      </w:r>
    </w:p>
    <w:p>
      <w:pPr>
        <w:pStyle w:val="2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js代码注释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当页面中有不需要执行的语句，或需要做标注时，使用注释。</w:t>
      </w:r>
    </w:p>
    <w:p>
      <w:pPr>
        <w:pStyle w:val="23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1、单行注释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</w:t>
      </w:r>
    </w:p>
    <w:p>
      <w:pPr>
        <w:pStyle w:val="23"/>
        <w:numPr>
          <w:ilvl w:val="0"/>
          <w:numId w:val="0"/>
        </w:numPr>
        <w:ind w:firstLine="210" w:firstLineChars="100"/>
        <w:rPr>
          <w:rFonts w:hint="eastAsia"/>
        </w:rPr>
      </w:pPr>
      <w:r>
        <w:rPr>
          <w:rFonts w:hint="eastAsia"/>
        </w:rPr>
        <w:t xml:space="preserve">      2、多行注释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/*  */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</w:t>
      </w:r>
      <w:r>
        <w:rPr>
          <w:rFonts w:hint="eastAsia"/>
          <w:lang w:eastAsia="zh-CN"/>
        </w:rPr>
        <w:t>：使用</w:t>
      </w:r>
      <w:r>
        <w:rPr>
          <w:rFonts w:hint="eastAsia"/>
          <w:lang w:val="en-US" w:eastAsia="zh-CN"/>
        </w:rPr>
        <w:t>document.write在页面中输出内容。并使用3种js的引入方式来实现。</w:t>
      </w:r>
    </w:p>
    <w:p>
      <w:pPr>
        <w:pStyle w:val="28"/>
      </w:pPr>
      <w:bookmarkStart w:id="12" w:name="OLE_LINK3"/>
      <w:bookmarkStart w:id="13" w:name="_Toc489947990"/>
      <w:bookmarkStart w:id="14" w:name="_Toc4988"/>
      <w:r>
        <w:rPr>
          <w:rFonts w:hint="eastAsia"/>
          <w:lang w:eastAsia="zh-CN"/>
        </w:rPr>
        <w:t>核心语法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color w:val="FF0000"/>
        </w:rPr>
        <w:t>分钟]</w:t>
      </w:r>
      <w:bookmarkEnd w:id="12"/>
      <w:bookmarkEnd w:id="13"/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7553"/>
      <w:r>
        <w:rPr>
          <w:rFonts w:hint="eastAsia"/>
          <w:lang w:val="en-US" w:eastAsia="zh-CN"/>
        </w:rPr>
        <w:t>数据类型</w:t>
      </w:r>
      <w:bookmarkEnd w:id="15"/>
    </w:p>
    <w:p>
      <w:pPr>
        <w:ind w:firstLine="420"/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数据类型： 5 种简单数据类型（也称为基本数据类型）：Undefined、Null、Boolean、Number和 String。</w:t>
      </w: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还有 1种复杂数据类型——Object，Object 本质上是由一组无序的名值对组成的。</w:t>
      </w: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 xml:space="preserve"> </w:t>
      </w: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 xml:space="preserve">  u</w:t>
      </w:r>
      <w:r>
        <w:rPr>
          <w:rFonts w:hint="eastAsia" w:ascii="楷体_GB2312" w:eastAsia="微软雅黑" w:cs="楷体_GB2312"/>
          <w:bCs/>
          <w:kern w:val="0"/>
          <w:szCs w:val="21"/>
        </w:rPr>
        <w:t>ndefined</w:t>
      </w:r>
      <w:r>
        <w:rPr>
          <w:rFonts w:hint="eastAsia" w:ascii="楷体_GB2312" w:eastAsia="微软雅黑" w:cs="楷体_GB2312"/>
          <w:bCs/>
          <w:kern w:val="0"/>
          <w:szCs w:val="21"/>
          <w:lang w:eastAsia="zh-CN"/>
        </w:rPr>
        <w:t>：</w:t>
      </w:r>
      <w:r>
        <w:rPr>
          <w:rFonts w:hint="eastAsia" w:ascii="楷体_GB2312" w:eastAsia="微软雅黑" w:cs="楷体_GB2312"/>
          <w:bCs/>
          <w:kern w:val="0"/>
          <w:szCs w:val="21"/>
        </w:rPr>
        <w:t>未定义</w:t>
      </w: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boolean</w:t>
      </w:r>
      <w:r>
        <w:rPr>
          <w:rFonts w:hint="eastAsia" w:ascii="楷体_GB2312" w:eastAsia="微软雅黑" w:cs="楷体_GB2312"/>
          <w:bCs/>
          <w:kern w:val="0"/>
          <w:szCs w:val="21"/>
          <w:lang w:eastAsia="zh-CN"/>
        </w:rPr>
        <w:t>：布尔值</w:t>
      </w: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 xml:space="preserve">      例：true false</w:t>
      </w: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string</w:t>
      </w:r>
      <w:r>
        <w:rPr>
          <w:rFonts w:hint="eastAsia" w:ascii="楷体_GB2312" w:eastAsia="微软雅黑" w:cs="楷体_GB2312"/>
          <w:bCs/>
          <w:kern w:val="0"/>
          <w:szCs w:val="21"/>
          <w:lang w:eastAsia="zh-CN"/>
        </w:rPr>
        <w:t>：</w:t>
      </w:r>
      <w:r>
        <w:rPr>
          <w:rFonts w:hint="eastAsia" w:ascii="楷体_GB2312" w:eastAsia="微软雅黑" w:cs="楷体_GB2312"/>
          <w:bCs/>
          <w:kern w:val="0"/>
          <w:szCs w:val="21"/>
        </w:rPr>
        <w:t>字符串</w:t>
      </w: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 xml:space="preserve">       例：‘abc’或 “abc”</w:t>
      </w: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number</w:t>
      </w:r>
      <w:r>
        <w:rPr>
          <w:rFonts w:hint="eastAsia" w:ascii="楷体_GB2312" w:eastAsia="微软雅黑" w:cs="楷体_GB2312"/>
          <w:bCs/>
          <w:kern w:val="0"/>
          <w:szCs w:val="21"/>
          <w:lang w:eastAsia="zh-CN"/>
        </w:rPr>
        <w:t>：</w:t>
      </w:r>
      <w:r>
        <w:rPr>
          <w:rFonts w:hint="eastAsia" w:ascii="楷体_GB2312" w:eastAsia="微软雅黑" w:cs="楷体_GB2312"/>
          <w:bCs/>
          <w:kern w:val="0"/>
          <w:szCs w:val="21"/>
        </w:rPr>
        <w:t>数值</w:t>
      </w: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 xml:space="preserve">         例：100  2.5</w:t>
      </w:r>
    </w:p>
    <w:p>
      <w:pPr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object</w:t>
      </w:r>
      <w:r>
        <w:rPr>
          <w:rFonts w:hint="eastAsia" w:ascii="楷体_GB2312" w:eastAsia="微软雅黑" w:cs="楷体_GB2312"/>
          <w:bCs/>
          <w:kern w:val="0"/>
          <w:szCs w:val="21"/>
          <w:lang w:eastAsia="zh-CN"/>
        </w:rPr>
        <w:t>：</w:t>
      </w:r>
      <w:r>
        <w:rPr>
          <w:rFonts w:hint="eastAsia" w:ascii="楷体_GB2312" w:eastAsia="微软雅黑" w:cs="楷体_GB2312"/>
          <w:bCs/>
          <w:kern w:val="0"/>
          <w:szCs w:val="21"/>
        </w:rPr>
        <w:t>对象或 null</w:t>
      </w: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 xml:space="preserve">  例：{“name”：“tom”}</w:t>
      </w:r>
    </w:p>
    <w:p>
      <w:pPr>
        <w:ind w:firstLine="420" w:firstLineChars="200"/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</w:pP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>n</w:t>
      </w:r>
      <w:r>
        <w:rPr>
          <w:rFonts w:hint="eastAsia" w:ascii="楷体_GB2312" w:eastAsia="微软雅黑" w:cs="楷体_GB2312"/>
          <w:bCs/>
          <w:kern w:val="0"/>
          <w:szCs w:val="21"/>
        </w:rPr>
        <w:t>ull</w:t>
      </w:r>
      <w:r>
        <w:rPr>
          <w:rFonts w:hint="eastAsia" w:ascii="楷体_GB2312" w:eastAsia="微软雅黑" w:cs="楷体_GB2312"/>
          <w:bCs/>
          <w:kern w:val="0"/>
          <w:szCs w:val="21"/>
          <w:lang w:eastAsia="zh-CN"/>
        </w:rPr>
        <w:t>：</w:t>
      </w:r>
      <w:r>
        <w:rPr>
          <w:rFonts w:hint="eastAsia" w:ascii="楷体_GB2312" w:eastAsia="微软雅黑" w:cs="楷体_GB2312"/>
          <w:bCs/>
          <w:kern w:val="0"/>
          <w:szCs w:val="21"/>
          <w:lang w:val="en-US" w:eastAsia="zh-CN"/>
        </w:rPr>
        <w:t xml:space="preserve">  空对象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pStyle w:val="23"/>
        <w:ind w:left="0" w:firstLine="630" w:firstLineChars="300"/>
        <w:rPr>
          <w:rFonts w:hint="eastAsia"/>
        </w:rPr>
      </w:pPr>
      <w:r>
        <w:rPr>
          <w:rFonts w:hint="eastAsia"/>
        </w:rPr>
        <w:t>标识符，就是指变量、函数、属性的名字，或者函数的参数。</w:t>
      </w:r>
    </w:p>
    <w:p>
      <w:pPr>
        <w:pStyle w:val="23"/>
        <w:ind w:left="0" w:firstLine="630" w:firstLineChars="300"/>
        <w:rPr>
          <w:rFonts w:hint="eastAsia"/>
        </w:rPr>
      </w:pPr>
    </w:p>
    <w:p>
      <w:pPr>
        <w:pStyle w:val="23"/>
        <w:ind w:left="0" w:firstLine="630" w:firstLineChars="300"/>
      </w:pPr>
      <w:r>
        <w:rPr>
          <w:rFonts w:hint="eastAsia"/>
        </w:rPr>
        <w:t>标识符可以是按照下列格式规则组合起来的一或多个字符：</w:t>
      </w:r>
    </w:p>
    <w:p>
      <w:pPr>
        <w:pStyle w:val="23"/>
        <w:ind w:left="0" w:firstLine="420" w:firstLineChars="200"/>
      </w:pPr>
      <w:r>
        <w:rPr>
          <w:rFonts w:hint="eastAsia"/>
        </w:rPr>
        <w:t xml:space="preserve"> </w:t>
      </w:r>
      <w:r>
        <w:rPr>
          <w:rFonts w:hint="eastAsia"/>
          <w:b/>
          <w:bCs w:val="0"/>
        </w:rPr>
        <w:t>第一个字符</w:t>
      </w:r>
      <w:r>
        <w:rPr>
          <w:rFonts w:hint="eastAsia"/>
        </w:rPr>
        <w:t>必须是一个字母、下划线（_）或一个美元符号（$）；</w:t>
      </w:r>
    </w:p>
    <w:p>
      <w:pPr>
        <w:pStyle w:val="23"/>
        <w:ind w:left="0" w:firstLine="420" w:firstLineChars="200"/>
      </w:pPr>
      <w:r>
        <w:rPr>
          <w:rFonts w:hint="eastAsia"/>
        </w:rPr>
        <w:t> 其他字符可以是字母、下划线、美元符号或数字。</w:t>
      </w:r>
    </w:p>
    <w:p>
      <w:pPr>
        <w:pStyle w:val="23"/>
        <w:ind w:left="0" w:leftChars="0" w:firstLine="0" w:firstLineChars="0"/>
      </w:pPr>
    </w:p>
    <w:p>
      <w:pPr>
        <w:pStyle w:val="23"/>
        <w:ind w:left="0" w:firstLine="420" w:firstLineChars="200"/>
      </w:pPr>
      <w:r>
        <w:rPr>
          <w:rFonts w:hint="eastAsia"/>
        </w:rPr>
        <w:t>按照惯例，ECMAScript 标识符采用</w:t>
      </w:r>
      <w:r>
        <w:rPr>
          <w:rFonts w:hint="eastAsia"/>
          <w:b/>
          <w:bCs w:val="0"/>
        </w:rPr>
        <w:t>驼峰大小写格式</w:t>
      </w:r>
      <w:r>
        <w:rPr>
          <w:rFonts w:hint="eastAsia"/>
        </w:rPr>
        <w:t>，也就是第一个字母小写，剩下的每个单词的首字母大写，</w:t>
      </w:r>
    </w:p>
    <w:p>
      <w:pPr>
        <w:pStyle w:val="23"/>
        <w:ind w:left="0" w:firstLine="420" w:firstLineChars="200"/>
      </w:pPr>
      <w:r>
        <w:rPr>
          <w:rFonts w:hint="eastAsia"/>
        </w:rPr>
        <w:t>例如：firstSecond   myCar   doSomethingImportant</w:t>
      </w:r>
    </w:p>
    <w:p>
      <w:pPr>
        <w:pStyle w:val="23"/>
        <w:ind w:left="0"/>
        <w:rPr>
          <w:rFonts w:hint="eastAsia" w:ascii="微软雅黑" w:hAnsi="微软雅黑" w:cs="微软雅黑"/>
          <w:color w:val="333333"/>
          <w:shd w:val="clear" w:color="auto" w:fill="FCFCFC"/>
        </w:rPr>
      </w:pPr>
      <w:r>
        <w:rPr>
          <w:rFonts w:hint="eastAsia" w:ascii="微软雅黑" w:hAnsi="微软雅黑" w:cs="微软雅黑"/>
          <w:color w:val="333333"/>
          <w:shd w:val="clear" w:color="auto" w:fill="FCFCFC"/>
        </w:rPr>
        <w:t>关键字：用于表示控制语句的开始或结束，或者用于执行特定操作等。按照规则，关键字也是语言保留的，不能用作标识符。</w:t>
      </w:r>
    </w:p>
    <w:p>
      <w:pPr>
        <w:pStyle w:val="23"/>
        <w:ind w:left="0"/>
        <w:rPr>
          <w:rFonts w:hint="eastAsia" w:ascii="微软雅黑" w:hAnsi="微软雅黑" w:cs="微软雅黑"/>
          <w:color w:val="333333"/>
          <w:shd w:val="clear" w:color="auto" w:fill="FCFCFC"/>
        </w:rPr>
      </w:pPr>
    </w:p>
    <w:p>
      <w:pPr>
        <w:pStyle w:val="23"/>
        <w:ind w:left="0"/>
        <w:rPr>
          <w:rFonts w:ascii="微软雅黑" w:hAnsi="微软雅黑" w:cs="微软雅黑"/>
          <w:color w:val="333333"/>
          <w:shd w:val="clear" w:color="auto" w:fill="FCFCFC"/>
        </w:rPr>
      </w:pPr>
      <w:r>
        <w:rPr>
          <w:rFonts w:hint="eastAsia" w:ascii="微软雅黑" w:hAnsi="微软雅黑" w:cs="微软雅黑"/>
          <w:color w:val="333333"/>
          <w:shd w:val="clear" w:color="auto" w:fill="FCFCFC"/>
        </w:rPr>
        <w:t xml:space="preserve">保留字： </w:t>
      </w:r>
      <w:r>
        <w:rPr>
          <w:rFonts w:ascii="微软雅黑" w:hAnsi="微软雅黑" w:cs="微软雅黑"/>
          <w:color w:val="333333"/>
          <w:shd w:val="clear" w:color="auto" w:fill="FCFCFC"/>
        </w:rPr>
        <w:t>尽管保留字在</w:t>
      </w:r>
      <w:r>
        <w:rPr>
          <w:rFonts w:hint="eastAsia" w:ascii="微软雅黑" w:hAnsi="微软雅黑" w:cs="微软雅黑"/>
          <w:color w:val="333333"/>
          <w:shd w:val="clear" w:color="auto" w:fill="FCFCFC"/>
        </w:rPr>
        <w:t>js</w:t>
      </w:r>
      <w:r>
        <w:rPr>
          <w:rFonts w:ascii="微软雅黑" w:hAnsi="微软雅黑" w:cs="微软雅黑"/>
          <w:color w:val="333333"/>
          <w:shd w:val="clear" w:color="auto" w:fill="FCFCFC"/>
        </w:rPr>
        <w:t>语言中还没有任何特定的用途。但它们有可能在将来被用作关键字。</w:t>
      </w:r>
    </w:p>
    <w:p>
      <w:pPr>
        <w:pStyle w:val="23"/>
        <w:ind w:left="0"/>
        <w:rPr>
          <w:rFonts w:ascii="微软雅黑" w:hAnsi="微软雅黑" w:cs="微软雅黑"/>
          <w:color w:val="333333"/>
          <w:shd w:val="clear" w:color="auto" w:fill="FCFCFC"/>
        </w:rPr>
      </w:pPr>
    </w:p>
    <w:p>
      <w:pPr>
        <w:pStyle w:val="23"/>
        <w:ind w:left="0"/>
      </w:pPr>
      <w:r>
        <w:rPr>
          <w:rFonts w:ascii="微软雅黑" w:hAnsi="微软雅黑" w:cs="微软雅黑"/>
          <w:color w:val="333333"/>
          <w:shd w:val="clear" w:color="auto" w:fill="FCFCFC"/>
        </w:rPr>
        <w:t>ECMAScript的关键字</w:t>
      </w:r>
      <w:r>
        <w:rPr>
          <w:rFonts w:hint="eastAsia" w:ascii="微软雅黑" w:hAnsi="微软雅黑" w:cs="微软雅黑"/>
          <w:color w:val="333333"/>
          <w:shd w:val="clear" w:color="auto" w:fill="FCFCFC"/>
        </w:rPr>
        <w:t>:</w:t>
      </w:r>
    </w:p>
    <w:tbl>
      <w:tblPr>
        <w:tblStyle w:val="19"/>
        <w:tblW w:w="11458" w:type="dxa"/>
        <w:tblInd w:w="0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5"/>
        <w:gridCol w:w="2762"/>
        <w:gridCol w:w="3331"/>
        <w:gridCol w:w="2180"/>
      </w:tblGrid>
      <w:tr>
        <w:tblPrEx>
          <w:shd w:val="clear" w:color="auto" w:fill="FCFCFC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break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do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instanceof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typeof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case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else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new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var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catch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finally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return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void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continue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for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switch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while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debugger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function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this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with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default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if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throw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delete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in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try</w:t>
            </w:r>
          </w:p>
        </w:tc>
        <w:tc>
          <w:tcPr>
            <w:tcW w:w="33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 </w:t>
            </w:r>
          </w:p>
        </w:tc>
        <w:tc>
          <w:tcPr>
            <w:tcW w:w="21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 </w:t>
            </w:r>
          </w:p>
        </w:tc>
      </w:tr>
    </w:tbl>
    <w:p>
      <w:pPr>
        <w:pStyle w:val="23"/>
        <w:ind w:left="0"/>
      </w:pPr>
    </w:p>
    <w:p>
      <w:pPr>
        <w:pStyle w:val="23"/>
        <w:ind w:left="0"/>
      </w:pPr>
      <w:r>
        <w:rPr>
          <w:rFonts w:ascii="微软雅黑" w:hAnsi="微软雅黑" w:cs="微软雅黑"/>
          <w:color w:val="333333"/>
          <w:shd w:val="clear" w:color="auto" w:fill="FCFCFC"/>
        </w:rPr>
        <w:t>ECMAScript的</w:t>
      </w:r>
      <w:r>
        <w:rPr>
          <w:rFonts w:hint="eastAsia" w:ascii="微软雅黑" w:hAnsi="微软雅黑" w:cs="微软雅黑"/>
          <w:color w:val="333333"/>
          <w:shd w:val="clear" w:color="auto" w:fill="FCFCFC"/>
        </w:rPr>
        <w:t>保留字:</w:t>
      </w:r>
    </w:p>
    <w:tbl>
      <w:tblPr>
        <w:tblStyle w:val="19"/>
        <w:tblW w:w="11459" w:type="dxa"/>
        <w:tblInd w:w="0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0"/>
        <w:gridCol w:w="3007"/>
        <w:gridCol w:w="2556"/>
        <w:gridCol w:w="333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abstract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enum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int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short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boolean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export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interface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static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byte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extends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long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super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char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final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native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synchronized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class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float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package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throws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const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goto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private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transient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debugger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implements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protected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volatile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double</w:t>
            </w:r>
          </w:p>
        </w:tc>
        <w:tc>
          <w:tcPr>
            <w:tcW w:w="30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import</w:t>
            </w:r>
          </w:p>
        </w:tc>
        <w:tc>
          <w:tcPr>
            <w:tcW w:w="25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public</w:t>
            </w:r>
          </w:p>
        </w:tc>
        <w:tc>
          <w:tcPr>
            <w:tcW w:w="33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Cs w:val="21"/>
                <w:lang w:bidi="ar"/>
              </w:rPr>
              <w:t> 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</w:p>
    <w:p>
      <w:pPr>
        <w:pStyle w:val="23"/>
        <w:ind w:left="0" w:firstLine="420" w:firstLineChars="200"/>
      </w:pP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变量：</w:t>
      </w:r>
      <w:r>
        <w:rPr>
          <w:rFonts w:hint="eastAsia"/>
        </w:rPr>
        <w:t>使用关键字 var 。可以把变量看做存储数据的容器。</w:t>
      </w:r>
    </w:p>
    <w:p>
      <w:pPr>
        <w:pStyle w:val="23"/>
        <w:ind w:left="0" w:firstLine="420" w:firstLineChars="200"/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</w:pPr>
      <w:r>
        <w:rPr>
          <w:rFonts w:hint="eastAsia" w:ascii="楷体_GB2312" w:hAnsi="Times New Roman" w:eastAsia="微软雅黑" w:cs="楷体_GB2312"/>
          <w:bCs/>
          <w:kern w:val="0"/>
          <w:sz w:val="21"/>
          <w:szCs w:val="21"/>
          <w:lang w:val="en-US" w:eastAsia="zh-CN" w:bidi="ar-SA"/>
        </w:rPr>
        <w:t>ECMAScript 定义变量函数的语法：</w:t>
      </w:r>
    </w:p>
    <w:p>
      <w:pPr>
        <w:pStyle w:val="23"/>
        <w:spacing w:after="50" w:afterLines="21"/>
        <w:ind w:left="0" w:firstLine="420" w:firstLineChars="200"/>
      </w:pPr>
      <w:r>
        <w:rPr>
          <w:rFonts w:hint="eastAsia"/>
        </w:rPr>
        <w:t>1、变量名 函数名 避免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和</w:t>
      </w:r>
      <w:r>
        <w:rPr>
          <w:rFonts w:hint="eastAsia"/>
          <w:color w:val="FF0000"/>
        </w:rPr>
        <w:t>保留字</w:t>
      </w:r>
    </w:p>
    <w:p>
      <w:pPr>
        <w:pStyle w:val="23"/>
        <w:ind w:left="0" w:firstLine="420" w:firstLineChars="200"/>
      </w:pPr>
      <w:r>
        <w:rPr>
          <w:rFonts w:hint="eastAsia"/>
        </w:rPr>
        <w:t>2、ECMAScript 中的一切（变量、函数名和操作符）都区分大小写。</w:t>
      </w:r>
    </w:p>
    <w:p>
      <w:pPr>
        <w:pStyle w:val="23"/>
        <w:ind w:left="0" w:firstLine="840" w:firstLineChars="400"/>
      </w:pPr>
      <w:r>
        <w:rPr>
          <w:rFonts w:hint="eastAsia"/>
        </w:rPr>
        <w:t>变量名 test 和变量名 Test 分别表示两个不同的变量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  变量名;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  var  num;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 变量名，变量名，……;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  var  num1,  num2,  num3;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  变量名＝值;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例:  var  a = 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var  变量名=值，变量名＝值;</w:t>
      </w:r>
      <w:r>
        <w:rPr>
          <w:rFonts w:hint="eastAsia"/>
          <w:lang w:val="en-US" w:eastAsia="zh-CN"/>
        </w:rPr>
        <w:t xml:space="preserve">  例:  var  a =1,  b=2,  c=3;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ins w:id="0" w:author="Feicui150316" w:date="2017-11-24T10:18:00Z"/>
        </w:rPr>
      </w:pPr>
      <w:r>
        <w:rPr>
          <w:rFonts w:hint="eastAsia"/>
        </w:rPr>
        <w:t>typeof 操作符</w:t>
      </w:r>
    </w:p>
    <w:p>
      <w:pPr>
        <w:pStyle w:val="23"/>
        <w:rPr>
          <w:rFonts w:hint="eastAsia"/>
        </w:rPr>
      </w:pPr>
      <w:ins w:id="1" w:author="Feicui150316" w:date="2017-11-24T10:18:00Z">
        <w:r>
          <w:rPr>
            <w:rFonts w:hint="eastAsia"/>
          </w:rPr>
          <w:t>作用：查看变量或值的数据类型</w:t>
        </w:r>
      </w:ins>
    </w:p>
    <w:p>
      <w:pPr>
        <w:ind w:firstLine="420" w:firstLineChars="0"/>
        <w:rPr>
          <w:rFonts w:hint="eastAsia"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对一个值使用 typeof 操作符可能返回下列某个字符串：</w:t>
      </w:r>
    </w:p>
    <w:p>
      <w:pPr>
        <w:ind w:firstLine="420" w:firstLineChars="0"/>
        <w:rPr>
          <w:rFonts w:hint="eastAsia" w:ascii="楷体_GB2312" w:eastAsia="微软雅黑" w:cs="楷体_GB2312"/>
          <w:bCs/>
          <w:kern w:val="0"/>
          <w:szCs w:val="21"/>
        </w:rPr>
      </w:pPr>
    </w:p>
    <w:p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"undefined"——如果这个值未定义；</w:t>
      </w:r>
    </w:p>
    <w:p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"boolean"——如果这个值是布尔值；</w:t>
      </w:r>
    </w:p>
    <w:p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"string"——如果这个值是字符串；</w:t>
      </w:r>
    </w:p>
    <w:p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"number"——如果这个值是数值；</w:t>
      </w:r>
    </w:p>
    <w:p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 "object"——如果这个值是对象或 null；</w:t>
      </w:r>
    </w:p>
    <w:p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hint="eastAsia" w:ascii="楷体_GB2312" w:eastAsia="微软雅黑" w:cs="楷体_GB2312"/>
          <w:bCs/>
          <w:kern w:val="0"/>
          <w:szCs w:val="21"/>
        </w:rPr>
        <w:t>"function"——如果这个值是函数。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var num;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num=10;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num=3.14;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num=”sdfgsdf”;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num=true;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</w:t>
      </w:r>
      <w:r>
        <w:rPr>
          <w:rFonts w:hint="eastAsia"/>
          <w:lang w:val="en-US" w:eastAsia="zh-CN"/>
        </w:rPr>
        <w:t>false</w:t>
      </w:r>
      <w:r>
        <w:rPr>
          <w:rFonts w:hint="eastAsia"/>
        </w:rPr>
        <w:t>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”</w:t>
      </w:r>
      <w:r>
        <w:rPr>
          <w:rFonts w:hint="eastAsia"/>
        </w:rPr>
        <w:t>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</w:t>
      </w:r>
      <w:r>
        <w:rPr>
          <w:rFonts w:hint="eastAsia"/>
          <w:lang w:val="en-US" w:eastAsia="zh-CN"/>
        </w:rPr>
        <w:t>null</w:t>
      </w:r>
      <w:r>
        <w:rPr>
          <w:rFonts w:hint="eastAsia"/>
        </w:rPr>
        <w:t>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num=function  ()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>console.log(typeof(num));</w:t>
      </w: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0" t="0" r="0" b="0"/>
            <wp:docPr id="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javascript是弱数据类型，在声明变量时不指定数据类型。</w:t>
      </w:r>
    </w:p>
    <w:p>
      <w:pPr>
        <w:pStyle w:val="2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变量中可存储任何类型的数据</w:t>
      </w:r>
    </w:p>
    <w:p>
      <w:pPr>
        <w:pStyle w:val="2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变量中存储何种类型数据，变量就是何种类型</w:t>
      </w:r>
    </w:p>
    <w:p>
      <w:pPr>
        <w:pStyle w:val="23"/>
        <w:numPr>
          <w:ilvl w:val="0"/>
          <w:numId w:val="4"/>
        </w:numPr>
        <w:rPr>
          <w:rFonts w:hint="eastAsia"/>
        </w:rPr>
      </w:pPr>
      <w:r>
        <w:rPr>
          <w:rFonts w:hint="eastAsia"/>
          <w:lang w:eastAsia="zh-CN"/>
        </w:rPr>
        <w:t>可以</w:t>
      </w:r>
      <w:r>
        <w:rPr>
          <w:rFonts w:hint="eastAsia"/>
        </w:rPr>
        <w:t>不声明</w:t>
      </w:r>
      <w:r>
        <w:rPr>
          <w:rFonts w:hint="eastAsia"/>
          <w:lang w:eastAsia="zh-CN"/>
        </w:rPr>
        <w:t>变量</w:t>
      </w:r>
      <w:r>
        <w:rPr>
          <w:rFonts w:hint="eastAsia"/>
        </w:rPr>
        <w:t>，直接使用</w:t>
      </w:r>
      <w:r>
        <w:rPr>
          <w:rFonts w:hint="eastAsia"/>
          <w:lang w:eastAsia="zh-CN"/>
        </w:rPr>
        <w:t>（不推荐）</w:t>
      </w:r>
    </w:p>
    <w:p>
      <w:pPr>
        <w:pStyle w:val="23"/>
        <w:numPr>
          <w:ilvl w:val="0"/>
          <w:numId w:val="0"/>
        </w:numPr>
        <w:rPr>
          <w:rFonts w:hint="eastAsia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10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23"/>
      </w:pPr>
      <w:r>
        <w:rPr>
          <w:rFonts w:hint="eastAsia"/>
        </w:rPr>
        <w:t>练习1：练习声明变量，将所有的数据类型的都练习，并在控制台输出。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5125"/>
      <w:r>
        <w:rPr>
          <w:rFonts w:hint="eastAsia"/>
          <w:lang w:val="en-US" w:eastAsia="zh-CN"/>
        </w:rPr>
        <w:t>内置对象Array</w:t>
      </w:r>
      <w:bookmarkEnd w:id="16"/>
    </w:p>
    <w:p>
      <w:pPr>
        <w:pStyle w:val="23"/>
        <w:ind w:firstLine="419" w:firstLineChars="0"/>
      </w:pPr>
      <w:r>
        <w:rPr>
          <w:rFonts w:hint="eastAsia"/>
        </w:rPr>
        <w:t>数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组：</w:t>
      </w:r>
      <w:r>
        <w:t>数组对象是使用单独的变量名来存储一系列的值。</w:t>
      </w:r>
    </w:p>
    <w:p>
      <w:pPr>
        <w:pStyle w:val="23"/>
        <w:ind w:firstLine="419" w:firstLineChars="0"/>
      </w:pP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</w:rPr>
        <w:t>创建一个数组，有三种方法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常规方式</w:t>
      </w:r>
      <w:r>
        <w:rPr>
          <w:rFonts w:hint="eastAsia"/>
          <w:lang w:eastAsia="zh-CN"/>
        </w:rPr>
        <w:t>、</w:t>
      </w:r>
      <w:r>
        <w:rPr>
          <w:rFonts w:hint="eastAsia"/>
        </w:rPr>
        <w:t>简洁方式</w:t>
      </w:r>
      <w:r>
        <w:rPr>
          <w:rFonts w:hint="eastAsia"/>
          <w:lang w:eastAsia="zh-CN"/>
        </w:rPr>
        <w:t>、字面量式</w:t>
      </w: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  <w:lang w:eastAsia="zh-CN"/>
        </w:rPr>
        <w:t>1: 常规方式:</w:t>
      </w: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var 变量名= new Array(); </w:t>
      </w: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  <w:lang w:eastAsia="zh-CN"/>
        </w:rPr>
        <w:t>2: 简洁方式:</w:t>
      </w: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  <w:lang w:eastAsia="zh-CN"/>
        </w:rPr>
        <w:t>var 变量名 =new Array( 值1, 值2, 值3，……);</w:t>
      </w: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  <w:lang w:eastAsia="zh-CN"/>
        </w:rPr>
        <w:t>3: 字面:</w:t>
      </w:r>
    </w:p>
    <w:p>
      <w:pPr>
        <w:pStyle w:val="23"/>
        <w:ind w:firstLine="419"/>
        <w:rPr>
          <w:rFonts w:hint="eastAsia"/>
          <w:lang w:eastAsia="zh-CN"/>
        </w:rPr>
      </w:pPr>
      <w:r>
        <w:rPr>
          <w:rFonts w:hint="eastAsia"/>
          <w:lang w:eastAsia="zh-CN"/>
        </w:rPr>
        <w:t>var 变量名=[值1, 值2, 值3，……];</w:t>
      </w:r>
    </w:p>
    <w:p>
      <w:pPr>
        <w:pStyle w:val="23"/>
        <w:ind w:firstLine="419"/>
        <w:rPr>
          <w:rFonts w:hint="eastAsia"/>
        </w:rPr>
      </w:pPr>
    </w:p>
    <w:p>
      <w:pPr>
        <w:pStyle w:val="23"/>
        <w:ind w:firstLine="419"/>
      </w:pPr>
      <w:r>
        <w:rPr>
          <w:rFonts w:hint="eastAsia"/>
        </w:rPr>
        <w:t>数组的属性和方法：</w:t>
      </w:r>
    </w:p>
    <w:p>
      <w:pPr>
        <w:pStyle w:val="23"/>
        <w:ind w:firstLine="419"/>
      </w:pPr>
      <w:r>
        <w:rPr>
          <w:rFonts w:hint="eastAsia"/>
        </w:rPr>
        <w:t>var x=week.length             // week中元素的数量</w:t>
      </w:r>
    </w:p>
    <w:p>
      <w:pPr>
        <w:pStyle w:val="23"/>
        <w:ind w:firstLine="419"/>
      </w:pPr>
    </w:p>
    <w:p>
      <w:pPr>
        <w:pStyle w:val="23"/>
        <w:ind w:firstLine="419"/>
      </w:pPr>
      <w:r>
        <w:rPr>
          <w:rFonts w:hint="eastAsia"/>
        </w:rPr>
        <w:t>删除数组的最后一个元素 - pop()</w:t>
      </w:r>
    </w:p>
    <w:p>
      <w:pPr>
        <w:pStyle w:val="23"/>
        <w:ind w:firstLine="419"/>
      </w:pPr>
      <w:r>
        <w:rPr>
          <w:rFonts w:hint="eastAsia"/>
        </w:rPr>
        <w:t>数组的末尾添加新的元素 - push()</w:t>
      </w:r>
    </w:p>
    <w:p>
      <w:pPr>
        <w:pStyle w:val="23"/>
        <w:ind w:firstLine="419"/>
      </w:pPr>
      <w:r>
        <w:rPr>
          <w:rFonts w:hint="eastAsia"/>
        </w:rPr>
        <w:t>删除数组的第一个元素 - shift()</w:t>
      </w:r>
    </w:p>
    <w:p>
      <w:pPr>
        <w:pStyle w:val="23"/>
        <w:ind w:firstLine="419"/>
      </w:pPr>
      <w:r>
        <w:rPr>
          <w:rFonts w:hint="eastAsia"/>
        </w:rPr>
        <w:t>在数组的开头添加新元素 - unshift()</w:t>
      </w:r>
    </w:p>
    <w:p>
      <w:pPr>
        <w:pStyle w:val="23"/>
        <w:ind w:firstLine="419"/>
      </w:pPr>
      <w:r>
        <w:rPr>
          <w:rFonts w:hint="eastAsia"/>
        </w:rPr>
        <w:t>join()</w:t>
      </w:r>
      <w:r>
        <w:rPr>
          <w:rFonts w:hint="eastAsia"/>
        </w:rPr>
        <w:tab/>
      </w:r>
      <w:r>
        <w:rPr>
          <w:rFonts w:hint="eastAsia"/>
        </w:rPr>
        <w:t>把数组的所有元素放入一个字符串。元素通过指定的分隔符进行分隔。</w:t>
      </w:r>
    </w:p>
    <w:p>
      <w:pPr>
        <w:pStyle w:val="23"/>
        <w:ind w:firstLine="419"/>
        <w:rPr>
          <w:rFonts w:hint="eastAsia"/>
        </w:rPr>
      </w:pPr>
      <w:r>
        <w:rPr>
          <w:rFonts w:hint="eastAsia"/>
        </w:rPr>
        <w:t>reverse()</w:t>
      </w:r>
      <w:r>
        <w:rPr>
          <w:rFonts w:hint="eastAsia"/>
        </w:rPr>
        <w:tab/>
      </w:r>
      <w:r>
        <w:rPr>
          <w:rFonts w:hint="eastAsia"/>
        </w:rPr>
        <w:t>颠倒数组中元素的顺序。</w:t>
      </w: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>创建数组：</w:t>
      </w:r>
    </w:p>
    <w:p>
      <w:pPr>
        <w:pStyle w:val="23"/>
        <w:ind w:firstLine="419"/>
      </w:pPr>
      <w:r>
        <w:rPr>
          <w:rFonts w:hint="eastAsia"/>
        </w:rPr>
        <w:t>1: 常规方式:</w:t>
      </w:r>
    </w:p>
    <w:p>
      <w:pPr>
        <w:pStyle w:val="23"/>
        <w:ind w:firstLine="419"/>
      </w:pPr>
      <w:r>
        <w:rPr>
          <w:rFonts w:hint="eastAsia"/>
        </w:rPr>
        <w:t xml:space="preserve">var week = new Array(); </w:t>
      </w:r>
    </w:p>
    <w:p>
      <w:pPr>
        <w:pStyle w:val="23"/>
        <w:ind w:firstLine="419"/>
      </w:pPr>
      <w:r>
        <w:rPr>
          <w:rFonts w:hint="eastAsia"/>
        </w:rPr>
        <w:t xml:space="preserve">week [0]="Monday";       </w:t>
      </w:r>
    </w:p>
    <w:p>
      <w:pPr>
        <w:pStyle w:val="23"/>
        <w:ind w:firstLine="419"/>
      </w:pPr>
      <w:r>
        <w:rPr>
          <w:rFonts w:hint="eastAsia"/>
        </w:rPr>
        <w:t>week [1]="Tuesday";</w:t>
      </w:r>
    </w:p>
    <w:p>
      <w:pPr>
        <w:pStyle w:val="23"/>
        <w:ind w:firstLine="419"/>
      </w:pPr>
      <w:r>
        <w:rPr>
          <w:rFonts w:hint="eastAsia"/>
        </w:rPr>
        <w:t>week [2]="Wednesday";</w:t>
      </w:r>
    </w:p>
    <w:p>
      <w:pPr>
        <w:pStyle w:val="23"/>
        <w:ind w:firstLine="419"/>
      </w:pPr>
      <w:r>
        <w:rPr>
          <w:rFonts w:hint="eastAsia"/>
        </w:rPr>
        <w:t>2: 简洁方式:</w:t>
      </w:r>
    </w:p>
    <w:p>
      <w:pPr>
        <w:pStyle w:val="23"/>
        <w:ind w:firstLine="419"/>
      </w:pPr>
      <w:r>
        <w:rPr>
          <w:rFonts w:hint="eastAsia"/>
        </w:rPr>
        <w:t>var week =new Array("Monday","Tuesday","Wednesday");</w:t>
      </w:r>
    </w:p>
    <w:p>
      <w:pPr>
        <w:pStyle w:val="23"/>
        <w:ind w:firstLine="419"/>
      </w:pPr>
      <w:r>
        <w:rPr>
          <w:rFonts w:hint="eastAsia"/>
        </w:rPr>
        <w:t>3: 字面:</w:t>
      </w:r>
    </w:p>
    <w:p>
      <w:pPr>
        <w:pStyle w:val="23"/>
        <w:ind w:firstLine="419"/>
        <w:rPr>
          <w:rFonts w:hint="eastAsia"/>
        </w:rPr>
      </w:pPr>
      <w:r>
        <w:rPr>
          <w:rFonts w:hint="eastAsia"/>
        </w:rPr>
        <w:t>var week =["Monday","Tuesday","Wednesday"];</w:t>
      </w:r>
    </w:p>
    <w:p>
      <w:pPr>
        <w:pStyle w:val="23"/>
        <w:ind w:firstLine="419"/>
        <w:rPr>
          <w:rFonts w:hint="eastAsia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</w:rPr>
        <w:t>var x=week.length</w:t>
      </w:r>
      <w:r>
        <w:rPr>
          <w:rFonts w:hint="eastAsia"/>
          <w:lang w:val="en-US" w:eastAsia="zh-CN"/>
        </w:rPr>
        <w:t>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console.log(x); // 数组长度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num1= [1, 2, 3, 4];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num.pop();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console.log(num1);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num2= [1, 2, 3, 4];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num.push(5);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console.log(num2);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num3= [1, 2, 3, 4];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num.shift();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console.log(num3);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num4= [1, 2, 3, 4];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num.unshift(0);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console.log(num4);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num5= [1,2,3,4];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num5.reverse();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console.log(num5);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num6= [1,2,3,4];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console.log(num6.join(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pStyle w:val="23"/>
        <w:ind w:firstLine="419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18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练习1：练习/2.2数组方法/彩色条纹，练习/2.2数组方法/切换彩色条纹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内置对象String</w:t>
      </w:r>
    </w:p>
    <w:p>
      <w:pPr>
        <w:pStyle w:val="23"/>
        <w:ind w:firstLine="419" w:firstLineChars="0"/>
      </w:pPr>
      <w:r>
        <w:rPr>
          <w:rFonts w:hint="eastAsia"/>
        </w:rPr>
        <w:t>字符串：</w:t>
      </w:r>
      <w:r>
        <w:t>一个字符串用于存储一系列字符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字符串方法：</w:t>
      </w:r>
    </w:p>
    <w:p>
      <w:pPr>
        <w:pStyle w:val="23"/>
        <w:ind w:firstLine="839" w:firstLineChars="0"/>
      </w:pPr>
      <w:r>
        <w:rPr>
          <w:rFonts w:hint="eastAsia"/>
        </w:rPr>
        <w:t>indexOf() 方法</w:t>
      </w:r>
    </w:p>
    <w:p>
      <w:pPr>
        <w:pStyle w:val="23"/>
        <w:ind w:firstLine="839" w:firstLineChars="0"/>
      </w:pPr>
      <w:r>
        <w:rPr>
          <w:rFonts w:hint="eastAsia"/>
        </w:rPr>
        <w:t>使用 indexOf() 来定位字符串中某一个指定的字符首次出现的位置。没有则返回-1</w:t>
      </w:r>
    </w:p>
    <w:p>
      <w:pPr>
        <w:pStyle w:val="23"/>
        <w:ind w:firstLine="419" w:firstLineChars="0"/>
      </w:pPr>
    </w:p>
    <w:p>
      <w:pPr>
        <w:pStyle w:val="23"/>
        <w:ind w:firstLine="837" w:firstLineChars="399"/>
      </w:pPr>
      <w:r>
        <w:rPr>
          <w:rFonts w:hint="eastAsia"/>
        </w:rPr>
        <w:t>match() 方法</w:t>
      </w:r>
    </w:p>
    <w:p>
      <w:pPr>
        <w:pStyle w:val="23"/>
        <w:ind w:firstLine="837" w:firstLineChars="399"/>
      </w:pPr>
      <w:r>
        <w:rPr>
          <w:rFonts w:hint="eastAsia"/>
        </w:rPr>
        <w:t>使用 match() 来查找字符串中特定的字符，并且如果找到的话，则返回这个字符。</w:t>
      </w:r>
    </w:p>
    <w:p>
      <w:pPr>
        <w:pStyle w:val="23"/>
        <w:ind w:firstLine="838" w:firstLineChars="0"/>
      </w:pP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</w:rPr>
        <w:t>split()</w:t>
      </w:r>
      <w:r>
        <w:rPr>
          <w:rFonts w:hint="eastAsia"/>
          <w:lang w:eastAsia="zh-CN"/>
        </w:rPr>
        <w:t>方法</w:t>
      </w:r>
    </w:p>
    <w:p>
      <w:pPr>
        <w:pStyle w:val="23"/>
        <w:ind w:firstLine="838" w:firstLineChars="0"/>
      </w:pPr>
      <w:r>
        <w:rPr>
          <w:rFonts w:hint="eastAsia"/>
        </w:rPr>
        <w:t>通过将字符串划分成子串，将一个字符串做成一个字符串数组。</w:t>
      </w:r>
    </w:p>
    <w:p>
      <w:pPr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39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‘123’；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console.log(typeof （str）);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string</w:t>
      </w: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console.log(str.length);</w:t>
      </w:r>
    </w:p>
    <w:p>
      <w:pPr>
        <w:pStyle w:val="23"/>
        <w:ind w:firstLine="419"/>
        <w:rPr>
          <w:rFonts w:hint="eastAsia"/>
          <w:lang w:val="en-US" w:eastAsia="zh-CN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</w:rPr>
        <w:t>indexOf</w:t>
      </w:r>
      <w:r>
        <w:rPr>
          <w:rFonts w:hint="eastAsia"/>
          <w:lang w:eastAsia="zh-CN"/>
        </w:rPr>
        <w:t>方法：</w:t>
      </w:r>
    </w:p>
    <w:p>
      <w:pPr>
        <w:pStyle w:val="23"/>
        <w:ind w:firstLine="419" w:firstLineChars="0"/>
      </w:pPr>
      <w:r>
        <w:rPr>
          <w:rFonts w:hint="eastAsia"/>
        </w:rPr>
        <w:t>var str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="Hello world!"</w:t>
      </w:r>
    </w:p>
    <w:p>
      <w:pPr>
        <w:pStyle w:val="23"/>
        <w:ind w:firstLine="419"/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 xml:space="preserve">.indexOf("Hello"))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0</w:t>
      </w:r>
    </w:p>
    <w:p>
      <w:pPr>
        <w:pStyle w:val="23"/>
        <w:ind w:firstLine="419"/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 xml:space="preserve">.indexOf("World"))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-1</w:t>
      </w:r>
    </w:p>
    <w:p>
      <w:pPr>
        <w:pStyle w:val="23"/>
        <w:ind w:firstLine="419"/>
        <w:rPr>
          <w:rFonts w:hint="eastAsia"/>
        </w:rPr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 xml:space="preserve">.indexOf("world"))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//6</w:t>
      </w:r>
    </w:p>
    <w:p>
      <w:pPr>
        <w:pStyle w:val="23"/>
        <w:ind w:firstLine="419"/>
        <w:rPr>
          <w:rFonts w:hint="eastAsia"/>
        </w:rPr>
      </w:pPr>
    </w:p>
    <w:p>
      <w:pPr>
        <w:pStyle w:val="23"/>
        <w:ind w:firstLine="420" w:firstLineChars="200"/>
        <w:rPr>
          <w:rFonts w:hint="eastAsia"/>
        </w:rPr>
      </w:pPr>
      <w:r>
        <w:rPr>
          <w:rFonts w:hint="eastAsia"/>
        </w:rPr>
        <w:t>match() 方法</w:t>
      </w:r>
      <w:r>
        <w:rPr>
          <w:rFonts w:hint="eastAsia"/>
          <w:lang w:val="en-US" w:eastAsia="zh-CN"/>
        </w:rPr>
        <w:t>:</w:t>
      </w:r>
    </w:p>
    <w:p>
      <w:pPr>
        <w:pStyle w:val="23"/>
        <w:ind w:firstLine="419"/>
      </w:pPr>
      <w:r>
        <w:rPr>
          <w:rFonts w:hint="eastAsia"/>
        </w:rPr>
        <w:t>var str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="Hello world!"</w:t>
      </w:r>
    </w:p>
    <w:p>
      <w:pPr>
        <w:pStyle w:val="23"/>
        <w:ind w:firstLine="419"/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.match("world") + "&lt;br /&gt;")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world</w:t>
      </w:r>
    </w:p>
    <w:p>
      <w:pPr>
        <w:pStyle w:val="23"/>
        <w:ind w:firstLine="419"/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.match("World") + "&lt;br /&gt;")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null</w:t>
      </w:r>
    </w:p>
    <w:p>
      <w:pPr>
        <w:pStyle w:val="23"/>
        <w:ind w:firstLine="419"/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.match("worlld") + "&lt;br /&gt;")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//null</w:t>
      </w:r>
    </w:p>
    <w:p>
      <w:pPr>
        <w:pStyle w:val="23"/>
        <w:ind w:firstLine="419"/>
      </w:pPr>
      <w:r>
        <w:rPr>
          <w:rFonts w:hint="eastAsia"/>
        </w:rPr>
        <w:t>document.write(str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 xml:space="preserve">.match("world!"))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//world!</w:t>
      </w:r>
    </w:p>
    <w:p>
      <w:pPr>
        <w:pStyle w:val="23"/>
        <w:ind w:firstLine="419"/>
        <w:rPr>
          <w:rFonts w:hint="eastAsia"/>
        </w:rPr>
      </w:pPr>
    </w:p>
    <w:p>
      <w:pPr>
        <w:pStyle w:val="23"/>
        <w:ind w:firstLine="419"/>
        <w:rPr>
          <w:rFonts w:hint="eastAsia"/>
          <w:lang w:val="en-US" w:eastAsia="zh-CN"/>
        </w:rPr>
      </w:pPr>
      <w:r>
        <w:rPr>
          <w:rFonts w:hint="eastAsia"/>
        </w:rPr>
        <w:t>split()</w:t>
      </w:r>
      <w:r>
        <w:rPr>
          <w:rFonts w:hint="eastAsia"/>
          <w:lang w:eastAsia="zh-CN"/>
        </w:rPr>
        <w:t>方法：</w:t>
      </w:r>
    </w:p>
    <w:p>
      <w:pPr>
        <w:pStyle w:val="23"/>
        <w:ind w:firstLine="419"/>
      </w:pPr>
      <w:r>
        <w:rPr>
          <w:rFonts w:hint="eastAsia"/>
        </w:rPr>
        <w:tab/>
      </w:r>
      <w:r>
        <w:rPr>
          <w:rFonts w:hint="eastAsia"/>
        </w:rPr>
        <w:t>var str03 = "aa.bb.cc"</w:t>
      </w:r>
    </w:p>
    <w:p>
      <w:pPr>
        <w:pStyle w:val="23"/>
        <w:ind w:firstLine="41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console.log(str03.split("."));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//使用打印看数组结构</w:t>
      </w: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0" t="0" r="0" b="0"/>
            <wp:docPr id="4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1）一个字符串可以使用单引号或双引号</w:t>
      </w:r>
    </w:p>
    <w:p>
      <w:pPr>
        <w:pStyle w:val="23"/>
      </w:pPr>
      <w:r>
        <w:rPr>
          <w:rFonts w:hint="eastAsia"/>
        </w:rPr>
        <w:t>2）字符串的索引从零开始, 所以字符串第一字符为 [0],第二个字符为 [1]</w:t>
      </w:r>
    </w:p>
    <w:p>
      <w:pPr>
        <w:pStyle w:val="23"/>
        <w:ind w:firstLine="419"/>
        <w:rPr>
          <w:rFonts w:hint="eastAsia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1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：练习/2.2字符串方法/反向排列输入的值</w:t>
      </w:r>
    </w:p>
    <w:p>
      <w:pPr>
        <w:pStyle w:val="23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内置对象Date</w:t>
      </w:r>
    </w:p>
    <w:p>
      <w:pPr>
        <w:pStyle w:val="23"/>
      </w:pPr>
      <w:r>
        <w:rPr>
          <w:rFonts w:hint="eastAsia"/>
          <w:b/>
          <w:bCs w:val="0"/>
        </w:rPr>
        <w:t>日期</w:t>
      </w:r>
      <w:r>
        <w:rPr>
          <w:rFonts w:hint="eastAsia"/>
        </w:rPr>
        <w:t>：</w:t>
      </w:r>
    </w:p>
    <w:p>
      <w:pPr>
        <w:pStyle w:val="23"/>
        <w:ind w:firstLine="419"/>
      </w:pPr>
      <w:r>
        <w:rPr>
          <w:rFonts w:hint="eastAsia"/>
        </w:rPr>
        <w:t>通过new关键字来定义日期对象。</w:t>
      </w:r>
    </w:p>
    <w:p>
      <w:pPr>
        <w:pStyle w:val="23"/>
        <w:ind w:firstLine="419"/>
        <w:rPr>
          <w:rFonts w:hint="eastAsia"/>
        </w:rPr>
      </w:pPr>
      <w:r>
        <w:rPr>
          <w:rFonts w:hint="eastAsia"/>
        </w:rPr>
        <w:t>Date 对象自动使用当前的日期和时间作为其初始值。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getDate()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从 Date 对象返回一个月中的某一天 (1 ~ 31)。</w:t>
      </w:r>
      <w:r>
        <w:rPr>
          <w:rFonts w:hint="eastAsia"/>
          <w:lang w:val="en-US" w:eastAsia="zh-CN"/>
        </w:rPr>
        <w:t xml:space="preserve"> 每月的1-31号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getDay()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从 Date 对象返回一周中的某一天 (0 ~ 6)。</w:t>
      </w:r>
      <w:r>
        <w:rPr>
          <w:rFonts w:hint="eastAsia"/>
          <w:lang w:val="en-US" w:eastAsia="zh-CN"/>
        </w:rPr>
        <w:t xml:space="preserve">    周一到周日  0：周日   1-6：周一至周六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getFullYear()</w:t>
      </w:r>
      <w:r>
        <w:rPr>
          <w:rFonts w:hint="eastAsia"/>
        </w:rPr>
        <w:tab/>
      </w:r>
      <w:r>
        <w:rPr>
          <w:rFonts w:hint="eastAsia"/>
        </w:rPr>
        <w:t>从 Date 对象以四位数字返回年份。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getHours()</w:t>
      </w:r>
      <w:r>
        <w:rPr>
          <w:rFonts w:hint="eastAsia"/>
        </w:rPr>
        <w:tab/>
      </w:r>
      <w:r>
        <w:rPr>
          <w:rFonts w:hint="eastAsia"/>
        </w:rPr>
        <w:t>返回 Date 对象的小时 (0 ~ 23)。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getMinutes()</w:t>
      </w:r>
      <w:r>
        <w:rPr>
          <w:rFonts w:hint="eastAsia"/>
        </w:rPr>
        <w:tab/>
      </w:r>
      <w:r>
        <w:rPr>
          <w:rFonts w:hint="eastAsia"/>
        </w:rPr>
        <w:t>返回 Date 对象的分钟 (0 ~ 59)。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getMonth()</w:t>
      </w:r>
      <w:r>
        <w:rPr>
          <w:rFonts w:hint="eastAsia"/>
        </w:rPr>
        <w:tab/>
      </w:r>
      <w:r>
        <w:rPr>
          <w:rFonts w:hint="eastAsia"/>
        </w:rPr>
        <w:t>从 Date 对象返回月份 (0 ~ 11)。</w:t>
      </w:r>
      <w:r>
        <w:rPr>
          <w:rFonts w:hint="eastAsia"/>
          <w:lang w:val="en-US" w:eastAsia="zh-CN"/>
        </w:rPr>
        <w:t xml:space="preserve">             0代表1月，以此类推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</w:rPr>
        <w:t>getSeconds()</w:t>
      </w:r>
      <w:r>
        <w:rPr>
          <w:rFonts w:hint="eastAsia"/>
        </w:rPr>
        <w:tab/>
      </w:r>
      <w:r>
        <w:rPr>
          <w:rFonts w:hint="eastAsia"/>
        </w:rPr>
        <w:t>返回 Date 对象的秒数 (0 ~ 59)。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getTime()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1970 年 1 月 1 日至今的毫秒数。</w:t>
      </w: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7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/>
        <w:rPr>
          <w:rFonts w:hint="eastAsia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不带参数，当前时间:</w:t>
      </w:r>
    </w:p>
    <w:p>
      <w:pPr>
        <w:pStyle w:val="23"/>
        <w:ind w:firstLine="210" w:firstLineChars="100"/>
        <w:rPr>
          <w:rFonts w:hint="eastAsia" w:ascii="Times New Roman" w:hAnsi="Times New Roman" w:eastAsia="宋体" w:cs="Times New Roman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1"/>
          <w:szCs w:val="24"/>
          <w:lang w:val="en-US" w:eastAsia="zh-CN" w:bidi="ar-SA"/>
        </w:rPr>
        <w:t>var d=new Date();</w:t>
      </w:r>
    </w:p>
    <w:p>
      <w:pPr>
        <w:ind w:left="422" w:leftChars="201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getDate()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//日期</w:t>
      </w:r>
    </w:p>
    <w:p>
      <w:pPr>
        <w:ind w:left="422" w:leftChars="201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getDay()</w:t>
      </w:r>
      <w:r>
        <w:rPr>
          <w:rFonts w:hint="eastAsia"/>
          <w:lang w:val="en-US" w:eastAsia="zh-CN"/>
        </w:rPr>
        <w:t xml:space="preserve">;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//一周的某天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getFullYear()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年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getHours()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小时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getMinutes()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eastAsia="zh-CN"/>
        </w:rPr>
        <w:t>分钟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getMonth()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//月</w:t>
      </w:r>
    </w:p>
    <w:p>
      <w:pPr>
        <w:ind w:left="422" w:leftChars="201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getSeconds()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//秒</w:t>
      </w:r>
    </w:p>
    <w:p>
      <w:pPr>
        <w:pStyle w:val="23"/>
        <w:ind w:firstLine="210" w:firstLineChars="100"/>
        <w:rPr>
          <w:rFonts w:hint="eastAsia" w:ascii="Times New Roman" w:hAnsi="Times New Roman" w:eastAsia="宋体" w:cs="Times New Roman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1"/>
          <w:szCs w:val="24"/>
          <w:lang w:val="en-US" w:eastAsia="zh-CN" w:bidi="ar-SA"/>
        </w:rPr>
        <w:t xml:space="preserve">d.getTime();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Cs w:val="0"/>
          <w:kern w:val="2"/>
          <w:sz w:val="21"/>
          <w:szCs w:val="24"/>
          <w:lang w:val="en-US" w:eastAsia="zh-CN" w:bidi="ar-SA"/>
        </w:rPr>
        <w:t>//返回从 1970 年 1 月 1 日至今的毫秒数</w:t>
      </w:r>
    </w:p>
    <w:p>
      <w:pPr>
        <w:pStyle w:val="23"/>
        <w:ind w:firstLine="210" w:firstLineChars="100"/>
        <w:rPr>
          <w:rFonts w:hint="eastAsia" w:ascii="Times New Roman" w:hAnsi="Times New Roman" w:eastAsia="宋体" w:cs="Times New Roman"/>
          <w:bCs w:val="0"/>
          <w:kern w:val="2"/>
          <w:sz w:val="21"/>
          <w:szCs w:val="24"/>
          <w:lang w:val="en-US" w:eastAsia="zh-CN" w:bidi="ar-SA"/>
        </w:rPr>
      </w:pP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>带参数：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d1 = new Date(2000,1,1);                   //</w:t>
      </w:r>
      <w:r>
        <w:t>设置了一个特定的日期 (20</w:t>
      </w:r>
      <w:r>
        <w:rPr>
          <w:rFonts w:hint="eastAsia"/>
          <w:lang w:val="en-US" w:eastAsia="zh-CN"/>
        </w:rPr>
        <w:t>0</w:t>
      </w:r>
      <w:r>
        <w:t>0 年 1 月 1 日)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d2 = new Date("October 13, 1975 11:13:00");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t>var d3 = new Date(79,5,24,11,33,0)</w:t>
      </w:r>
      <w:r>
        <w:rPr>
          <w:rFonts w:hint="eastAsia"/>
          <w:lang w:val="en-US" w:eastAsia="zh-CN"/>
        </w:rPr>
        <w:t>;</w:t>
      </w:r>
    </w:p>
    <w:p>
      <w:pPr>
        <w:pStyle w:val="23"/>
        <w:rPr>
          <w:rFonts w:hint="eastAsia"/>
          <w:lang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40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 descr="提问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日期对象的</w:t>
      </w:r>
      <w:r>
        <w:rPr>
          <w:rFonts w:hint="eastAsia"/>
        </w:rPr>
        <w:t>getDay()</w:t>
      </w:r>
      <w:r>
        <w:rPr>
          <w:rFonts w:hint="eastAsia"/>
          <w:lang w:eastAsia="zh-CN"/>
        </w:rPr>
        <w:t>方法获取的值代表什么？</w:t>
      </w:r>
    </w:p>
    <w:p>
      <w:pPr>
        <w:pStyle w:val="23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4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练习1：练习/</w:t>
      </w:r>
      <w:r>
        <w:rPr>
          <w:rFonts w:hint="eastAsia"/>
          <w:lang w:eastAsia="zh-CN"/>
        </w:rPr>
        <w:t>2.2日期对象</w:t>
      </w:r>
      <w:r>
        <w:rPr>
          <w:rFonts w:hint="eastAsia"/>
          <w:lang w:val="en-US" w:eastAsia="zh-CN"/>
        </w:rPr>
        <w:t>/系统时间</w:t>
      </w:r>
    </w:p>
    <w:p>
      <w:pPr>
        <w:pStyle w:val="23"/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544"/>
      <w:r>
        <w:rPr>
          <w:rFonts w:hint="eastAsia"/>
          <w:lang w:val="en-US" w:eastAsia="zh-CN"/>
        </w:rPr>
        <w:t>运算符</w:t>
      </w:r>
      <w:bookmarkEnd w:id="17"/>
    </w:p>
    <w:p>
      <w:pPr>
        <w:pStyle w:val="23"/>
      </w:pPr>
      <w:r>
        <w:rPr>
          <w:rFonts w:hint="eastAsia"/>
        </w:rPr>
        <w:t>算术运算符用于执行变量与/或值之间的算术运算。</w:t>
      </w:r>
    </w:p>
    <w:p>
      <w:pPr>
        <w:pStyle w:val="23"/>
      </w:pPr>
      <w:r>
        <w:rPr>
          <w:rFonts w:hint="eastAsia"/>
        </w:rPr>
        <w:t>给定 y=5，下面的表格解释了这些算术运算符：</w:t>
      </w:r>
    </w:p>
    <w:p>
      <w:pPr>
        <w:pStyle w:val="23"/>
      </w:pPr>
    </w:p>
    <w:p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6841490" cy="2054860"/>
            <wp:effectExtent l="0" t="0" r="16510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84149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pStyle w:val="23"/>
      </w:pPr>
    </w:p>
    <w:p>
      <w:pPr>
        <w:pStyle w:val="23"/>
      </w:pPr>
    </w:p>
    <w:p>
      <w:pPr>
        <w:pStyle w:val="23"/>
      </w:pPr>
      <w:r>
        <w:rPr>
          <w:rFonts w:hint="eastAsia"/>
        </w:rPr>
        <w:t>赋值运算符用于给 JavaScript 变量赋值。</w:t>
      </w:r>
    </w:p>
    <w:p>
      <w:pPr>
        <w:pStyle w:val="23"/>
      </w:pPr>
      <w:r>
        <w:rPr>
          <w:rFonts w:hint="eastAsia"/>
        </w:rPr>
        <w:t>给定 x=10 和 y=5，下面的表格解释了赋值运算符：</w:t>
      </w:r>
    </w:p>
    <w:p>
      <w:pPr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6854190" cy="1736090"/>
            <wp:effectExtent l="0" t="0" r="3810" b="1651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4" w:leftChars="202"/>
      </w:pPr>
    </w:p>
    <w:p>
      <w:pPr>
        <w:rPr>
          <w:rFonts w:hint="eastAsia" w:ascii="宋体" w:hAnsi="宋体" w:cs="宋体"/>
          <w:kern w:val="0"/>
          <w:sz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9865"/>
      <w:r>
        <w:rPr>
          <w:rFonts w:hint="eastAsia"/>
          <w:lang w:val="en-US" w:eastAsia="zh-CN"/>
        </w:rPr>
        <w:t>逻辑控制语句</w:t>
      </w:r>
      <w:bookmarkEnd w:id="18"/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 w:val="0"/>
          <w:lang w:val="en-US" w:eastAsia="zh-CN"/>
        </w:rPr>
        <w:t>if ... else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用于基于不同的条件来执行不同的动作。</w:t>
      </w: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If判断：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if (条件 1)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当条件 1 为 true 时执行的代码</w:t>
      </w:r>
    </w:p>
    <w:p>
      <w:pPr>
        <w:pStyle w:val="23"/>
      </w:pPr>
      <w:r>
        <w:rPr>
          <w:rFonts w:hint="eastAsia"/>
        </w:rPr>
        <w:t xml:space="preserve">  }</w:t>
      </w:r>
    </w:p>
    <w:p>
      <w:pPr>
        <w:pStyle w:val="23"/>
      </w:pPr>
      <w:r>
        <w:rPr>
          <w:rFonts w:hint="eastAsia"/>
        </w:rPr>
        <w:t>else if (条件 2)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当条件 2 为 true 时执行的代码</w:t>
      </w:r>
    </w:p>
    <w:p>
      <w:pPr>
        <w:pStyle w:val="23"/>
      </w:pPr>
      <w:r>
        <w:rPr>
          <w:rFonts w:hint="eastAsia"/>
        </w:rPr>
        <w:t xml:space="preserve">  }</w:t>
      </w:r>
    </w:p>
    <w:p>
      <w:pPr>
        <w:pStyle w:val="23"/>
      </w:pPr>
      <w:r>
        <w:rPr>
          <w:rFonts w:hint="eastAsia"/>
        </w:rPr>
        <w:t>else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当条件 1 和 条件 2 都不为 true 时执行的代码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rPr>
          <w:rFonts w:hint="eastAsia"/>
        </w:rPr>
      </w:pPr>
      <w:r>
        <w:rPr>
          <w:rFonts w:hint="eastAsia"/>
          <w:b/>
          <w:bCs w:val="0"/>
        </w:rPr>
        <w:t>switch 语句</w:t>
      </w:r>
      <w:r>
        <w:rPr>
          <w:rFonts w:hint="eastAsia"/>
        </w:rPr>
        <w:t>：选择要执行的多个代码块之一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  <w:r>
        <w:rPr>
          <w:rFonts w:hint="eastAsia"/>
          <w:b/>
          <w:bCs w:val="0"/>
        </w:rPr>
        <w:t>while 循环</w:t>
      </w:r>
      <w:r>
        <w:rPr>
          <w:rFonts w:hint="eastAsia"/>
        </w:rPr>
        <w:t>：while 循环会在指定条件为真时循环执行代码块。</w:t>
      </w:r>
    </w:p>
    <w:p>
      <w:pPr>
        <w:pStyle w:val="23"/>
      </w:pPr>
      <w:r>
        <w:rPr>
          <w:rFonts w:hint="eastAsia"/>
        </w:rPr>
        <w:t>while (条件)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需要执行的代码</w:t>
      </w:r>
    </w:p>
    <w:p>
      <w:pPr>
        <w:pStyle w:val="23"/>
      </w:pPr>
      <w:r>
        <w:rPr>
          <w:rFonts w:hint="eastAsia"/>
        </w:rPr>
        <w:t xml:space="preserve">  }</w:t>
      </w:r>
    </w:p>
    <w:p>
      <w:pPr>
        <w:pStyle w:val="23"/>
        <w:rPr>
          <w:rFonts w:hint="eastAsia"/>
        </w:rPr>
      </w:pPr>
    </w:p>
    <w:p>
      <w:pPr>
        <w:pStyle w:val="23"/>
      </w:pPr>
      <w:r>
        <w:rPr>
          <w:rFonts w:hint="eastAsia"/>
          <w:b/>
          <w:bCs w:val="0"/>
        </w:rPr>
        <w:t>do/while 循环</w:t>
      </w:r>
      <w:r>
        <w:rPr>
          <w:rFonts w:hint="eastAsia"/>
        </w:rPr>
        <w:t>会至少执行一次，即使条件是 false。</w:t>
      </w:r>
    </w:p>
    <w:p>
      <w:pPr>
        <w:pStyle w:val="23"/>
        <w:rPr>
          <w:rFonts w:hint="eastAsia"/>
        </w:rPr>
      </w:pPr>
      <w:r>
        <w:rPr>
          <w:rFonts w:hint="eastAsia"/>
        </w:rPr>
        <w:t>do/while 循环会执行一次代码块，在检查条件是否为真之前，然后如果条件为真的话，就会重复这个循环。</w:t>
      </w:r>
    </w:p>
    <w:p>
      <w:pPr>
        <w:pStyle w:val="23"/>
      </w:pPr>
      <w:r>
        <w:rPr>
          <w:rFonts w:hint="eastAsia"/>
        </w:rPr>
        <w:t>do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需要执行的代码</w:t>
      </w:r>
    </w:p>
    <w:p>
      <w:pPr>
        <w:pStyle w:val="23"/>
      </w:pPr>
      <w:r>
        <w:rPr>
          <w:rFonts w:hint="eastAsia"/>
        </w:rPr>
        <w:t xml:space="preserve">  }</w:t>
      </w:r>
    </w:p>
    <w:p>
      <w:pPr>
        <w:pStyle w:val="23"/>
      </w:pPr>
      <w:r>
        <w:rPr>
          <w:rFonts w:hint="eastAsia"/>
        </w:rPr>
        <w:t>while (条件);</w:t>
      </w:r>
    </w:p>
    <w:p>
      <w:pPr>
        <w:pStyle w:val="23"/>
        <w:rPr>
          <w:rFonts w:hint="eastAsia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47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任务描述</w:t>
      </w:r>
      <w:r>
        <w:rPr>
          <w:rFonts w:hint="eastAsia"/>
          <w:lang w:val="en-US" w:eastAsia="zh-CN"/>
        </w:rPr>
        <w:t xml:space="preserve"> 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rPr>
          <w:rFonts w:hint="eastAsia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Switch</w:t>
      </w:r>
      <w:r>
        <w:rPr>
          <w:rFonts w:hint="eastAsia"/>
          <w:lang w:eastAsia="zh-CN"/>
        </w:rPr>
        <w:t>语句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：</w:t>
      </w:r>
    </w:p>
    <w:p>
      <w:pPr>
        <w:pStyle w:val="23"/>
      </w:pPr>
      <w:r>
        <w:rPr>
          <w:rFonts w:hint="eastAsia"/>
        </w:rPr>
        <w:t>var day=new Date().getDay();</w:t>
      </w:r>
    </w:p>
    <w:p>
      <w:pPr>
        <w:pStyle w:val="23"/>
      </w:pPr>
      <w:r>
        <w:rPr>
          <w:rFonts w:hint="eastAsia"/>
        </w:rPr>
        <w:t>switch (day)</w:t>
      </w:r>
    </w:p>
    <w:p>
      <w:pPr>
        <w:pStyle w:val="23"/>
      </w:pPr>
      <w:r>
        <w:rPr>
          <w:rFonts w:hint="eastAsia"/>
        </w:rPr>
        <w:t>{</w:t>
      </w:r>
    </w:p>
    <w:p>
      <w:pPr>
        <w:pStyle w:val="23"/>
      </w:pPr>
      <w:r>
        <w:rPr>
          <w:rFonts w:hint="eastAsia"/>
        </w:rPr>
        <w:t>case 0:</w:t>
      </w:r>
    </w:p>
    <w:p>
      <w:pPr>
        <w:pStyle w:val="23"/>
      </w:pPr>
      <w:r>
        <w:rPr>
          <w:rFonts w:hint="eastAsia"/>
        </w:rPr>
        <w:t xml:space="preserve">  x="Today it's Sunday";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</w:pPr>
      <w:r>
        <w:rPr>
          <w:rFonts w:hint="eastAsia"/>
        </w:rPr>
        <w:t>case 1:</w:t>
      </w:r>
    </w:p>
    <w:p>
      <w:pPr>
        <w:pStyle w:val="23"/>
      </w:pPr>
      <w:r>
        <w:rPr>
          <w:rFonts w:hint="eastAsia"/>
        </w:rPr>
        <w:t xml:space="preserve">  x="Today it's Monday";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</w:pPr>
      <w:r>
        <w:rPr>
          <w:rFonts w:hint="eastAsia"/>
        </w:rPr>
        <w:t>case 2:</w:t>
      </w:r>
    </w:p>
    <w:p>
      <w:pPr>
        <w:pStyle w:val="23"/>
      </w:pPr>
      <w:r>
        <w:rPr>
          <w:rFonts w:hint="eastAsia"/>
        </w:rPr>
        <w:t xml:space="preserve">  x="Today it's Tuesday";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</w:pPr>
      <w:r>
        <w:rPr>
          <w:rFonts w:hint="eastAsia"/>
        </w:rPr>
        <w:t>case 3:</w:t>
      </w:r>
    </w:p>
    <w:p>
      <w:pPr>
        <w:pStyle w:val="23"/>
      </w:pPr>
      <w:r>
        <w:rPr>
          <w:rFonts w:hint="eastAsia"/>
        </w:rPr>
        <w:t xml:space="preserve">  x="Today it's Wednesday";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</w:pPr>
      <w:r>
        <w:rPr>
          <w:rFonts w:hint="eastAsia"/>
        </w:rPr>
        <w:t>case 4:</w:t>
      </w:r>
    </w:p>
    <w:p>
      <w:pPr>
        <w:pStyle w:val="23"/>
      </w:pPr>
      <w:r>
        <w:rPr>
          <w:rFonts w:hint="eastAsia"/>
        </w:rPr>
        <w:t xml:space="preserve">  x="Today it's Thursday";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</w:pPr>
      <w:r>
        <w:rPr>
          <w:rFonts w:hint="eastAsia"/>
        </w:rPr>
        <w:t>case 5:</w:t>
      </w:r>
    </w:p>
    <w:p>
      <w:pPr>
        <w:pStyle w:val="23"/>
      </w:pPr>
      <w:r>
        <w:rPr>
          <w:rFonts w:hint="eastAsia"/>
        </w:rPr>
        <w:t xml:space="preserve">  x="Today it's Friday";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</w:pPr>
      <w:r>
        <w:rPr>
          <w:rFonts w:hint="eastAsia"/>
        </w:rPr>
        <w:t>case 6:</w:t>
      </w:r>
    </w:p>
    <w:p>
      <w:pPr>
        <w:pStyle w:val="23"/>
      </w:pPr>
      <w:r>
        <w:rPr>
          <w:rFonts w:hint="eastAsia"/>
        </w:rPr>
        <w:t xml:space="preserve">  x="Today it's Saturday";</w:t>
      </w:r>
    </w:p>
    <w:p>
      <w:pPr>
        <w:pStyle w:val="23"/>
      </w:pPr>
      <w:r>
        <w:rPr>
          <w:rFonts w:hint="eastAsia"/>
        </w:rPr>
        <w:t xml:space="preserve">  break;</w:t>
      </w:r>
    </w:p>
    <w:p>
      <w:pPr>
        <w:pStyle w:val="23"/>
        <w:rPr>
          <w:rFonts w:hint="eastAsia"/>
        </w:rPr>
      </w:pPr>
      <w:r>
        <w:rPr>
          <w:rFonts w:hint="eastAsia"/>
        </w:rPr>
        <w:t>}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 while</w:t>
      </w:r>
    </w:p>
    <w:p>
      <w:pPr>
        <w:pStyle w:val="23"/>
      </w:pPr>
      <w:r>
        <w:rPr>
          <w:rFonts w:hint="eastAsia"/>
        </w:rPr>
        <w:t>while (i&lt;5)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x=x + "The number is " + i + "&lt;br&gt;";</w:t>
      </w:r>
    </w:p>
    <w:p>
      <w:pPr>
        <w:pStyle w:val="23"/>
      </w:pPr>
      <w:r>
        <w:rPr>
          <w:rFonts w:hint="eastAsia"/>
        </w:rPr>
        <w:t xml:space="preserve">  i++;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</w:p>
    <w:p>
      <w:pPr>
        <w:pStyle w:val="2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 do while</w:t>
      </w:r>
    </w:p>
    <w:p>
      <w:pPr>
        <w:pStyle w:val="23"/>
      </w:pPr>
      <w:r>
        <w:rPr>
          <w:rFonts w:hint="eastAsia"/>
        </w:rPr>
        <w:t>do</w:t>
      </w:r>
    </w:p>
    <w:p>
      <w:pPr>
        <w:pStyle w:val="23"/>
      </w:pPr>
      <w:r>
        <w:rPr>
          <w:rFonts w:hint="eastAsia"/>
        </w:rPr>
        <w:t xml:space="preserve">  {</w:t>
      </w:r>
    </w:p>
    <w:p>
      <w:pPr>
        <w:pStyle w:val="23"/>
      </w:pPr>
      <w:r>
        <w:rPr>
          <w:rFonts w:hint="eastAsia"/>
        </w:rPr>
        <w:t xml:space="preserve">  x=x + "The number is " + i + "&lt;br&gt;";</w:t>
      </w:r>
    </w:p>
    <w:p>
      <w:pPr>
        <w:pStyle w:val="23"/>
      </w:pPr>
      <w:r>
        <w:rPr>
          <w:rFonts w:hint="eastAsia"/>
        </w:rPr>
        <w:t xml:space="preserve">  i++;</w:t>
      </w:r>
    </w:p>
    <w:p>
      <w:pPr>
        <w:pStyle w:val="23"/>
      </w:pPr>
      <w:r>
        <w:rPr>
          <w:rFonts w:hint="eastAsia"/>
        </w:rPr>
        <w:t xml:space="preserve">  }</w:t>
      </w:r>
    </w:p>
    <w:p>
      <w:pPr>
        <w:pStyle w:val="23"/>
      </w:pPr>
      <w:r>
        <w:rPr>
          <w:rFonts w:hint="eastAsia"/>
        </w:rPr>
        <w:t>while (i&lt;5);</w:t>
      </w:r>
    </w:p>
    <w:p>
      <w:pPr>
        <w:pStyle w:val="23"/>
      </w:pPr>
    </w:p>
    <w:p>
      <w:pPr>
        <w:pStyle w:val="23"/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for循环：</w:t>
      </w:r>
    </w:p>
    <w:p>
      <w:pPr>
        <w:pStyle w:val="23"/>
      </w:pPr>
      <w:r>
        <w:rPr>
          <w:rFonts w:hint="eastAsia"/>
        </w:rPr>
        <w:t>var cars=["BMW","Volvo","Saab","Ford"];</w:t>
      </w:r>
    </w:p>
    <w:p>
      <w:pPr>
        <w:pStyle w:val="23"/>
      </w:pPr>
      <w:r>
        <w:rPr>
          <w:rFonts w:hint="eastAsia"/>
        </w:rPr>
        <w:t>for (var i=0; i&lt;cars.length; i++) {</w:t>
      </w:r>
    </w:p>
    <w:p>
      <w:pPr>
        <w:pStyle w:val="23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console.log(cars[i]);</w:t>
      </w:r>
    </w:p>
    <w:p>
      <w:pPr>
        <w:pStyle w:val="23"/>
      </w:pPr>
      <w:r>
        <w:rPr>
          <w:rFonts w:hint="eastAsia"/>
        </w:rPr>
        <w:t>}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50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>练习1：</w:t>
      </w:r>
      <w:r>
        <w:rPr>
          <w:rFonts w:hint="eastAsia"/>
          <w:lang w:eastAsia="zh-CN"/>
        </w:rPr>
        <w:t>数组去重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>&lt;script type="text/javascript"&gt;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arr = [1,3,5,6,76,5,2,34,2,2,45,1,2];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unique(arr){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var res =[];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var json = {};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for(var i=0;i&lt;arr.length;i++){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if(!json[arr[i]]){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　　res.push(arr[i]);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　　json[arr[i]] = 1;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}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}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return res;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unique(arr);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console.log(unique(arr));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5921"/>
      <w:r>
        <w:rPr>
          <w:rFonts w:hint="eastAsia"/>
          <w:lang w:val="en-US" w:eastAsia="zh-CN"/>
        </w:rPr>
        <w:t>函数</w:t>
      </w:r>
      <w:bookmarkEnd w:id="19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>系统函数：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parseInt(),parseFloat(),isNaN()</w:t>
      </w:r>
    </w:p>
    <w:p>
      <w:pPr>
        <w:pStyle w:val="23"/>
        <w:ind w:firstLine="838" w:firstLineChars="0"/>
        <w:rPr>
          <w:b/>
          <w:bCs w:val="0"/>
        </w:rPr>
      </w:pPr>
      <w:r>
        <w:rPr>
          <w:rFonts w:hint="eastAsia"/>
          <w:b/>
          <w:bCs w:val="0"/>
        </w:rPr>
        <w:t>parseInt():</w:t>
      </w:r>
      <w:r>
        <w:rPr>
          <w:rFonts w:ascii="Helvetica Neue" w:hAnsi="Helvetica Neue" w:eastAsia="Helvetica Neue" w:cs="Helvetica Neue"/>
          <w:color w:val="333333"/>
          <w:sz w:val="19"/>
          <w:szCs w:val="19"/>
          <w:shd w:val="clear" w:color="auto" w:fill="FFFFFF"/>
        </w:rPr>
        <w:t>parseInt() 函数可解析一个字符串，并返回一个整数。</w:t>
      </w:r>
    </w:p>
    <w:p>
      <w:pPr>
        <w:pStyle w:val="23"/>
        <w:ind w:firstLine="838" w:firstLineChars="0"/>
        <w:rPr>
          <w:b/>
          <w:bCs w:val="0"/>
        </w:rPr>
      </w:pPr>
      <w:r>
        <w:rPr>
          <w:rFonts w:hint="eastAsia"/>
          <w:b/>
          <w:bCs w:val="0"/>
        </w:rPr>
        <w:t>parseFloat()：</w:t>
      </w:r>
      <w:r>
        <w:rPr>
          <w:rFonts w:ascii="Helvetica Neue" w:hAnsi="Helvetica Neue" w:eastAsia="Helvetica Neue" w:cs="Helvetica Neue"/>
          <w:color w:val="333333"/>
          <w:sz w:val="19"/>
          <w:szCs w:val="19"/>
          <w:shd w:val="clear" w:color="auto" w:fill="FFFFFF"/>
        </w:rPr>
        <w:t>parseFloat() 函数可解析一个字符串，并返回一个浮点数。</w:t>
      </w:r>
    </w:p>
    <w:p>
      <w:pPr>
        <w:pStyle w:val="23"/>
        <w:ind w:left="2426" w:leftChars="655" w:hanging="1051" w:hangingChars="500"/>
      </w:pPr>
      <w:r>
        <w:rPr>
          <w:rFonts w:hint="eastAsia"/>
          <w:b/>
          <w:bCs w:val="0"/>
          <w:lang w:val="en-US" w:eastAsia="zh-CN"/>
        </w:rPr>
        <w:t>isNaN()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 w:ascii="Helvetica Neue" w:hAnsi="Helvetica Neue" w:eastAsia="Helvetica Neue" w:cs="Helvetica Neue"/>
          <w:color w:val="333333"/>
          <w:sz w:val="19"/>
          <w:szCs w:val="19"/>
          <w:shd w:val="clear" w:color="auto" w:fill="FFFFFF"/>
          <w:lang w:val="en-US" w:eastAsia="zh-CN"/>
        </w:rPr>
        <w:t>函数用于检查其参数是否是非数字值。</w:t>
      </w:r>
      <w:r>
        <w:rPr>
          <w:rFonts w:hint="eastAsia" w:ascii="Helvetica Neue" w:hAnsi="Helvetica Neue" w:eastAsia="Helvetica Neue" w:cs="Helvetica Neue"/>
          <w:color w:val="333333"/>
          <w:sz w:val="19"/>
          <w:szCs w:val="19"/>
          <w:shd w:val="clear" w:color="auto" w:fill="FFFFFF"/>
        </w:rPr>
        <w:t>如果参数值为 NaN 或字符串、对象、undefined等非数字值则返回 true, 否则返回 false。</w:t>
      </w:r>
      <w:r>
        <w:rPr>
          <w:rFonts w:hint="eastAsia"/>
          <w:lang w:val="en-US" w:eastAsia="zh-CN"/>
        </w:rPr>
        <w:tab/>
      </w: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59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学习系统函数的使用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/>
      </w:pPr>
      <w:r>
        <w:rPr>
          <w:rFonts w:hint="eastAsia"/>
        </w:rPr>
        <w:tab/>
      </w:r>
      <w:r>
        <w:rPr>
          <w:rFonts w:hint="eastAsia"/>
        </w:rPr>
        <w:t>&lt;script&gt;</w:t>
      </w:r>
    </w:p>
    <w:p>
      <w:pPr>
        <w:pStyle w:val="23"/>
        <w:ind w:firstLine="838"/>
      </w:pPr>
      <w:r>
        <w:rPr>
          <w:rFonts w:hint="eastAsia"/>
        </w:rPr>
        <w:t>document.write(parseInt("10") + "&lt;br&gt;");</w:t>
      </w:r>
    </w:p>
    <w:p>
      <w:pPr>
        <w:pStyle w:val="23"/>
        <w:ind w:firstLine="838"/>
      </w:pPr>
      <w:r>
        <w:rPr>
          <w:rFonts w:hint="eastAsia"/>
        </w:rPr>
        <w:t>document.write(parseInt("10.33") + "&lt;br&gt;");</w:t>
      </w:r>
    </w:p>
    <w:p>
      <w:pPr>
        <w:pStyle w:val="23"/>
        <w:ind w:firstLine="838"/>
      </w:pPr>
      <w:r>
        <w:rPr>
          <w:rFonts w:hint="eastAsia"/>
        </w:rPr>
        <w:t>document.write(parseInt("34 45 66") + "&lt;br&gt;");</w:t>
      </w:r>
    </w:p>
    <w:p>
      <w:pPr>
        <w:pStyle w:val="23"/>
        <w:ind w:firstLine="838"/>
      </w:pPr>
      <w:r>
        <w:rPr>
          <w:rFonts w:hint="eastAsia"/>
        </w:rPr>
        <w:t>document.write(parseInt(" 60 ") + "&lt;br&gt;");</w:t>
      </w:r>
    </w:p>
    <w:p>
      <w:pPr>
        <w:pStyle w:val="23"/>
        <w:ind w:firstLine="838"/>
      </w:pPr>
      <w:r>
        <w:rPr>
          <w:rFonts w:hint="eastAsia"/>
        </w:rPr>
        <w:t>document.write(parseInt("40 years") + "&lt;br&gt;");</w:t>
      </w:r>
    </w:p>
    <w:p>
      <w:pPr>
        <w:pStyle w:val="23"/>
        <w:ind w:firstLine="838"/>
      </w:pPr>
      <w:r>
        <w:rPr>
          <w:rFonts w:hint="eastAsia"/>
        </w:rPr>
        <w:t>document.write(parseInt("He was 40") + "&lt;br&gt;");</w:t>
      </w:r>
    </w:p>
    <w:p>
      <w:pPr>
        <w:pStyle w:val="23"/>
      </w:pPr>
    </w:p>
    <w:p>
      <w:pPr>
        <w:pStyle w:val="23"/>
        <w:ind w:firstLine="838"/>
      </w:pPr>
      <w:r>
        <w:rPr>
          <w:rFonts w:hint="eastAsia"/>
        </w:rPr>
        <w:t>document.write(parseFloat("10") + "&lt;br&gt;");</w:t>
      </w:r>
    </w:p>
    <w:p>
      <w:pPr>
        <w:pStyle w:val="23"/>
        <w:ind w:firstLine="838"/>
      </w:pPr>
      <w:r>
        <w:rPr>
          <w:rFonts w:hint="eastAsia"/>
        </w:rPr>
        <w:t>document.write(parseFloat("10.33") + "&lt;br&gt;");</w:t>
      </w:r>
    </w:p>
    <w:p>
      <w:pPr>
        <w:pStyle w:val="23"/>
        <w:ind w:firstLine="838"/>
      </w:pPr>
      <w:r>
        <w:rPr>
          <w:rFonts w:hint="eastAsia"/>
        </w:rPr>
        <w:t>document.write(parseFloat("34 45 66") + "&lt;br&gt;");</w:t>
      </w:r>
    </w:p>
    <w:p>
      <w:pPr>
        <w:pStyle w:val="23"/>
        <w:ind w:firstLine="838"/>
      </w:pPr>
      <w:r>
        <w:rPr>
          <w:rFonts w:hint="eastAsia"/>
        </w:rPr>
        <w:t>document.write(parseFloat(" 60 ") + "&lt;br&gt;");</w:t>
      </w:r>
    </w:p>
    <w:p>
      <w:pPr>
        <w:pStyle w:val="23"/>
        <w:ind w:firstLine="838"/>
      </w:pPr>
      <w:r>
        <w:rPr>
          <w:rFonts w:hint="eastAsia"/>
        </w:rPr>
        <w:t>document.write(parseFloat("40 years") + "&lt;br&gt;");</w:t>
      </w:r>
    </w:p>
    <w:p>
      <w:pPr>
        <w:pStyle w:val="23"/>
        <w:ind w:firstLine="838"/>
      </w:pPr>
      <w:r>
        <w:rPr>
          <w:rFonts w:hint="eastAsia"/>
        </w:rPr>
        <w:t>document.write(parseFloat("He was 40") + "&lt;br&gt;");</w:t>
      </w:r>
    </w:p>
    <w:p>
      <w:pPr>
        <w:pStyle w:val="23"/>
      </w:pPr>
    </w:p>
    <w:p>
      <w:pPr>
        <w:pStyle w:val="23"/>
        <w:ind w:firstLine="838"/>
      </w:pPr>
      <w:r>
        <w:rPr>
          <w:rFonts w:hint="eastAsia"/>
        </w:rPr>
        <w:t>document.write(isNaN(123)+ "&lt;br&gt;");</w:t>
      </w:r>
    </w:p>
    <w:p>
      <w:pPr>
        <w:pStyle w:val="23"/>
        <w:ind w:firstLine="838"/>
      </w:pPr>
      <w:r>
        <w:rPr>
          <w:rFonts w:hint="eastAsia"/>
        </w:rPr>
        <w:t>document.write(isNaN(-1.23)+ "&lt;br&gt;");</w:t>
      </w:r>
    </w:p>
    <w:p>
      <w:pPr>
        <w:pStyle w:val="23"/>
        <w:ind w:firstLine="838"/>
      </w:pPr>
      <w:r>
        <w:rPr>
          <w:rFonts w:hint="eastAsia"/>
        </w:rPr>
        <w:t>document.write(isNaN(5-2)+ "&lt;br&gt;");</w:t>
      </w:r>
    </w:p>
    <w:p>
      <w:pPr>
        <w:pStyle w:val="23"/>
        <w:ind w:firstLine="838"/>
      </w:pPr>
      <w:r>
        <w:rPr>
          <w:rFonts w:hint="eastAsia"/>
        </w:rPr>
        <w:t>document.write(isNaN(0)+ "&lt;br&gt;");</w:t>
      </w:r>
    </w:p>
    <w:p>
      <w:pPr>
        <w:pStyle w:val="23"/>
        <w:ind w:firstLine="838"/>
      </w:pPr>
      <w:r>
        <w:rPr>
          <w:rFonts w:hint="eastAsia"/>
        </w:rPr>
        <w:t>document.write(isNaN("Hello")+ "&lt;br&gt;");</w:t>
      </w:r>
    </w:p>
    <w:p>
      <w:pPr>
        <w:pStyle w:val="23"/>
        <w:ind w:firstLine="838"/>
      </w:pPr>
      <w:r>
        <w:rPr>
          <w:rFonts w:hint="eastAsia"/>
        </w:rPr>
        <w:t>document.write(isNaN(NaN)+ "&lt;br&gt;");</w:t>
      </w:r>
    </w:p>
    <w:p>
      <w:pPr>
        <w:pStyle w:val="23"/>
        <w:ind w:firstLine="419"/>
        <w:rPr>
          <w:rFonts w:hint="eastAsia"/>
        </w:rPr>
      </w:pPr>
      <w:r>
        <w:rPr>
          <w:rFonts w:hint="eastAsia"/>
        </w:rPr>
        <w:t>&lt;/script&gt;</w:t>
      </w:r>
    </w:p>
    <w:p>
      <w:pPr>
        <w:pStyle w:val="23"/>
        <w:ind w:left="0" w:leftChars="0" w:firstLine="0" w:firstLineChars="0"/>
      </w:pP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0" t="0" r="0" b="0"/>
            <wp:docPr id="6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1）字符串中只返回第一个数字。开头和结尾的空格是允许的。如果字符串的第一个字符不能被转换为数字，那么 parseFloat() 会返回 NaN非数字。</w:t>
      </w:r>
    </w:p>
    <w:p>
      <w:pPr>
        <w:pStyle w:val="23"/>
      </w:pPr>
      <w:r>
        <w:rPr>
          <w:rFonts w:hint="eastAsia"/>
        </w:rPr>
        <w:t>2）</w:t>
      </w:r>
      <w:r>
        <w:rPr>
          <w:rFonts w:hint="eastAsia"/>
          <w:lang w:eastAsia="zh-CN"/>
        </w:rPr>
        <w:t>注意区分形参和实参</w:t>
      </w:r>
    </w:p>
    <w:p>
      <w:pPr>
        <w:pStyle w:val="23"/>
        <w:ind w:left="0" w:leftChars="0" w:firstLine="0" w:firstLine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0" distR="0">
            <wp:extent cx="1223645" cy="527685"/>
            <wp:effectExtent l="0" t="0" r="0" b="0"/>
            <wp:docPr id="35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  <w:r>
        <w:rPr>
          <w:rFonts w:hint="eastAsia"/>
          <w:lang w:eastAsia="zh-CN"/>
        </w:rPr>
        <w:t>使用上述系统函数，自己设置参数进行联系。每个函数尝试</w:t>
      </w:r>
      <w:r>
        <w:rPr>
          <w:rFonts w:hint="eastAsia"/>
          <w:lang w:val="en-US" w:eastAsia="zh-CN"/>
        </w:rPr>
        <w:t>10次</w:t>
      </w: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firstLine="420"/>
        <w:rPr>
          <w:rFonts w:hint="eastAsia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2.2.10.2</w:t>
      </w:r>
      <w:r>
        <w:rPr>
          <w:rFonts w:hint="eastAsia"/>
          <w:b/>
          <w:bCs w:val="0"/>
          <w:color w:val="FF0000"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自定义函数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有名的函数、匿名函数。这里重点讲解有名的函数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无参数时：</w:t>
      </w:r>
    </w:p>
    <w:p>
      <w:pPr>
        <w:pStyle w:val="23"/>
        <w:ind w:firstLine="419" w:firstLineChars="0"/>
      </w:pPr>
      <w:r>
        <w:rPr>
          <w:rFonts w:hint="eastAsia"/>
        </w:rPr>
        <w:t xml:space="preserve">function </w:t>
      </w:r>
      <w:r>
        <w:rPr>
          <w:rFonts w:hint="eastAsia"/>
          <w:lang w:eastAsia="zh-CN"/>
        </w:rPr>
        <w:t>函数名</w:t>
      </w:r>
      <w:r>
        <w:rPr>
          <w:rFonts w:hint="eastAsia"/>
        </w:rPr>
        <w:t>() {</w:t>
      </w:r>
    </w:p>
    <w:p>
      <w:pPr>
        <w:pStyle w:val="23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alert('123');</w:t>
      </w:r>
    </w:p>
    <w:p>
      <w:pPr>
        <w:pStyle w:val="23"/>
        <w:ind w:firstLine="420"/>
      </w:pPr>
      <w:r>
        <w:rPr>
          <w:rFonts w:hint="eastAsia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函数名</w:t>
      </w:r>
      <w:r>
        <w:rPr>
          <w:rFonts w:hint="eastAsia"/>
        </w:rPr>
        <w:t>();</w:t>
      </w:r>
      <w:r>
        <w:rPr>
          <w:rFonts w:hint="eastAsia"/>
          <w:lang w:val="en-US" w:eastAsia="zh-CN"/>
        </w:rPr>
        <w:t xml:space="preserve"> // 函数调用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有参数时：</w:t>
      </w:r>
    </w:p>
    <w:p>
      <w:pPr>
        <w:pStyle w:val="23"/>
        <w:ind w:firstLine="419" w:firstLineChars="0"/>
      </w:pPr>
      <w:r>
        <w:rPr>
          <w:rFonts w:hint="eastAsia"/>
        </w:rPr>
        <w:t xml:space="preserve">function </w:t>
      </w:r>
      <w:r>
        <w:rPr>
          <w:rFonts w:hint="eastAsia"/>
          <w:lang w:eastAsia="zh-CN"/>
        </w:rPr>
        <w:t>函数名</w:t>
      </w:r>
      <w:r>
        <w:rPr>
          <w:rFonts w:hint="eastAsia"/>
        </w:rPr>
        <w:t>(</w:t>
      </w:r>
      <w:r>
        <w:rPr>
          <w:rFonts w:hint="eastAsia"/>
          <w:lang w:eastAsia="zh-CN"/>
        </w:rPr>
        <w:t>形参</w:t>
      </w:r>
      <w:r>
        <w:rPr>
          <w:rFonts w:hint="eastAsia"/>
        </w:rPr>
        <w:t>) {</w:t>
      </w:r>
    </w:p>
    <w:p>
      <w:pPr>
        <w:pStyle w:val="23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alert('123');</w:t>
      </w:r>
    </w:p>
    <w:p>
      <w:pPr>
        <w:pStyle w:val="23"/>
        <w:ind w:firstLine="420"/>
      </w:pPr>
      <w:r>
        <w:rPr>
          <w:rFonts w:hint="eastAsia"/>
        </w:rPr>
        <w:t>}</w:t>
      </w:r>
    </w:p>
    <w:p>
      <w:pPr>
        <w:pStyle w:val="23"/>
        <w:ind w:firstLine="419" w:firstLineChars="0"/>
      </w:pPr>
      <w:r>
        <w:rPr>
          <w:rFonts w:hint="eastAsia"/>
          <w:lang w:eastAsia="zh-CN"/>
        </w:rPr>
        <w:t>函数名</w:t>
      </w:r>
      <w:r>
        <w:rPr>
          <w:rFonts w:hint="eastAsia"/>
        </w:rPr>
        <w:t>(</w:t>
      </w:r>
      <w:r>
        <w:rPr>
          <w:rFonts w:hint="eastAsia"/>
          <w:lang w:eastAsia="zh-CN"/>
        </w:rPr>
        <w:t>实参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 xml:space="preserve"> // 函数调用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有返回值情况：</w:t>
      </w:r>
    </w:p>
    <w:p>
      <w:pPr>
        <w:pStyle w:val="23"/>
        <w:ind w:firstLine="419" w:firstLineChars="0"/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  <w:lang w:eastAsia="zh-CN"/>
        </w:rPr>
        <w:t>函数名</w:t>
      </w:r>
      <w:r>
        <w:rPr>
          <w:rFonts w:hint="eastAsia"/>
        </w:rPr>
        <w:t>() {</w:t>
      </w:r>
    </w:p>
    <w:p>
      <w:pPr>
        <w:pStyle w:val="23"/>
        <w:ind w:firstLine="419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// 一些代码</w:t>
      </w:r>
    </w:p>
    <w:p>
      <w:pPr>
        <w:pStyle w:val="23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return  xx；       // 返回值</w:t>
      </w:r>
    </w:p>
    <w:p>
      <w:pPr>
        <w:pStyle w:val="23"/>
        <w:ind w:firstLine="420"/>
      </w:pPr>
      <w:r>
        <w:rPr>
          <w:rFonts w:hint="eastAsia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函数名</w:t>
      </w:r>
      <w:r>
        <w:rPr>
          <w:rFonts w:hint="eastAsia"/>
        </w:rPr>
        <w:t>();</w:t>
      </w:r>
      <w:r>
        <w:rPr>
          <w:rFonts w:hint="eastAsia"/>
          <w:lang w:val="en-US" w:eastAsia="zh-CN"/>
        </w:rPr>
        <w:t xml:space="preserve"> // 函数调用</w:t>
      </w:r>
    </w:p>
    <w:p>
      <w:pPr>
        <w:pStyle w:val="23"/>
        <w:ind w:firstLine="420"/>
        <w:rPr>
          <w:rFonts w:hint="eastAsia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24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学习自定义函数的使用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rPr>
          <w:rFonts w:hint="eastAsia" w:eastAsia="微软雅黑"/>
          <w:lang w:eastAsia="zh-CN"/>
        </w:rPr>
      </w:pPr>
    </w:p>
    <w:p>
      <w:pPr>
        <w:pStyle w:val="23"/>
        <w:ind w:firstLine="419" w:firstLineChars="0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play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'点了,去玩耍了！');</w:t>
      </w: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}</w:t>
      </w:r>
    </w:p>
    <w:p>
      <w:pPr>
        <w:pStyle w:val="23"/>
        <w:ind w:firstLine="419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eat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alert(time + '点了,吃早饭了！');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function study (time) {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alert(time + '点了,好好学习！');</w:t>
      </w:r>
    </w:p>
    <w:p>
      <w:pPr>
        <w:pStyle w:val="23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ind w:firstLine="421"/>
        <w:rPr>
          <w:rFonts w:hint="eastAsia" w:hAnsi="楷体_GB2312"/>
          <w:b/>
        </w:rPr>
      </w:pP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eat(8); // 函数调用</w:t>
      </w: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study (10);</w:t>
      </w:r>
    </w:p>
    <w:p>
      <w:pPr>
        <w:pStyle w:val="23"/>
        <w:ind w:firstLine="421"/>
        <w:rPr>
          <w:rFonts w:hint="eastAsia" w:hAnsi="楷体_GB2312"/>
          <w:b/>
        </w:rPr>
      </w:pPr>
      <w:r>
        <w:rPr>
          <w:rFonts w:hint="eastAsia" w:hAnsi="楷体_GB2312"/>
          <w:b/>
        </w:rPr>
        <w:t>play (19);</w:t>
      </w:r>
    </w:p>
    <w:p>
      <w:pPr>
        <w:pStyle w:val="23"/>
        <w:ind w:firstLine="421"/>
        <w:rPr>
          <w:rFonts w:hint="eastAsia" w:hAnsi="楷体_GB2312"/>
          <w:b/>
        </w:rPr>
      </w:pPr>
    </w:p>
    <w:p>
      <w:pPr>
        <w:pStyle w:val="23"/>
        <w:ind w:firstLine="421"/>
        <w:rPr>
          <w:rFonts w:hint="eastAsia" w:hAnsi="楷体_GB2312"/>
          <w:b/>
        </w:rPr>
      </w:pPr>
    </w:p>
    <w:p>
      <w:pPr>
        <w:pStyle w:val="23"/>
        <w:ind w:firstLine="420" w:firstLineChars="200"/>
        <w:rPr>
          <w:rFonts w:hint="eastAsia" w:hAnsi="楷体_GB2312"/>
          <w:b/>
        </w:rPr>
      </w:pPr>
      <w:r>
        <w:rPr>
          <w:rFonts w:hint="eastAsia" w:hAnsi="楷体_GB2312"/>
          <w:b/>
        </w:rPr>
        <w:t>function myFunction(){</w:t>
      </w:r>
    </w:p>
    <w:p>
      <w:pPr>
        <w:pStyle w:val="23"/>
        <w:ind w:firstLine="838"/>
        <w:rPr>
          <w:rFonts w:hint="eastAsia" w:hAnsi="楷体_GB2312"/>
          <w:b/>
        </w:rPr>
      </w:pPr>
      <w:r>
        <w:rPr>
          <w:rFonts w:hint="eastAsia" w:hAnsi="楷体_GB2312"/>
          <w:b/>
        </w:rPr>
        <w:t>var x=5;</w:t>
      </w:r>
    </w:p>
    <w:p>
      <w:pPr>
        <w:pStyle w:val="23"/>
        <w:ind w:firstLine="838"/>
        <w:rPr>
          <w:rFonts w:hint="eastAsia" w:hAnsi="楷体_GB2312"/>
          <w:b/>
        </w:rPr>
      </w:pPr>
      <w:r>
        <w:rPr>
          <w:rFonts w:hint="eastAsia" w:hAnsi="楷体_GB2312"/>
          <w:b/>
        </w:rPr>
        <w:t>return x;</w:t>
      </w:r>
    </w:p>
    <w:p>
      <w:pPr>
        <w:pStyle w:val="23"/>
        <w:ind w:firstLine="419"/>
        <w:rPr>
          <w:rFonts w:hint="eastAsia" w:hAnsi="楷体_GB2312"/>
          <w:b/>
        </w:rPr>
      </w:pPr>
      <w:r>
        <w:rPr>
          <w:rFonts w:hint="eastAsia" w:hAnsi="楷体_GB2312"/>
          <w:b/>
        </w:rPr>
        <w:t>}</w:t>
      </w:r>
    </w:p>
    <w:p>
      <w:pPr>
        <w:pStyle w:val="23"/>
        <w:ind w:firstLine="419"/>
        <w:rPr>
          <w:rFonts w:hint="eastAsia" w:hAnsi="楷体_GB2312"/>
          <w:b/>
        </w:rPr>
      </w:pPr>
      <w:r>
        <w:rPr>
          <w:rFonts w:hint="eastAsia" w:hAnsi="楷体_GB2312"/>
          <w:b/>
        </w:rPr>
        <w:t>var myVar=myFunction();</w:t>
      </w:r>
    </w:p>
    <w:p>
      <w:pPr>
        <w:pStyle w:val="23"/>
        <w:ind w:firstLine="419"/>
        <w:rPr>
          <w:rFonts w:hint="eastAsia" w:hAnsi="楷体_GB2312"/>
          <w:b/>
        </w:rPr>
      </w:pPr>
      <w:r>
        <w:rPr>
          <w:rFonts w:hint="eastAsia" w:hAnsi="楷体_GB2312"/>
          <w:b/>
        </w:rPr>
        <w:t>console.log(myVar);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6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结合if判断</w:t>
      </w:r>
      <w:r>
        <w:rPr>
          <w:rFonts w:hint="eastAsia"/>
          <w:lang w:val="en-US" w:eastAsia="zh-CN"/>
        </w:rPr>
        <w:t>:</w:t>
      </w:r>
    </w:p>
    <w:p>
      <w:pPr>
        <w:pStyle w:val="23"/>
        <w:ind w:firstLine="210" w:firstLineChars="100"/>
      </w:pPr>
      <w:r>
        <w:rPr>
          <w:rFonts w:hint="eastAsia"/>
        </w:rPr>
        <w:t>var time = 20;</w:t>
      </w:r>
    </w:p>
    <w:p>
      <w:pPr>
        <w:pStyle w:val="23"/>
      </w:pPr>
      <w:r>
        <w:rPr>
          <w:rFonts w:hint="eastAsia"/>
        </w:rPr>
        <w:t xml:space="preserve">   if (7&lt;time &amp;&amp; time&lt;9) {</w:t>
      </w:r>
    </w:p>
    <w:p>
      <w:pPr>
        <w:pStyle w:val="23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eat(time);</w:t>
      </w:r>
    </w:p>
    <w:p>
      <w:pPr>
        <w:pStyle w:val="23"/>
      </w:pPr>
      <w:r>
        <w:rPr>
          <w:rFonts w:hint="eastAsia"/>
        </w:rPr>
        <w:t xml:space="preserve">   }else if (9&lt;=time &amp;&amp; time&lt;=18) {</w:t>
      </w:r>
    </w:p>
    <w:p>
      <w:pPr>
        <w:pStyle w:val="23"/>
      </w:pPr>
      <w:r>
        <w:rPr>
          <w:rFonts w:hint="eastAsia"/>
        </w:rPr>
        <w:t xml:space="preserve">     study (time);</w:t>
      </w:r>
    </w:p>
    <w:p>
      <w:pPr>
        <w:pStyle w:val="23"/>
      </w:pPr>
      <w:r>
        <w:rPr>
          <w:rFonts w:hint="eastAsia"/>
        </w:rPr>
        <w:t xml:space="preserve">   }else if (18&lt; time &lt; 22) {</w:t>
      </w:r>
    </w:p>
    <w:p>
      <w:pPr>
        <w:pStyle w:val="23"/>
      </w:pPr>
      <w:r>
        <w:rPr>
          <w:rFonts w:hint="eastAsia"/>
        </w:rPr>
        <w:t xml:space="preserve">     play (time);</w:t>
      </w:r>
    </w:p>
    <w:p>
      <w:pPr>
        <w:pStyle w:val="23"/>
      </w:pPr>
      <w:r>
        <w:rPr>
          <w:rFonts w:hint="eastAsia"/>
        </w:rPr>
        <w:t xml:space="preserve">   }</w:t>
      </w:r>
    </w:p>
    <w:p>
      <w:pPr>
        <w:pStyle w:val="23"/>
      </w:pPr>
      <w:r>
        <w:rPr>
          <w:rFonts w:hint="eastAsia"/>
        </w:rPr>
        <w:t xml:space="preserve">    </w:t>
      </w:r>
    </w:p>
    <w:p>
      <w:pPr>
        <w:pStyle w:val="23"/>
      </w:pPr>
      <w:r>
        <w:rPr>
          <w:rFonts w:hint="eastAsia"/>
        </w:rPr>
        <w:t xml:space="preserve">    function eat (time) {</w:t>
      </w:r>
    </w:p>
    <w:p>
      <w:pPr>
        <w:pStyle w:val="23"/>
      </w:pPr>
      <w:r>
        <w:rPr>
          <w:rFonts w:hint="eastAsia"/>
        </w:rPr>
        <w:t xml:space="preserve">      console.log(time + '点了,吃早饭了！');</w:t>
      </w:r>
    </w:p>
    <w:p>
      <w:pPr>
        <w:pStyle w:val="23"/>
      </w:pPr>
      <w:r>
        <w:rPr>
          <w:rFonts w:hint="eastAsia"/>
        </w:rPr>
        <w:t xml:space="preserve">    }</w:t>
      </w:r>
    </w:p>
    <w:p>
      <w:pPr>
        <w:pStyle w:val="23"/>
      </w:pPr>
      <w:r>
        <w:rPr>
          <w:rFonts w:hint="eastAsia"/>
        </w:rPr>
        <w:t xml:space="preserve">    function study (time) {</w:t>
      </w:r>
    </w:p>
    <w:p>
      <w:pPr>
        <w:pStyle w:val="23"/>
      </w:pPr>
      <w:r>
        <w:rPr>
          <w:rFonts w:hint="eastAsia"/>
        </w:rPr>
        <w:t xml:space="preserve">      console.log(time + '点了,好好学习！');</w:t>
      </w:r>
    </w:p>
    <w:p>
      <w:pPr>
        <w:pStyle w:val="23"/>
      </w:pPr>
      <w:r>
        <w:rPr>
          <w:rFonts w:hint="eastAsia"/>
        </w:rPr>
        <w:t xml:space="preserve">    }</w:t>
      </w:r>
    </w:p>
    <w:p>
      <w:pPr>
        <w:pStyle w:val="23"/>
      </w:pPr>
      <w:r>
        <w:rPr>
          <w:rFonts w:hint="eastAsia"/>
        </w:rPr>
        <w:t xml:space="preserve">    function play (time) {</w:t>
      </w:r>
    </w:p>
    <w:p>
      <w:pPr>
        <w:pStyle w:val="23"/>
      </w:pPr>
      <w:r>
        <w:rPr>
          <w:rFonts w:hint="eastAsia"/>
        </w:rPr>
        <w:t xml:space="preserve">      console.log(time + '点了,去玩耍了！');</w:t>
      </w:r>
    </w:p>
    <w:p>
      <w:pPr>
        <w:pStyle w:val="23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23"/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4911"/>
      <w:r>
        <w:rPr>
          <w:rFonts w:hint="eastAsia"/>
          <w:lang w:val="en-US" w:eastAsia="zh-CN"/>
        </w:rPr>
        <w:t>事件</w:t>
      </w:r>
      <w:bookmarkEnd w:id="20"/>
    </w:p>
    <w:p>
      <w:pPr>
        <w:pStyle w:val="23"/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函数是由事件驱动的或者当它被调用时执行的可重复使用的代码块。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3"/>
        <w:ind w:firstLine="210" w:firstLineChars="100"/>
        <w:rPr>
          <w:rFonts w:hint="eastAsia"/>
        </w:rPr>
      </w:pPr>
      <w:r>
        <w:rPr>
          <w:rFonts w:hint="eastAsia"/>
        </w:rPr>
        <w:t>onclick点击事件</w:t>
      </w:r>
    </w:p>
    <w:p>
      <w:pPr>
        <w:pStyle w:val="23"/>
        <w:ind w:firstLine="210" w:firstLineChars="100"/>
        <w:rPr>
          <w:rFonts w:hint="eastAsia" w:hAnsi="楷体_GB2312"/>
          <w:b/>
        </w:rPr>
      </w:pPr>
      <w:r>
        <w:rPr>
          <w:rFonts w:hint="eastAsia" w:hAnsi="楷体_GB2312"/>
          <w:b/>
        </w:rPr>
        <w:t>&lt;button onclick="message()"&gt;点击这里&lt;/button&gt;</w:t>
      </w:r>
    </w:p>
    <w:p>
      <w:pPr>
        <w:pStyle w:val="23"/>
        <w:ind w:firstLine="210" w:firstLineChars="100"/>
        <w:rPr>
          <w:rFonts w:hint="eastAsia"/>
        </w:rPr>
      </w:pPr>
    </w:p>
    <w:p>
      <w:pPr>
        <w:pStyle w:val="23"/>
        <w:ind w:firstLine="210" w:firstLineChars="100"/>
        <w:rPr>
          <w:rFonts w:hint="eastAsia"/>
          <w:sz w:val="21"/>
        </w:rPr>
      </w:pPr>
      <w:r>
        <w:rPr>
          <w:rFonts w:hint="eastAsia"/>
        </w:rPr>
        <w:t>onload事件：</w:t>
      </w:r>
      <w:r>
        <w:rPr>
          <w:rFonts w:hint="eastAsia"/>
          <w:sz w:val="21"/>
        </w:rPr>
        <w:t>onload 事件会在页面或图像加载完成后立即发生。</w:t>
      </w:r>
    </w:p>
    <w:p>
      <w:pPr>
        <w:pStyle w:val="23"/>
        <w:ind w:firstLine="420" w:firstLineChars="200"/>
        <w:rPr>
          <w:rFonts w:hint="eastAsia" w:hAnsi="楷体_GB2312"/>
          <w:b/>
        </w:rPr>
      </w:pPr>
      <w:r>
        <w:rPr>
          <w:rFonts w:hint="eastAsia" w:hAnsi="楷体_GB2312"/>
          <w:b/>
        </w:rPr>
        <w:t>&lt;body onload="SomeJavaScriptCode"&gt;</w:t>
      </w:r>
    </w:p>
    <w:p>
      <w:pPr>
        <w:pStyle w:val="23"/>
        <w:ind w:firstLine="419"/>
        <w:rPr>
          <w:rFonts w:hint="eastAsia" w:hAnsi="楷体_GB2312"/>
          <w:b/>
        </w:rPr>
      </w:pPr>
    </w:p>
    <w:p>
      <w:pPr>
        <w:pStyle w:val="23"/>
        <w:ind w:firstLine="420" w:firstLineChars="200"/>
      </w:pPr>
      <w:r>
        <w:rPr>
          <w:rFonts w:hint="eastAsia"/>
        </w:rPr>
        <w:t>给img加onload事件：</w:t>
      </w:r>
    </w:p>
    <w:p>
      <w:pPr>
        <w:pStyle w:val="23"/>
        <w:ind w:firstLine="419"/>
        <w:rPr>
          <w:rFonts w:hint="eastAsia" w:hAnsi="楷体_GB2312"/>
          <w:b/>
        </w:rPr>
      </w:pPr>
      <w:r>
        <w:rPr>
          <w:rFonts w:hint="eastAsia" w:hAnsi="楷体_GB2312"/>
          <w:b/>
        </w:rPr>
        <w:t>&lt;img src="logo.png" onload="loadImage()" /&gt;</w:t>
      </w:r>
    </w:p>
    <w:p>
      <w:pPr>
        <w:pStyle w:val="23"/>
        <w:ind w:firstLine="210" w:firstLineChars="100"/>
        <w:rPr>
          <w:rFonts w:hint="eastAsia"/>
          <w:sz w:val="21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ind w:left="424" w:leftChars="202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6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学习事件的使用：点击事件、</w:t>
      </w:r>
      <w:r>
        <w:rPr>
          <w:rFonts w:hint="eastAsia"/>
          <w:lang w:val="en-US" w:eastAsia="zh-CN"/>
        </w:rPr>
        <w:t>onload事件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</w:p>
    <w:p>
      <w:pPr>
        <w:pStyle w:val="23"/>
        <w:ind w:firstLine="419"/>
        <w:rPr>
          <w:rFonts w:hint="eastAsia" w:hAnsi="楷体_GB2312"/>
          <w:b/>
        </w:rPr>
      </w:pPr>
    </w:p>
    <w:p>
      <w:pPr>
        <w:pStyle w:val="23"/>
        <w:ind w:left="0" w:firstLine="630" w:firstLineChars="300"/>
        <w:rPr>
          <w:rFonts w:hint="eastAsia" w:hAnsi="楷体_GB2312"/>
          <w:b/>
        </w:rPr>
      </w:pPr>
      <w:r>
        <w:rPr>
          <w:rFonts w:hint="eastAsia" w:hAnsi="楷体_GB2312"/>
          <w:b/>
        </w:rPr>
        <w:t>综合onload事件:</w:t>
      </w:r>
    </w:p>
    <w:p>
      <w:pPr>
        <w:pStyle w:val="23"/>
        <w:ind w:left="0" w:firstLine="630" w:firstLineChars="300"/>
        <w:rPr>
          <w:rFonts w:hint="eastAsia" w:hAnsi="楷体_GB2312"/>
          <w:b/>
        </w:rPr>
      </w:pPr>
      <w:r>
        <w:rPr>
          <w:rFonts w:hint="eastAsia" w:hAnsi="楷体_GB2312"/>
          <w:b/>
        </w:rPr>
        <w:t>&lt;body&gt;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</w:t>
      </w:r>
      <w:r>
        <w:rPr>
          <w:rFonts w:hint="eastAsia" w:hAnsi="楷体_GB2312"/>
          <w:b/>
        </w:rPr>
        <w:tab/>
      </w:r>
      <w:r>
        <w:rPr>
          <w:rFonts w:hint="eastAsia" w:hAnsi="楷体_GB2312"/>
          <w:b/>
        </w:rPr>
        <w:t>&lt;img id="myImg" width="1000" src="http://img2.niutuku.com/desk/1208/1401/ntk-1401-8806.jpg" /&gt;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&lt;/body&gt;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&lt;script&gt;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window.onload = function(){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    alert("页面dom加载完成");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  }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</w:t>
      </w:r>
      <w:r>
        <w:rPr>
          <w:rFonts w:hint="eastAsia" w:hAnsi="楷体_GB2312"/>
          <w:b/>
        </w:rPr>
        <w:tab/>
      </w:r>
      <w:r>
        <w:rPr>
          <w:rFonts w:hint="eastAsia" w:hAnsi="楷体_GB2312"/>
          <w:b/>
        </w:rPr>
        <w:t>document.getElementById("myImg").onload = function(){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</w:t>
      </w:r>
      <w:r>
        <w:rPr>
          <w:rFonts w:hint="eastAsia" w:hAnsi="楷体_GB2312"/>
          <w:b/>
        </w:rPr>
        <w:tab/>
      </w:r>
      <w:r>
        <w:rPr>
          <w:rFonts w:hint="eastAsia" w:hAnsi="楷体_GB2312"/>
          <w:b/>
        </w:rPr>
        <w:tab/>
      </w:r>
      <w:r>
        <w:rPr>
          <w:rFonts w:hint="eastAsia" w:hAnsi="楷体_GB2312"/>
          <w:b/>
        </w:rPr>
        <w:t>alert("图片已经加载完成");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</w:t>
      </w:r>
      <w:r>
        <w:rPr>
          <w:rFonts w:hint="eastAsia" w:hAnsi="楷体_GB2312"/>
          <w:b/>
        </w:rPr>
        <w:tab/>
      </w:r>
      <w:r>
        <w:rPr>
          <w:rFonts w:hint="eastAsia" w:hAnsi="楷体_GB2312"/>
          <w:b/>
        </w:rPr>
        <w:t>}</w:t>
      </w:r>
    </w:p>
    <w:p>
      <w:pPr>
        <w:pStyle w:val="23"/>
        <w:ind w:left="420"/>
        <w:rPr>
          <w:rFonts w:hint="eastAsia" w:hAnsi="楷体_GB2312"/>
          <w:b/>
        </w:rPr>
      </w:pPr>
      <w:r>
        <w:rPr>
          <w:rFonts w:hint="eastAsia" w:hAnsi="楷体_GB2312"/>
          <w:b/>
        </w:rPr>
        <w:t xml:space="preserve">  &lt;/script&gt;</w:t>
      </w:r>
    </w:p>
    <w:p>
      <w:pPr>
        <w:pStyle w:val="23"/>
        <w:ind w:firstLine="419"/>
        <w:rPr>
          <w:rFonts w:hint="eastAsia" w:hAnsi="楷体_GB2312"/>
          <w:b/>
        </w:rPr>
      </w:pPr>
    </w:p>
    <w:p>
      <w:pPr>
        <w:pStyle w:val="23"/>
      </w:pPr>
    </w:p>
    <w:p>
      <w:pPr>
        <w:pStyle w:val="23"/>
        <w:ind w:left="426"/>
      </w:pPr>
      <w:r>
        <w:drawing>
          <wp:inline distT="0" distB="0" distL="0" distR="0">
            <wp:extent cx="1223645" cy="520065"/>
            <wp:effectExtent l="0" t="0" r="0" b="0"/>
            <wp:docPr id="65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630" w:firstLineChars="300"/>
      </w:pPr>
      <w:r>
        <w:rPr>
          <w:rFonts w:hint="eastAsia"/>
        </w:rPr>
        <w:t>1）onload 通常用于 &lt;body&gt; 元素，在页面完全载入后(包括图片、css文件等等。)执行脚本代码。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66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>练习1：练习/2.2 TAB切换效果</w:t>
      </w:r>
    </w:p>
    <w:p>
      <w:pPr>
        <w:pStyle w:val="28"/>
        <w:rPr>
          <w:rFonts w:hint="eastAsia"/>
          <w:lang w:val="en-US" w:eastAsia="zh-CN"/>
        </w:rPr>
      </w:pPr>
      <w:bookmarkStart w:id="21" w:name="_Toc23494"/>
      <w:r>
        <w:rPr>
          <w:rFonts w:hint="eastAsia"/>
          <w:lang w:val="en-US" w:eastAsia="zh-CN"/>
        </w:rPr>
        <w:t xml:space="preserve">DOM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End w:id="21"/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当网页被加载时，浏览器会创建页面的文档对象模型（Document Object Model）。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DOM 模型被构造为对象的树：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3000"/>
      <w:r>
        <w:rPr>
          <w:rFonts w:hint="eastAsia"/>
          <w:lang w:val="en-US" w:eastAsia="zh-CN"/>
        </w:rPr>
        <w:t>DOM定义</w:t>
      </w:r>
      <w:bookmarkEnd w:id="22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定义了访问和操作 HTML 文档的标准方法。</w:t>
      </w:r>
    </w:p>
    <w:p>
      <w:pPr>
        <w:pStyle w:val="23"/>
        <w:rPr>
          <w:rFonts w:hint="eastAsia"/>
        </w:rPr>
      </w:pPr>
      <w:r>
        <w:rPr>
          <w:rFonts w:hint="eastAsia"/>
          <w:lang w:val="en-US" w:eastAsia="zh-CN"/>
        </w:rPr>
        <w:t>DOM</w:t>
      </w:r>
      <w:r>
        <w:rPr>
          <w:rFonts w:hint="eastAsia"/>
          <w:lang w:eastAsia="zh-CN"/>
        </w:rPr>
        <w:t>就是</w:t>
      </w:r>
      <w:r>
        <w:rPr>
          <w:rFonts w:hint="eastAsia"/>
        </w:rPr>
        <w:t>是关于如何获取、修改、添加或删除</w:t>
      </w:r>
      <w:r>
        <w:rPr>
          <w:rFonts w:hint="eastAsia"/>
          <w:lang w:eastAsia="zh-CN"/>
        </w:rPr>
        <w:t>文档</w:t>
      </w:r>
      <w:r>
        <w:rPr>
          <w:rFonts w:hint="eastAsia"/>
        </w:rPr>
        <w:t xml:space="preserve"> 元素的标准。</w:t>
      </w:r>
    </w:p>
    <w:p>
      <w:pPr>
        <w:pStyle w:val="4"/>
        <w:rPr>
          <w:rFonts w:hint="eastAsia"/>
          <w:lang w:eastAsia="zh-CN"/>
        </w:rPr>
      </w:pPr>
      <w:bookmarkStart w:id="23" w:name="_Toc11041"/>
      <w:r>
        <w:rPr>
          <w:rFonts w:hint="eastAsia"/>
        </w:rPr>
        <w:t>DOM与网页的关系</w:t>
      </w:r>
      <w:bookmarkEnd w:id="23"/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html文档中的元素都是一个个节点。JS可以获取</w:t>
      </w:r>
      <w:r>
        <w:rPr>
          <w:rFonts w:hint="eastAsia"/>
        </w:rPr>
        <w:t>修改、添加或删除</w:t>
      </w:r>
      <w:r>
        <w:rPr>
          <w:rFonts w:hint="eastAsia"/>
          <w:lang w:val="en-US" w:eastAsia="zh-CN"/>
        </w:rPr>
        <w:t>DOM 节点，来改变页面结构。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4973"/>
      <w:r>
        <w:rPr>
          <w:rFonts w:hint="eastAsia"/>
          <w:lang w:val="en-US" w:eastAsia="zh-CN"/>
        </w:rPr>
        <w:t>常用获取DOM 的方法</w:t>
      </w:r>
      <w:bookmarkEnd w:id="24"/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9"/>
        <w:gridCol w:w="3435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获取到的元素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getElementById(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通过id名获取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document.getElementsByTagName(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通过标签名获取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9" w:type="dxa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document.getElementsByClassName(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  <w:tc>
          <w:tcPr>
            <w:tcW w:w="3435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通过class名获取</w:t>
            </w:r>
          </w:p>
        </w:tc>
        <w:tc>
          <w:tcPr>
            <w:tcW w:w="3672" w:type="dxa"/>
          </w:tcPr>
          <w:p>
            <w:pPr>
              <w:pStyle w:val="2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一组元素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练习获取页面中的元素节点并添加事件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&lt;body&gt;</w:t>
      </w:r>
    </w:p>
    <w:p>
      <w:pPr>
        <w:pStyle w:val="23"/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&lt;button id =“myBtn”&gt;&lt;/button&gt;</w:t>
      </w:r>
    </w:p>
    <w:p>
      <w:pPr>
        <w:pStyle w:val="23"/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&lt;div class =“box”&gt;&lt;/div&gt;</w:t>
      </w:r>
    </w:p>
    <w:p>
      <w:pPr>
        <w:pStyle w:val="23"/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&lt;p&gt;123&lt;/p&gt;</w:t>
      </w:r>
    </w:p>
    <w:p>
      <w:pPr>
        <w:pStyle w:val="23"/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&lt;p&gt;456&lt;/p&gt;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&lt;/body&gt;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myBtn = document.getElementById("myBtn");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aP = document.getElementByTagName("p");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var box = document.getElementByClassName("box");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console.log(myBtn);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console.log(aP);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console.log(box);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</w:p>
    <w:p>
      <w:pPr>
        <w:pStyle w:val="23"/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 获取到DOM元素后添加事件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/*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bookmarkStart w:id="25" w:name="OLE_LINK5"/>
      <w:r>
        <w:rPr>
          <w:rFonts w:hint="eastAsia"/>
          <w:sz w:val="21"/>
          <w:lang w:val="en-US" w:eastAsia="zh-CN"/>
        </w:rPr>
        <w:t>document.getElementById("myBtn")</w:t>
      </w:r>
      <w:bookmarkEnd w:id="25"/>
      <w:r>
        <w:rPr>
          <w:rFonts w:hint="eastAsia"/>
          <w:sz w:val="21"/>
          <w:lang w:val="en-US" w:eastAsia="zh-CN"/>
        </w:rPr>
        <w:t xml:space="preserve">.onclick=function(){ </w:t>
      </w:r>
    </w:p>
    <w:p>
      <w:pPr>
        <w:pStyle w:val="23"/>
        <w:ind w:firstLine="838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message(); </w:t>
      </w:r>
    </w:p>
    <w:p>
      <w:pPr>
        <w:pStyle w:val="23"/>
        <w:ind w:firstLine="420" w:firstLineChars="2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message(){</w:t>
      </w:r>
    </w:p>
    <w:p>
      <w:pPr>
        <w:pStyle w:val="23"/>
        <w:ind w:firstLine="838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document.getElementById("box").innerHTML=‘点击事件’;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*/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&lt;/script&gt;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38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/2.3DOM/</w:t>
      </w:r>
      <w:r>
        <w:rPr>
          <w:rFonts w:hint="eastAsia"/>
        </w:rPr>
        <w:t>实现全选及全不选效果</w:t>
      </w:r>
    </w:p>
    <w:p>
      <w:pPr>
        <w:pStyle w:val="23"/>
        <w:rPr>
          <w:rFonts w:hint="eastAsia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4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/2.3DOM/</w:t>
      </w:r>
      <w:r>
        <w:rPr>
          <w:rFonts w:hint="eastAsia"/>
          <w:lang w:eastAsia="zh-CN"/>
        </w:rPr>
        <w:t>点击导航下拉菜单</w:t>
      </w:r>
      <w:r>
        <w:rPr>
          <w:rFonts w:hint="eastAsia"/>
          <w:lang w:val="en-US" w:eastAsia="zh-CN"/>
        </w:rPr>
        <w:t>.html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</w:t>
      </w:r>
      <w:r>
        <w:rPr>
          <w:rFonts w:hint="eastAsia"/>
          <w:lang w:eastAsia="zh-CN"/>
        </w:rPr>
        <w:t>获取页面中的</w:t>
      </w:r>
      <w:r>
        <w:rPr>
          <w:rFonts w:hint="eastAsia"/>
          <w:lang w:val="en-US" w:eastAsia="zh-CN"/>
        </w:rPr>
        <w:t>DOM的方式？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js代码要写在html标签之后，否则获取不到DOM。或者使用 window.onload = function  () { js代码 }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  <w:r>
        <w:rPr>
          <w:rFonts w:hint="eastAsia"/>
          <w:lang w:eastAsia="zh-CN"/>
        </w:rPr>
        <w:t>实现留言板功能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: 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/2.3 DOM事件/06综合_留言板.html</w:t>
      </w:r>
    </w:p>
    <w:p>
      <w:pPr>
        <w:pStyle w:val="23"/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eastAsia="zh-CN"/>
        </w:rPr>
        <w:t>实现树形</w:t>
      </w:r>
      <w:r>
        <w:rPr>
          <w:rFonts w:hint="eastAsia"/>
          <w:lang w:val="en-US" w:eastAsia="zh-CN"/>
        </w:rPr>
        <w:t>菜单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见</w:t>
      </w:r>
      <w:r>
        <w:rPr>
          <w:rFonts w:hint="eastAsia"/>
        </w:rPr>
        <w:t>：</w:t>
      </w:r>
      <w:r>
        <w:rPr>
          <w:rFonts w:hint="eastAsia"/>
          <w:lang w:eastAsia="zh-CN"/>
        </w:rPr>
        <w:t>练习</w:t>
      </w:r>
      <w:r>
        <w:rPr>
          <w:rFonts w:hint="eastAsia"/>
          <w:lang w:val="en-US" w:eastAsia="zh-CN"/>
        </w:rPr>
        <w:t>/2.3</w:t>
      </w:r>
      <w:r>
        <w:rPr>
          <w:rFonts w:hint="eastAsia"/>
          <w:lang w:eastAsia="zh-CN"/>
        </w:rPr>
        <w:t>制作树形菜单</w:t>
      </w:r>
    </w:p>
    <w:p>
      <w:pPr>
        <w:pStyle w:val="23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4532"/>
      <w:r>
        <w:rPr>
          <w:rFonts w:hint="eastAsia"/>
          <w:lang w:val="en-US" w:eastAsia="zh-CN"/>
        </w:rPr>
        <w:t>鼠标移入、移出事件</w:t>
      </w:r>
      <w:bookmarkEnd w:id="26"/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onmouseover鼠标移入事件 和onmouseout鼠标移出事件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3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练习添加鼠标事件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&lt;style&gt;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div {</w:t>
      </w:r>
    </w:p>
    <w:p>
      <w:pPr>
        <w:pStyle w:val="23"/>
        <w:ind w:firstLine="1045" w:firstLineChars="498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background-color:#D94A38;</w:t>
      </w:r>
    </w:p>
    <w:p>
      <w:pPr>
        <w:pStyle w:val="23"/>
        <w:ind w:firstLine="1045" w:firstLineChars="498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width:120px;</w:t>
      </w:r>
    </w:p>
    <w:p>
      <w:pPr>
        <w:pStyle w:val="23"/>
        <w:ind w:firstLine="1045" w:firstLineChars="498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height:20px;</w:t>
      </w:r>
    </w:p>
    <w:p>
      <w:pPr>
        <w:pStyle w:val="23"/>
        <w:ind w:firstLine="1045" w:firstLineChars="498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padding:40px;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&lt;/style&gt;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&lt;!-- this代表当前对象。这里就是div --&gt; 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&lt;div onmouseover="mOver(this)" onmouseout="mOut(this)" &gt;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Mouse Over Me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&lt;/div&gt;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&lt;script&gt;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mOver(obj){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obj.innerHTML="你好！";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function mOut(obj){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obj.innerHTML="再见！";</w:t>
      </w:r>
    </w:p>
    <w:p>
      <w:pPr>
        <w:pStyle w:val="23"/>
        <w:ind w:firstLine="419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pStyle w:val="23"/>
        <w:ind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&lt;/script&gt;</w:t>
      </w:r>
    </w:p>
    <w:p>
      <w:pPr>
        <w:pStyle w:val="23"/>
        <w:rPr>
          <w:rFonts w:hint="eastAsia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37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/2.3DOM/鼠标移入移出导航下拉菜单.html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4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  <w:r>
        <w:rPr>
          <w:rFonts w:hint="eastAsia"/>
        </w:rPr>
        <w:t>练习1：</w:t>
      </w:r>
      <w:r>
        <w:rPr>
          <w:rFonts w:hint="eastAsia"/>
          <w:lang w:eastAsia="zh-CN"/>
        </w:rPr>
        <w:t>将案例</w:t>
      </w:r>
      <w:r>
        <w:rPr>
          <w:rFonts w:hint="eastAsia"/>
          <w:lang w:val="en-US" w:eastAsia="zh-CN"/>
        </w:rPr>
        <w:t xml:space="preserve"> 鼠标移入移出导航下拉菜单.html 自己动手实现</w:t>
      </w:r>
    </w:p>
    <w:p>
      <w:pPr>
        <w:pStyle w:val="23"/>
        <w:rPr>
          <w:rFonts w:hint="eastAsia"/>
        </w:rPr>
      </w:pPr>
    </w:p>
    <w:p>
      <w:pPr>
        <w:pStyle w:val="28"/>
      </w:pPr>
      <w:bookmarkStart w:id="27" w:name="_Toc3933"/>
      <w:r>
        <w:rPr>
          <w:rFonts w:hint="eastAsia"/>
          <w:lang w:val="en-US" w:eastAsia="zh-CN"/>
        </w:rPr>
        <w:t xml:space="preserve">BOM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60</w:t>
      </w:r>
      <w:r>
        <w:rPr>
          <w:rFonts w:hint="eastAsia"/>
          <w:color w:val="FF0000"/>
        </w:rPr>
        <w:t>分钟]</w:t>
      </w:r>
      <w:bookmarkEnd w:id="27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4838"/>
      <w:r>
        <w:rPr>
          <w:rFonts w:hint="eastAsia"/>
          <w:lang w:val="en-US" w:eastAsia="zh-CN"/>
        </w:rPr>
        <w:t>BOM定义</w:t>
      </w:r>
      <w:bookmarkEnd w:id="28"/>
    </w:p>
    <w:p>
      <w:pPr>
        <w:pStyle w:val="23"/>
        <w:rPr>
          <w:rFonts w:hint="eastAsia"/>
          <w:lang w:eastAsia="zh-CN"/>
        </w:rPr>
      </w:pPr>
      <w:r>
        <w:t xml:space="preserve">浏览器对象模型 (BOM) </w:t>
      </w:r>
      <w:r>
        <w:rPr>
          <w:rFonts w:hint="eastAsia"/>
          <w:lang w:eastAsia="zh-CN"/>
        </w:rPr>
        <w:t>是</w:t>
      </w:r>
      <w:r>
        <w:t xml:space="preserve"> JavaScript 与</w:t>
      </w:r>
      <w:r>
        <w:rPr>
          <w:rFonts w:hint="eastAsia"/>
          <w:lang w:val="en-US" w:eastAsia="zh-CN"/>
        </w:rPr>
        <w:t xml:space="preserve"> </w:t>
      </w:r>
      <w:r>
        <w:t>浏览器</w:t>
      </w:r>
      <w:r>
        <w:rPr>
          <w:rFonts w:hint="eastAsia"/>
          <w:lang w:val="en-US" w:eastAsia="zh-CN"/>
        </w:rPr>
        <w:t xml:space="preserve"> ‘交流’的桥梁</w:t>
      </w:r>
      <w:r>
        <w:t>。</w:t>
      </w:r>
      <w:r>
        <w:rPr>
          <w:rFonts w:hint="eastAsia"/>
        </w:rPr>
        <w:t>它提供了很多对象,用于访问浏览器的功能;这些功能与任何网页内容无关</w:t>
      </w:r>
      <w:r>
        <w:rPr>
          <w:rFonts w:hint="eastAsia"/>
          <w:lang w:eastAsia="zh-CN"/>
        </w:rPr>
        <w:t>。</w:t>
      </w:r>
    </w:p>
    <w:p>
      <w:pPr>
        <w:pStyle w:val="23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29" w:name="_Toc16239"/>
      <w:r>
        <w:rPr>
          <w:rFonts w:hint="eastAsia"/>
          <w:lang w:eastAsia="zh-CN"/>
        </w:rPr>
        <w:t>BOM的应用场景：</w:t>
      </w:r>
      <w:bookmarkEnd w:id="29"/>
    </w:p>
    <w:p>
      <w:pPr>
        <w:pStyle w:val="23"/>
        <w:rPr>
          <w:rFonts w:hint="eastAsia"/>
          <w:lang w:eastAsia="zh-CN"/>
        </w:rPr>
      </w:pPr>
      <w:r>
        <w:rPr>
          <w:rFonts w:hint="eastAsia"/>
          <w:lang w:eastAsia="zh-CN"/>
        </w:rPr>
        <w:t>网页的前进后退，查看浏览历史记录，查看浏览器信息等。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0052"/>
      <w:r>
        <w:rPr>
          <w:rFonts w:hint="eastAsia"/>
          <w:lang w:val="en-US" w:eastAsia="zh-CN"/>
        </w:rPr>
        <w:t>window对象的方法：</w:t>
      </w:r>
      <w:bookmarkEnd w:id="30"/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alert(),confirm(),prompt();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网页的打开关闭： open(),close();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定时器： setTimeout(),setInterval();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48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alert(),confirm(),prompt();3种方法的使用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/2.4BOM/alert-confirm-prompt.html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49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</w:rPr>
        <w:tab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网页的打开关闭： open(),close();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/2.4BOM/open-close.html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练习定时器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</w:t>
      </w:r>
    </w:p>
    <w:p>
      <w:pPr>
        <w:pStyle w:val="23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开启setInterval：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t=d.toLocaleString();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3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停止setInterval：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&lt;p id="demo"&gt;&lt;/p&gt;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onclick="myStopFunction()"&gt;停止时钟&lt;/button&gt;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myVar=setInterval(function(){myTimer()},1000);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myTimer(){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d=new Date();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t=d.toLocaleTimeString();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document.getElementById("demo").innerHTML=t;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myStopFunction(){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clearInterval(myVar);</w:t>
      </w:r>
    </w:p>
    <w:p>
      <w:pPr>
        <w:pStyle w:val="23"/>
        <w:ind w:firstLine="838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3"/>
        <w:ind w:firstLine="419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开启setTimeout()：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3秒后弹出‘Hello’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onclick="myFunction()"&gt;点击&lt;/button&gt;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setTimeout(function(){alert("Hello")},3000);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停止setTimeout()：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&lt;p&gt;点击第二个按钮来阻止第一个函数运行。（你必须在3秒之前点击它）。&lt;/p&gt;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onclick="myFunction()"&gt;点我&lt;/button&gt;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onclick="myStopFunction()"&gt;停止弹框&lt;/button&gt;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myVar;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myVar=setTimeout(function(){alert("Hello")},3000);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myStopFunction(){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clearTimeout(myVar);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</w:t>
      </w:r>
      <w:r>
        <w:rPr>
          <w:rFonts w:hint="eastAsia"/>
          <w:lang w:val="en-US" w:eastAsia="zh-CN"/>
        </w:rPr>
        <w:t>window对象的属性有？</w:t>
      </w:r>
    </w:p>
    <w:p>
      <w:pPr>
        <w:pStyle w:val="23"/>
      </w:pPr>
      <w:r>
        <w:rPr>
          <w:rFonts w:hint="eastAsia"/>
        </w:rPr>
        <w:t>2）</w:t>
      </w:r>
      <w:r>
        <w:rPr>
          <w:rFonts w:hint="eastAsia"/>
          <w:lang w:val="en-US" w:eastAsia="zh-CN"/>
        </w:rPr>
        <w:t>window对象的方法可以如何简写？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window对象的几个属性和方法，可以省略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window.</w:t>
      </w:r>
      <w:r>
        <w:rPr>
          <w:rFonts w:hint="eastAsia"/>
          <w:lang w:val="en-US" w:eastAsia="zh-CN"/>
        </w:rPr>
        <w:t xml:space="preserve">  ,直接使用。</w:t>
      </w:r>
    </w:p>
    <w:p>
      <w:pPr>
        <w:pStyle w:val="23"/>
        <w:numPr>
          <w:ilvl w:val="0"/>
          <w:numId w:val="6"/>
        </w:numPr>
        <w:ind w:left="540" w:leftChars="0"/>
        <w:rPr>
          <w:rFonts w:hint="eastAsia"/>
          <w:b w:val="0"/>
          <w:bCs/>
          <w:lang w:eastAsia="zh-CN"/>
        </w:rPr>
      </w:pPr>
      <w:r>
        <w:rPr>
          <w:rFonts w:hint="eastAsia"/>
          <w:lang w:eastAsia="zh-CN"/>
        </w:rPr>
        <w:t>两种定时器的区别</w:t>
      </w:r>
      <w:r>
        <w:rPr>
          <w:rFonts w:hint="eastAsia"/>
          <w:b w:val="0"/>
          <w:bCs/>
          <w:lang w:eastAsia="zh-CN"/>
        </w:rPr>
        <w:t>：</w:t>
      </w:r>
    </w:p>
    <w:p>
      <w:pPr>
        <w:pStyle w:val="23"/>
        <w:numPr>
          <w:numId w:val="0"/>
        </w:numPr>
        <w:ind w:firstLine="1260" w:firstLineChars="60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setTimeout：在一定时间之后执行函数；</w:t>
      </w:r>
    </w:p>
    <w:p>
      <w:pPr>
        <w:pStyle w:val="23"/>
        <w:numPr>
          <w:numId w:val="0"/>
        </w:numPr>
        <w:ind w:firstLine="1260" w:firstLineChars="600"/>
        <w:rPr>
          <w:b w:val="0"/>
          <w:bCs/>
        </w:rPr>
      </w:pPr>
      <w:r>
        <w:rPr>
          <w:rFonts w:hint="eastAsia"/>
          <w:b w:val="0"/>
          <w:bCs/>
          <w:lang w:eastAsia="zh-CN"/>
        </w:rPr>
        <w:t>setInterval：每隔一定时间就执行一次函数。</w:t>
      </w: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练习/2.4BOM/定时器-图片切换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30297"/>
      <w:r>
        <w:rPr>
          <w:rFonts w:hint="eastAsia"/>
          <w:lang w:val="en-US" w:eastAsia="zh-CN"/>
        </w:rPr>
        <w:t>history对象</w:t>
      </w:r>
      <w:bookmarkEnd w:id="31"/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istory对象方法：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history.back() - 与在浏览器点击后退按钮相同</w:t>
      </w:r>
    </w:p>
    <w:p>
      <w:pPr>
        <w:pStyle w:val="23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history.forward() - 与在浏览器中点击按钮向前相同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" w:name="_Toc2464"/>
      <w:r>
        <w:rPr>
          <w:rFonts w:hint="eastAsia"/>
          <w:lang w:val="en-US" w:eastAsia="zh-CN"/>
        </w:rPr>
        <w:t>location对象</w:t>
      </w:r>
      <w:bookmarkEnd w:id="32"/>
    </w:p>
    <w:p>
      <w:pPr>
        <w:pStyle w:val="23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ocation：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用于获得当前页面的地址 (URL)，并把浏览器重定向到新的页面。</w:t>
      </w:r>
    </w:p>
    <w:p>
      <w:pPr>
        <w:pStyle w:val="23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ocation对象属性：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location.hostname 返回 web 主机的域名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location.pathname 返回当前页面的路径和文件名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location.port 返回 web 主机的端口 （80 或 443）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location.protocol 返回所使用的 web 协议（http: 或 https:）</w:t>
      </w:r>
    </w:p>
    <w:p>
      <w:pPr>
        <w:pStyle w:val="23"/>
        <w:ind w:left="426"/>
        <w:rPr>
          <w:rFonts w:hint="eastAsia"/>
        </w:rPr>
      </w:pPr>
    </w:p>
    <w:p>
      <w:pPr>
        <w:pStyle w:val="23"/>
        <w:ind w:left="426"/>
        <w:rPr>
          <w:rFonts w:hint="eastAsia"/>
        </w:rPr>
      </w:pPr>
    </w:p>
    <w:p>
      <w:pPr>
        <w:pStyle w:val="23"/>
        <w:ind w:left="426"/>
        <w:rPr>
          <w:rFonts w:hint="eastAsia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4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 w:ascii="Helvetica Neue" w:hAnsi="Helvetica Neue" w:eastAsia="Helvetica Neue" w:cs="Helvetica Neue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l</w:t>
      </w: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ocation对象属性的使用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document.write(location.href);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document.write(location.hostname 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document.write(locationpathname);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document.write(location.port);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document.write(location.protocol);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4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历史记录的前进后退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以及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页面的刷新、跳转功能的实现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>/2.4BOM/ history.html  history1.html location.html</w:t>
      </w:r>
    </w:p>
    <w:p>
      <w:pPr>
        <w:pStyle w:val="23"/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8"/>
        <w:rPr>
          <w:rFonts w:hint="eastAsia"/>
          <w:lang w:val="en-US" w:eastAsia="zh-CN"/>
        </w:rPr>
      </w:pPr>
      <w:bookmarkStart w:id="33" w:name="_Toc20858"/>
      <w:r>
        <w:rPr>
          <w:rFonts w:hint="eastAsia"/>
          <w:lang w:eastAsia="zh-CN"/>
        </w:rPr>
        <w:t>正则表达式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80</w:t>
      </w:r>
      <w:r>
        <w:rPr>
          <w:rFonts w:hint="eastAsia"/>
          <w:color w:val="FF0000"/>
        </w:rPr>
        <w:t>分钟]</w:t>
      </w:r>
      <w:bookmarkEnd w:id="33"/>
    </w:p>
    <w:p>
      <w:pPr>
        <w:pStyle w:val="4"/>
        <w:rPr>
          <w:rFonts w:hint="eastAsia"/>
        </w:rPr>
      </w:pPr>
      <w:bookmarkStart w:id="34" w:name="_Toc47"/>
      <w:r>
        <w:rPr>
          <w:rFonts w:hint="eastAsia"/>
          <w:b/>
          <w:bCs w:val="0"/>
        </w:rPr>
        <w:t>正则表达式</w:t>
      </w:r>
      <w:r>
        <w:rPr>
          <w:rFonts w:hint="eastAsia"/>
        </w:rPr>
        <w:t>：</w:t>
      </w:r>
      <w:bookmarkEnd w:id="34"/>
    </w:p>
    <w:p>
      <w:pPr>
        <w:pStyle w:val="23"/>
        <w:rPr>
          <w:rFonts w:hint="eastAsia"/>
        </w:rPr>
      </w:pPr>
      <w:r>
        <w:rPr>
          <w:rFonts w:hint="eastAsia"/>
        </w:rPr>
        <w:t>正则表达式描述了字符的模式对象。当您检索某个文本时，可以使用一种模式来描述要检索的内容。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方法：</w:t>
      </w:r>
      <w:r>
        <w:rPr>
          <w:rFonts w:hint="eastAsia"/>
          <w:lang w:val="en-US" w:eastAsia="zh-CN"/>
        </w:rPr>
        <w:t>test() 方法搜索字符串指定的值，根据结果并返回真或假。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 方法检索字符串中的指定值。返回值是被找到的值。如果没有发现匹配，则返回 null。</w:t>
      </w:r>
    </w:p>
    <w:p>
      <w:pPr>
        <w:pStyle w:val="23"/>
        <w:ind w:firstLine="630" w:firstLineChars="30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 修饰符：修饰符用于执行不区分大小写和全文的搜索。</w:t>
      </w:r>
    </w:p>
    <w:tbl>
      <w:tblPr>
        <w:tblStyle w:val="19"/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1"/>
        <w:gridCol w:w="9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</w:t>
            </w:r>
          </w:p>
        </w:tc>
        <w:tc>
          <w:tcPr>
            <w:tcW w:w="9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执行对大小写不敏感的匹配。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</w:t>
            </w:r>
          </w:p>
        </w:tc>
        <w:tc>
          <w:tcPr>
            <w:tcW w:w="9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执行全局匹配（查找所有匹配而非在找到第一个匹配后停止）。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</w:t>
            </w:r>
          </w:p>
        </w:tc>
        <w:tc>
          <w:tcPr>
            <w:tcW w:w="930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执行多行匹配。</w:t>
            </w:r>
          </w:p>
        </w:tc>
      </w:tr>
    </w:tbl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方括号用于查找某个范围内的字符：</w:t>
      </w:r>
    </w:p>
    <w:tbl>
      <w:tblPr>
        <w:tblStyle w:val="19"/>
        <w:tblW w:w="121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10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表达式</w:t>
            </w:r>
          </w:p>
        </w:tc>
        <w:tc>
          <w:tcPr>
            <w:tcW w:w="100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"http://www.w3school.com.cn/jsref/jsref_regexp_charset.asp"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[abc]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查找方括号之间的任何字符。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"http://www.w3school.com.cn/jsref/jsref_regexp_charset_not.asp"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[^abc]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查找任何不在方括号之间的字符。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[0-9]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查找任何从 0 至 9 的数字。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[a-z]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查找任何从小写 a 到小写 z 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[A-Z]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查找任何从大写 A 到大写 Z 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[A-z]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查找任何从大写 A 到小写 z 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[adgk]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查找给定集合内的任何字符。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[^adgk]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查找给定集合外的任何字符。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(red|blue|green)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查找任何指定的选项。</w:t>
            </w:r>
          </w:p>
        </w:tc>
      </w:tr>
    </w:tbl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元字符（Metacharacter）是拥有特殊含义的字符：</w:t>
      </w:r>
    </w:p>
    <w:tbl>
      <w:tblPr>
        <w:tblStyle w:val="19"/>
        <w:tblW w:w="121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10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元字符</w:t>
            </w:r>
          </w:p>
        </w:tc>
        <w:tc>
          <w:tcPr>
            <w:tcW w:w="1003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"http://www.w3school.com.cn/jsref/jsref_regexp_dot.asp"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.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查找单个字符，除了换行和行结束符。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"http://www.w3school.com.cn/jsref/jsref_regexp_wordchar.asp"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\w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查找单词字符。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"http://www.w3school.com.cn/jsref/jsref_regexp_wordchar_non.asp"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\W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查找非单词字符。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"http://www.w3school.com.cn/jsref/jsref_regexp_digit.asp"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\d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"http://www.w3school.com.cn/jsref/jsref_regexp_digit_non.asp"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\D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查找非数字字符。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"http://www.w3school.com.cn/jsref/jsref_regexp_whitespace.asp"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\s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查找空白字符。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"http://www.w3school.com.cn/jsref/jsref_regexp_whitespace_non.asp"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\S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查找非空白字符。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"http://www.w3school.com.cn/jsref/jsref_regexp_begin.asp"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\b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匹配单词边界。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"http://www.w3school.com.cn/jsref/jsref_regexp_begin_not.asp"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\B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匹配非单词边界。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\0</w:t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 NUL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"http://www.w3school.com.cn/jsref/jsref_regexp_newline.asp" </w:instrTex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\n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003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查找换行符。</w:t>
            </w:r>
          </w:p>
        </w:tc>
      </w:tr>
    </w:tbl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量词：</w:t>
      </w:r>
    </w:p>
    <w:tbl>
      <w:tblPr>
        <w:tblStyle w:val="19"/>
        <w:tblW w:w="9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3"/>
        <w:gridCol w:w="8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n+</w:t>
            </w:r>
          </w:p>
        </w:tc>
        <w:tc>
          <w:tcPr>
            <w:tcW w:w="8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匹配任何包含至少一个 </w:t>
            </w:r>
            <w:r>
              <w:rPr>
                <w:rStyle w:val="16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n*</w:t>
            </w:r>
          </w:p>
        </w:tc>
        <w:tc>
          <w:tcPr>
            <w:tcW w:w="8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匹配任何包含零个或多个 </w:t>
            </w:r>
            <w:r>
              <w:rPr>
                <w:rStyle w:val="16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n?</w:t>
            </w:r>
          </w:p>
        </w:tc>
        <w:tc>
          <w:tcPr>
            <w:tcW w:w="890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匹配任何包含零个或一个 </w:t>
            </w:r>
            <w:r>
              <w:rPr>
                <w:rStyle w:val="16"/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的字符串。</w:t>
            </w:r>
          </w:p>
        </w:tc>
      </w:tr>
    </w:tbl>
    <w:p>
      <w:pPr>
        <w:pStyle w:val="23"/>
        <w:rPr>
          <w:rFonts w:hint="eastAsia"/>
          <w:lang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  <w:lang w:eastAsia="zh-CN"/>
        </w:rPr>
        <w:t>正则表达式的语法及定义</w:t>
      </w:r>
    </w:p>
    <w:p>
      <w:pPr>
        <w:pStyle w:val="23"/>
        <w:rPr>
          <w:rFonts w:hint="eastAsia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以下这两种写法是等价的。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new RegExp("\\w+",'g');</w:t>
      </w:r>
    </w:p>
    <w:p>
      <w:pPr>
        <w:pStyle w:val="23"/>
        <w:ind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/\w+/g;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 "Is this all there is?";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 = /is/g;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document.write(str.match(re));</w:t>
      </w:r>
    </w:p>
    <w:p>
      <w:pPr>
        <w:pStyle w:val="23"/>
        <w:ind w:firstLine="838" w:firstLineChars="0"/>
        <w:rPr>
          <w:rFonts w:hint="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patt1=new RegExp("e");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document.write(patt1.test("The best things in life are free"));</w:t>
      </w:r>
    </w:p>
    <w:p>
      <w:pPr>
        <w:pStyle w:val="23"/>
        <w:ind w:firstLine="837" w:firstLineChars="399"/>
        <w:rPr>
          <w:rFonts w:hint="eastAsia"/>
          <w:lang w:val="en-US" w:eastAsia="zh-CN"/>
        </w:rPr>
      </w:pPr>
    </w:p>
    <w:p>
      <w:pPr>
        <w:pStyle w:val="23"/>
        <w:ind w:firstLine="8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patt2=new RegExp("e");</w:t>
      </w:r>
    </w:p>
    <w:p>
      <w:pPr>
        <w:pStyle w:val="23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document.write(patt2.exec("The best things in life are free"));</w:t>
      </w:r>
    </w:p>
    <w:p>
      <w:pPr>
        <w:pStyle w:val="23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5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正则表达式的常用用法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 xml:space="preserve"> / 2.5表单、正则 / 03正则表达式.html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1）</w:t>
      </w:r>
      <w:r>
        <w:rPr>
          <w:rFonts w:hint="eastAsia"/>
          <w:lang w:eastAsia="zh-CN"/>
        </w:rPr>
        <w:t>正则表达式的定义方式？修饰符的作用？</w:t>
      </w:r>
    </w:p>
    <w:p>
      <w:pPr>
        <w:pStyle w:val="23"/>
      </w:pPr>
      <w:r>
        <w:rPr>
          <w:rFonts w:hint="eastAsia"/>
        </w:rPr>
        <w:t>2）</w:t>
      </w:r>
      <w:r>
        <w:rPr>
          <w:rFonts w:hint="eastAsia"/>
          <w:lang w:eastAsia="zh-CN"/>
        </w:rPr>
        <w:t>正则的两个方法？如何使用</w:t>
      </w:r>
    </w:p>
    <w:p>
      <w:pPr>
        <w:pStyle w:val="23"/>
        <w:ind w:left="426"/>
      </w:pPr>
      <w:r>
        <w:rPr>
          <w:rFonts w:hAnsi="楷体_GB2312"/>
          <w:b/>
        </w:rPr>
        <w:drawing>
          <wp:inline distT="0" distB="0" distL="0" distR="0">
            <wp:extent cx="1223645" cy="520065"/>
            <wp:effectExtent l="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通常使用简易写法：</w:t>
      </w:r>
      <w:r>
        <w:rPr>
          <w:rFonts w:hint="eastAsia"/>
          <w:lang w:val="en-US" w:eastAsia="zh-CN"/>
        </w:rPr>
        <w:t xml:space="preserve"> /\w+/g，需要将正则存入变量时，使用： new RegExp("\\w+",'g');</w:t>
      </w:r>
    </w:p>
    <w:p>
      <w:pPr>
        <w:pStyle w:val="23"/>
        <w:ind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" w:name="_Toc18890"/>
      <w:r>
        <w:rPr>
          <w:rFonts w:hint="eastAsia"/>
          <w:lang w:val="en-US" w:eastAsia="zh-CN"/>
        </w:rPr>
        <w:t>onsubmit事件</w:t>
      </w:r>
      <w:bookmarkEnd w:id="3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表单提交事件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12912"/>
      <w:r>
        <w:rPr>
          <w:rFonts w:hint="eastAsia"/>
          <w:lang w:val="en-US" w:eastAsia="zh-CN"/>
        </w:rPr>
        <w:t>onfocus事件, onblur事件</w:t>
      </w:r>
      <w:bookmarkEnd w:id="36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表单获取焦点事件、失去焦点事件</w:t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bookmarkStart w:id="47" w:name="_GoBack"/>
      <w:bookmarkEnd w:id="47"/>
    </w:p>
    <w:p>
      <w:pPr>
        <w:pStyle w:val="23"/>
        <w:ind w:left="426"/>
      </w:pPr>
      <w:r>
        <w:rPr>
          <w:rFonts w:hint="eastAsia"/>
        </w:rPr>
        <w:drawing>
          <wp:inline distT="0" distB="0" distL="0" distR="0">
            <wp:extent cx="1223645" cy="535940"/>
            <wp:effectExtent l="0" t="0" r="0" b="0"/>
            <wp:docPr id="51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0" descr="案例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 w:hAnsi="楷体_GB2312"/>
          <w:b/>
        </w:rPr>
        <w:t>案例描述</w:t>
      </w:r>
      <w:r>
        <w:rPr>
          <w:rFonts w:hint="eastAsia"/>
        </w:rPr>
        <w:t>：</w:t>
      </w:r>
    </w:p>
    <w:p>
      <w:pPr>
        <w:pStyle w:val="23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通常正则表达式与表单结合使用</w:t>
      </w:r>
    </w:p>
    <w:p>
      <w:pPr>
        <w:pStyle w:val="23"/>
      </w:pPr>
      <w:r>
        <w:rPr>
          <w:rFonts w:hint="eastAsia" w:hAnsi="楷体_GB2312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案例</w:t>
      </w:r>
      <w:r>
        <w:rPr>
          <w:rFonts w:hint="eastAsia"/>
          <w:lang w:val="en-US" w:eastAsia="zh-CN"/>
        </w:rPr>
        <w:t xml:space="preserve"> / 2.5表单、正则 / 01表单事件.html  02onfocus、onblur.html</w:t>
      </w:r>
    </w:p>
    <w:p>
      <w:pPr>
        <w:pStyle w:val="23"/>
        <w:ind w:firstLine="840" w:firstLineChars="400"/>
        <w:rPr>
          <w:rFonts w:hint="eastAsia"/>
          <w:lang w:val="en-US" w:eastAsia="zh-CN"/>
        </w:rPr>
      </w:pPr>
    </w:p>
    <w:p>
      <w:pPr>
        <w:pStyle w:val="23"/>
        <w:ind w:left="426"/>
      </w:pPr>
      <w: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hint="eastAsia"/>
        </w:rPr>
        <w:t>练习1：</w:t>
      </w:r>
    </w:p>
    <w:p>
      <w:pPr>
        <w:pStyle w:val="23"/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</w:t>
      </w:r>
      <w:r>
        <w:rPr>
          <w:rFonts w:hint="eastAsia"/>
          <w:lang w:eastAsia="zh-CN"/>
        </w:rPr>
        <w:t>邮箱格式</w:t>
      </w:r>
      <w:r>
        <w:rPr>
          <w:rFonts w:hint="eastAsia"/>
        </w:rPr>
        <w:t>)</w:t>
      </w:r>
    </w:p>
    <w:p>
      <w:pPr>
        <w:pStyle w:val="23"/>
      </w:pPr>
      <w:r>
        <w:rPr>
          <w:rFonts w:hint="eastAsia"/>
        </w:rPr>
        <w:t>练习2：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参考代码：(文件路径：练习/</w:t>
      </w:r>
      <w:r>
        <w:rPr>
          <w:rFonts w:hint="eastAsia"/>
          <w:lang w:val="en-US" w:eastAsia="zh-CN"/>
        </w:rPr>
        <w:t>2.5</w:t>
      </w:r>
      <w:r>
        <w:rPr>
          <w:rFonts w:hint="eastAsia"/>
          <w:lang w:eastAsia="zh-CN"/>
        </w:rPr>
        <w:t>正则表达式</w:t>
      </w:r>
      <w:r>
        <w:rPr>
          <w:rFonts w:hint="eastAsia"/>
        </w:rPr>
        <w:t>/02表单验证)</w:t>
      </w:r>
    </w:p>
    <w:p>
      <w:pPr>
        <w:pStyle w:val="2"/>
        <w:rPr>
          <w:color w:val="FF0000"/>
        </w:rPr>
      </w:pPr>
      <w:bookmarkStart w:id="37" w:name="_Toc489947993"/>
      <w:bookmarkStart w:id="38" w:name="_Toc19081"/>
      <w:r>
        <w:rPr>
          <w:rFonts w:hint="eastAsia"/>
        </w:rPr>
        <w:t xml:space="preserve">本章总结 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分钟]</w:t>
      </w:r>
      <w:bookmarkEnd w:id="37"/>
      <w:bookmarkEnd w:id="38"/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见</w:t>
      </w:r>
      <w:r>
        <w:rPr>
          <w:rFonts w:hint="eastAsia"/>
          <w:lang w:val="en-US" w:eastAsia="zh-CN"/>
        </w:rPr>
        <w:t xml:space="preserve"> 其他参考资料/导图</w:t>
      </w:r>
    </w:p>
    <w:p>
      <w:pPr>
        <w:pStyle w:val="2"/>
      </w:pPr>
      <w:bookmarkStart w:id="39" w:name="_Toc12454"/>
      <w:bookmarkStart w:id="40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[分钟]</w:t>
      </w:r>
      <w:bookmarkEnd w:id="39"/>
      <w:bookmarkEnd w:id="40"/>
    </w:p>
    <w:p>
      <w:pPr>
        <w:pStyle w:val="22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测试题1：</w:t>
      </w:r>
    </w:p>
    <w:p>
      <w:pPr>
        <w:pStyle w:val="22"/>
      </w:pPr>
      <w:r>
        <w:rPr>
          <w:rFonts w:hint="eastAsia"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测试题2：</w:t>
      </w:r>
    </w:p>
    <w:p>
      <w:pPr>
        <w:pStyle w:val="2"/>
      </w:pPr>
      <w:bookmarkStart w:id="41" w:name="_Toc489947995"/>
      <w:bookmarkStart w:id="42" w:name="_Toc20225"/>
      <w:r>
        <w:rPr>
          <w:rFonts w:hint="eastAsia"/>
        </w:rPr>
        <w:t xml:space="preserve">作业  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  <w:lang w:val="en-US" w:eastAsia="zh-CN"/>
        </w:rPr>
        <w:t>30</w:t>
      </w:r>
      <w:r>
        <w:rPr>
          <w:rFonts w:hint="eastAsia"/>
          <w:color w:val="FF0000"/>
        </w:rPr>
        <w:t>分钟]</w:t>
      </w:r>
      <w:bookmarkEnd w:id="41"/>
      <w:bookmarkEnd w:id="42"/>
    </w:p>
    <w:p>
      <w:pPr>
        <w:pStyle w:val="22"/>
        <w:rPr>
          <w:rFonts w:cs="黑体"/>
        </w:rPr>
      </w:pPr>
      <w: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习题1：</w:t>
      </w:r>
      <w:r>
        <w:rPr>
          <w:rFonts w:hint="eastAsia"/>
          <w:lang w:eastAsia="zh-CN"/>
        </w:rPr>
        <w:t>轮播图</w:t>
      </w:r>
      <w:r>
        <w:rPr>
          <w:rFonts w:hint="eastAsia"/>
          <w:lang w:val="en-US" w:eastAsia="zh-CN"/>
        </w:rPr>
        <w:t xml:space="preserve"> （见： 案例/轮播图）</w:t>
      </w:r>
    </w:p>
    <w:p>
      <w:pPr>
        <w:pStyle w:val="22"/>
      </w:pPr>
      <w: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习题2：</w:t>
      </w:r>
      <w:r>
        <w:rPr>
          <w:rFonts w:hint="eastAsia"/>
          <w:lang w:eastAsia="zh-CN"/>
        </w:rPr>
        <w:t>省市县三级联动</w:t>
      </w:r>
      <w:r>
        <w:rPr>
          <w:rFonts w:hint="eastAsia"/>
          <w:lang w:val="en-US" w:eastAsia="zh-CN"/>
        </w:rPr>
        <w:t xml:space="preserve"> （见： 案例/省市县联动）</w:t>
      </w:r>
    </w:p>
    <w:p>
      <w:pPr>
        <w:pStyle w:val="2"/>
      </w:pPr>
      <w:bookmarkStart w:id="43" w:name="_Toc489947996"/>
      <w:bookmarkStart w:id="44" w:name="_Toc24910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43"/>
      <w:bookmarkEnd w:id="44"/>
    </w:p>
    <w:p>
      <w:pPr>
        <w:numPr>
          <w:ilvl w:val="0"/>
          <w:numId w:val="8"/>
        </w:numPr>
      </w:pPr>
      <w:r>
        <w:rPr>
          <w:rFonts w:hint="eastAsia"/>
        </w:rPr>
        <w:t>扩展部分1：</w:t>
      </w:r>
      <w:r>
        <w:tab/>
      </w:r>
    </w:p>
    <w:p>
      <w:pPr>
        <w:numPr>
          <w:ilvl w:val="0"/>
          <w:numId w:val="8"/>
        </w:numPr>
      </w:pPr>
      <w:r>
        <w:rPr>
          <w:rFonts w:hint="eastAsia"/>
        </w:rPr>
        <w:t>扩展部分2：</w:t>
      </w:r>
    </w:p>
    <w:p>
      <w:pPr>
        <w:pStyle w:val="2"/>
      </w:pPr>
      <w:bookmarkStart w:id="45" w:name="_Toc489947997"/>
      <w:bookmarkStart w:id="46" w:name="_Toc1024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45"/>
      <w:bookmarkEnd w:id="46"/>
    </w:p>
    <w:p>
      <w:pPr>
        <w:numPr>
          <w:ilvl w:val="0"/>
          <w:numId w:val="9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>
      <w:pPr>
        <w:numPr>
          <w:ilvl w:val="0"/>
          <w:numId w:val="9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>
      <w:pPr>
        <w:pStyle w:val="22"/>
      </w:pPr>
    </w:p>
    <w:p/>
    <w:p/>
    <w:p/>
    <w:sectPr>
      <w:headerReference r:id="rId3" w:type="default"/>
      <w:footerReference r:id="rId4" w:type="default"/>
      <w:pgSz w:w="12240" w:h="15840"/>
      <w:pgMar w:top="720" w:right="720" w:bottom="72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¿¬Ìå_GB2312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sz w:val="24"/>
      </w:rPr>
    </w:pPr>
    <w:r>
      <w:rPr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教学管理部－刘卓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6px;height:16px" o:bullet="t">
        <v:imagedata r:id="rId1" o:title=""/>
      </v:shape>
    </w:pict>
  </w:numPicBullet>
  <w:numPicBullet w:numPicBulletId="1">
    <w:pict>
      <v:shape id="1" type="#_x0000_t75" style="width:16px;height:16px" o:bullet="t">
        <v:imagedata r:id="rId2" o:title=""/>
      </v:shape>
    </w:pict>
  </w:numPicBullet>
  <w:abstractNum w:abstractNumId="0">
    <w:nsid w:val="2B3F38BC"/>
    <w:multiLevelType w:val="multilevel"/>
    <w:tmpl w:val="2B3F38BC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">
    <w:nsid w:val="48FE0F71"/>
    <w:multiLevelType w:val="multilevel"/>
    <w:tmpl w:val="48FE0F71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1364"/>
        </w:tabs>
        <w:ind w:left="568" w:hanging="284"/>
      </w:pPr>
      <w:rPr>
        <w:rFonts w:hint="eastAsia"/>
        <w:color w:val="FF0000"/>
      </w:rPr>
    </w:lvl>
    <w:lvl w:ilvl="3" w:tentative="0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2">
    <w:nsid w:val="59F1932E"/>
    <w:multiLevelType w:val="singleLevel"/>
    <w:tmpl w:val="59F1932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F3033A"/>
    <w:multiLevelType w:val="singleLevel"/>
    <w:tmpl w:val="59F3033A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9F6D6A0"/>
    <w:multiLevelType w:val="singleLevel"/>
    <w:tmpl w:val="59F6D6A0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A164321"/>
    <w:multiLevelType w:val="singleLevel"/>
    <w:tmpl w:val="5A16432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16444A"/>
    <w:multiLevelType w:val="singleLevel"/>
    <w:tmpl w:val="5A16444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A17DE5F"/>
    <w:multiLevelType w:val="singleLevel"/>
    <w:tmpl w:val="5A17DE5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71FD550B"/>
    <w:multiLevelType w:val="multilevel"/>
    <w:tmpl w:val="71FD55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eicui150316">
    <w15:presenceInfo w15:providerId="None" w15:userId="Feicui1503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33E5"/>
    <w:rsid w:val="000253DB"/>
    <w:rsid w:val="00042EDD"/>
    <w:rsid w:val="00044CEE"/>
    <w:rsid w:val="0005749D"/>
    <w:rsid w:val="00077B8F"/>
    <w:rsid w:val="000813F4"/>
    <w:rsid w:val="000A33E8"/>
    <w:rsid w:val="000B0AB3"/>
    <w:rsid w:val="000B2995"/>
    <w:rsid w:val="000B3921"/>
    <w:rsid w:val="000E296A"/>
    <w:rsid w:val="000F3DCB"/>
    <w:rsid w:val="00103396"/>
    <w:rsid w:val="00123FEA"/>
    <w:rsid w:val="0012437F"/>
    <w:rsid w:val="001247E9"/>
    <w:rsid w:val="00183802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7177A"/>
    <w:rsid w:val="00386D35"/>
    <w:rsid w:val="003A7156"/>
    <w:rsid w:val="003B6FBB"/>
    <w:rsid w:val="003C3F32"/>
    <w:rsid w:val="003E0C5F"/>
    <w:rsid w:val="003E68C3"/>
    <w:rsid w:val="003F300F"/>
    <w:rsid w:val="003F4D97"/>
    <w:rsid w:val="004056BC"/>
    <w:rsid w:val="004511AE"/>
    <w:rsid w:val="00466CEC"/>
    <w:rsid w:val="00485B33"/>
    <w:rsid w:val="004B29FC"/>
    <w:rsid w:val="004C1605"/>
    <w:rsid w:val="004E020A"/>
    <w:rsid w:val="004E0714"/>
    <w:rsid w:val="004E247F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4854"/>
    <w:rsid w:val="00586CFB"/>
    <w:rsid w:val="00590D82"/>
    <w:rsid w:val="00590EB0"/>
    <w:rsid w:val="005A7F58"/>
    <w:rsid w:val="005D4C01"/>
    <w:rsid w:val="005E230E"/>
    <w:rsid w:val="0061363B"/>
    <w:rsid w:val="00624E8D"/>
    <w:rsid w:val="00626D59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C77E0"/>
    <w:rsid w:val="006D6256"/>
    <w:rsid w:val="006E0B86"/>
    <w:rsid w:val="006E6204"/>
    <w:rsid w:val="006E7AE0"/>
    <w:rsid w:val="006F513C"/>
    <w:rsid w:val="006F6050"/>
    <w:rsid w:val="00700B2C"/>
    <w:rsid w:val="0070147E"/>
    <w:rsid w:val="00713A9A"/>
    <w:rsid w:val="00725998"/>
    <w:rsid w:val="0073655B"/>
    <w:rsid w:val="007514C6"/>
    <w:rsid w:val="00752AED"/>
    <w:rsid w:val="00762A9C"/>
    <w:rsid w:val="00763CE8"/>
    <w:rsid w:val="00770121"/>
    <w:rsid w:val="00771E24"/>
    <w:rsid w:val="007726B7"/>
    <w:rsid w:val="00791D80"/>
    <w:rsid w:val="007A01C8"/>
    <w:rsid w:val="007B5780"/>
    <w:rsid w:val="007D16F3"/>
    <w:rsid w:val="007E17B8"/>
    <w:rsid w:val="007E4A88"/>
    <w:rsid w:val="007F6AB7"/>
    <w:rsid w:val="007F73C4"/>
    <w:rsid w:val="00800214"/>
    <w:rsid w:val="00803C9F"/>
    <w:rsid w:val="00803DBB"/>
    <w:rsid w:val="00806CA1"/>
    <w:rsid w:val="0081044F"/>
    <w:rsid w:val="00824A85"/>
    <w:rsid w:val="008262D3"/>
    <w:rsid w:val="00827993"/>
    <w:rsid w:val="008355DD"/>
    <w:rsid w:val="0086276C"/>
    <w:rsid w:val="00882D7F"/>
    <w:rsid w:val="008833CD"/>
    <w:rsid w:val="00897990"/>
    <w:rsid w:val="008A5376"/>
    <w:rsid w:val="008C3591"/>
    <w:rsid w:val="008C60D4"/>
    <w:rsid w:val="008D322D"/>
    <w:rsid w:val="008F3163"/>
    <w:rsid w:val="008F6863"/>
    <w:rsid w:val="00900712"/>
    <w:rsid w:val="009026FA"/>
    <w:rsid w:val="00902779"/>
    <w:rsid w:val="009317C1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C"/>
    <w:rsid w:val="00A279C6"/>
    <w:rsid w:val="00A512DC"/>
    <w:rsid w:val="00A86208"/>
    <w:rsid w:val="00AA5461"/>
    <w:rsid w:val="00AE0CB2"/>
    <w:rsid w:val="00AE29B8"/>
    <w:rsid w:val="00B0491C"/>
    <w:rsid w:val="00B12FF2"/>
    <w:rsid w:val="00B16672"/>
    <w:rsid w:val="00B2390F"/>
    <w:rsid w:val="00B313FD"/>
    <w:rsid w:val="00B37320"/>
    <w:rsid w:val="00B45933"/>
    <w:rsid w:val="00B50CE2"/>
    <w:rsid w:val="00B62FF1"/>
    <w:rsid w:val="00B74820"/>
    <w:rsid w:val="00B75229"/>
    <w:rsid w:val="00B7690B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6C48"/>
    <w:rsid w:val="00C60C11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566CB"/>
    <w:rsid w:val="00D60FCB"/>
    <w:rsid w:val="00D6301F"/>
    <w:rsid w:val="00D7241D"/>
    <w:rsid w:val="00D74D4B"/>
    <w:rsid w:val="00D77559"/>
    <w:rsid w:val="00D80D4C"/>
    <w:rsid w:val="00D90C42"/>
    <w:rsid w:val="00D921D3"/>
    <w:rsid w:val="00DD59F7"/>
    <w:rsid w:val="00DD7D14"/>
    <w:rsid w:val="00DF5B36"/>
    <w:rsid w:val="00E066C3"/>
    <w:rsid w:val="00E078FD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16F4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0139BC"/>
    <w:rsid w:val="010D4D83"/>
    <w:rsid w:val="010F7D5D"/>
    <w:rsid w:val="01210013"/>
    <w:rsid w:val="01230BBF"/>
    <w:rsid w:val="012D045B"/>
    <w:rsid w:val="012F79FA"/>
    <w:rsid w:val="014A41B9"/>
    <w:rsid w:val="014B22B2"/>
    <w:rsid w:val="014C7498"/>
    <w:rsid w:val="01500470"/>
    <w:rsid w:val="0151456A"/>
    <w:rsid w:val="015D4E94"/>
    <w:rsid w:val="01605EC4"/>
    <w:rsid w:val="01664D6F"/>
    <w:rsid w:val="01835A6D"/>
    <w:rsid w:val="018F7664"/>
    <w:rsid w:val="01921FAF"/>
    <w:rsid w:val="01A83299"/>
    <w:rsid w:val="01B95BF3"/>
    <w:rsid w:val="01BC244E"/>
    <w:rsid w:val="01C12719"/>
    <w:rsid w:val="01C44E15"/>
    <w:rsid w:val="01C62975"/>
    <w:rsid w:val="01E4239B"/>
    <w:rsid w:val="01E54BE5"/>
    <w:rsid w:val="01E70588"/>
    <w:rsid w:val="02070C03"/>
    <w:rsid w:val="02084120"/>
    <w:rsid w:val="020D3C8D"/>
    <w:rsid w:val="021942E0"/>
    <w:rsid w:val="02276CB3"/>
    <w:rsid w:val="022A5BED"/>
    <w:rsid w:val="022B50DB"/>
    <w:rsid w:val="023D6EAA"/>
    <w:rsid w:val="02462B49"/>
    <w:rsid w:val="02497F1E"/>
    <w:rsid w:val="024D3A8D"/>
    <w:rsid w:val="02530C96"/>
    <w:rsid w:val="02625BE6"/>
    <w:rsid w:val="02673C28"/>
    <w:rsid w:val="0276608D"/>
    <w:rsid w:val="027D7710"/>
    <w:rsid w:val="028B40FF"/>
    <w:rsid w:val="0297023C"/>
    <w:rsid w:val="029955F8"/>
    <w:rsid w:val="029A1E7E"/>
    <w:rsid w:val="029A6ECF"/>
    <w:rsid w:val="029C50D7"/>
    <w:rsid w:val="02A50F5C"/>
    <w:rsid w:val="02A67A04"/>
    <w:rsid w:val="02AB6405"/>
    <w:rsid w:val="02B0314D"/>
    <w:rsid w:val="02C6703F"/>
    <w:rsid w:val="02C855B7"/>
    <w:rsid w:val="02C9680F"/>
    <w:rsid w:val="02D55673"/>
    <w:rsid w:val="02D83D8E"/>
    <w:rsid w:val="02DD1EB9"/>
    <w:rsid w:val="02EF7989"/>
    <w:rsid w:val="02F14570"/>
    <w:rsid w:val="02F32D24"/>
    <w:rsid w:val="031114B6"/>
    <w:rsid w:val="03146EF9"/>
    <w:rsid w:val="032B283A"/>
    <w:rsid w:val="03404609"/>
    <w:rsid w:val="03412DBB"/>
    <w:rsid w:val="035429BA"/>
    <w:rsid w:val="03545145"/>
    <w:rsid w:val="035467A4"/>
    <w:rsid w:val="035F237F"/>
    <w:rsid w:val="036F6BAF"/>
    <w:rsid w:val="03700852"/>
    <w:rsid w:val="037D7A3D"/>
    <w:rsid w:val="037F04C1"/>
    <w:rsid w:val="03902E9C"/>
    <w:rsid w:val="0397068F"/>
    <w:rsid w:val="03990269"/>
    <w:rsid w:val="039E6675"/>
    <w:rsid w:val="03A53873"/>
    <w:rsid w:val="03AA75C1"/>
    <w:rsid w:val="03D76B09"/>
    <w:rsid w:val="03D95269"/>
    <w:rsid w:val="03F57567"/>
    <w:rsid w:val="03F727B2"/>
    <w:rsid w:val="03FB36FC"/>
    <w:rsid w:val="03FF0352"/>
    <w:rsid w:val="040A05D8"/>
    <w:rsid w:val="04107F96"/>
    <w:rsid w:val="0413506A"/>
    <w:rsid w:val="04195A64"/>
    <w:rsid w:val="042D774C"/>
    <w:rsid w:val="042F0B80"/>
    <w:rsid w:val="04304439"/>
    <w:rsid w:val="043D1AFB"/>
    <w:rsid w:val="04441CB3"/>
    <w:rsid w:val="044860B5"/>
    <w:rsid w:val="045335A6"/>
    <w:rsid w:val="04615DE8"/>
    <w:rsid w:val="046E2F59"/>
    <w:rsid w:val="047C4F54"/>
    <w:rsid w:val="048C488E"/>
    <w:rsid w:val="04970009"/>
    <w:rsid w:val="049C0C99"/>
    <w:rsid w:val="04BE48CF"/>
    <w:rsid w:val="04C545C3"/>
    <w:rsid w:val="04D50941"/>
    <w:rsid w:val="04D55291"/>
    <w:rsid w:val="04D764D5"/>
    <w:rsid w:val="04D86102"/>
    <w:rsid w:val="04E77ED2"/>
    <w:rsid w:val="04FA054B"/>
    <w:rsid w:val="05011BF6"/>
    <w:rsid w:val="050C382A"/>
    <w:rsid w:val="050D3C70"/>
    <w:rsid w:val="0516015D"/>
    <w:rsid w:val="05182CCF"/>
    <w:rsid w:val="051C36F9"/>
    <w:rsid w:val="052D7F57"/>
    <w:rsid w:val="0549431D"/>
    <w:rsid w:val="05543ED0"/>
    <w:rsid w:val="055F325C"/>
    <w:rsid w:val="05632D1A"/>
    <w:rsid w:val="0567491D"/>
    <w:rsid w:val="057074F5"/>
    <w:rsid w:val="057753CC"/>
    <w:rsid w:val="057B5D40"/>
    <w:rsid w:val="0583058D"/>
    <w:rsid w:val="05954C2B"/>
    <w:rsid w:val="059A508E"/>
    <w:rsid w:val="059A7A87"/>
    <w:rsid w:val="05AA24FB"/>
    <w:rsid w:val="05C848F9"/>
    <w:rsid w:val="05C84AE7"/>
    <w:rsid w:val="05C90B32"/>
    <w:rsid w:val="05CB1F7E"/>
    <w:rsid w:val="05CB3161"/>
    <w:rsid w:val="05D86EA4"/>
    <w:rsid w:val="05DF27A4"/>
    <w:rsid w:val="05E12CE0"/>
    <w:rsid w:val="05E61F0A"/>
    <w:rsid w:val="05E86708"/>
    <w:rsid w:val="05FE43E9"/>
    <w:rsid w:val="05FF33CF"/>
    <w:rsid w:val="060F17D2"/>
    <w:rsid w:val="06101926"/>
    <w:rsid w:val="06135150"/>
    <w:rsid w:val="061C438F"/>
    <w:rsid w:val="0626536B"/>
    <w:rsid w:val="06414A37"/>
    <w:rsid w:val="064203AB"/>
    <w:rsid w:val="065E2667"/>
    <w:rsid w:val="06625697"/>
    <w:rsid w:val="06654C35"/>
    <w:rsid w:val="066A25F5"/>
    <w:rsid w:val="06790FC8"/>
    <w:rsid w:val="067B1E3A"/>
    <w:rsid w:val="067F274E"/>
    <w:rsid w:val="06801182"/>
    <w:rsid w:val="068A53E9"/>
    <w:rsid w:val="06980459"/>
    <w:rsid w:val="069A6E65"/>
    <w:rsid w:val="069D4CD5"/>
    <w:rsid w:val="06A533A0"/>
    <w:rsid w:val="06A53BD1"/>
    <w:rsid w:val="06A72B12"/>
    <w:rsid w:val="06A83F85"/>
    <w:rsid w:val="06D86500"/>
    <w:rsid w:val="06EE5160"/>
    <w:rsid w:val="07044B96"/>
    <w:rsid w:val="07055203"/>
    <w:rsid w:val="07066A17"/>
    <w:rsid w:val="07145C5F"/>
    <w:rsid w:val="07226D8B"/>
    <w:rsid w:val="0727584F"/>
    <w:rsid w:val="072A3A68"/>
    <w:rsid w:val="072C6428"/>
    <w:rsid w:val="07314D2B"/>
    <w:rsid w:val="07526C72"/>
    <w:rsid w:val="07541B0A"/>
    <w:rsid w:val="07623397"/>
    <w:rsid w:val="07664ADC"/>
    <w:rsid w:val="07676E1D"/>
    <w:rsid w:val="076C3A29"/>
    <w:rsid w:val="076D4E79"/>
    <w:rsid w:val="0772069E"/>
    <w:rsid w:val="077428E1"/>
    <w:rsid w:val="07A11AB7"/>
    <w:rsid w:val="07A76026"/>
    <w:rsid w:val="07A90512"/>
    <w:rsid w:val="07AB3768"/>
    <w:rsid w:val="07CB01D7"/>
    <w:rsid w:val="07D51D47"/>
    <w:rsid w:val="07D66D31"/>
    <w:rsid w:val="07DF5C11"/>
    <w:rsid w:val="07E255DA"/>
    <w:rsid w:val="07E866DA"/>
    <w:rsid w:val="07F36EAA"/>
    <w:rsid w:val="07FA17D4"/>
    <w:rsid w:val="07FE3897"/>
    <w:rsid w:val="080F1BBA"/>
    <w:rsid w:val="08117CD9"/>
    <w:rsid w:val="08175A1F"/>
    <w:rsid w:val="08222FC0"/>
    <w:rsid w:val="08241B62"/>
    <w:rsid w:val="082500A8"/>
    <w:rsid w:val="082E382F"/>
    <w:rsid w:val="082E6154"/>
    <w:rsid w:val="08310FA5"/>
    <w:rsid w:val="08315E6F"/>
    <w:rsid w:val="08377F30"/>
    <w:rsid w:val="08383DB8"/>
    <w:rsid w:val="08386A41"/>
    <w:rsid w:val="08393E85"/>
    <w:rsid w:val="08420378"/>
    <w:rsid w:val="08490503"/>
    <w:rsid w:val="08503AAF"/>
    <w:rsid w:val="085C3FA7"/>
    <w:rsid w:val="08603190"/>
    <w:rsid w:val="08691B04"/>
    <w:rsid w:val="087A4635"/>
    <w:rsid w:val="087E6A6A"/>
    <w:rsid w:val="088255FC"/>
    <w:rsid w:val="08861E8D"/>
    <w:rsid w:val="0888313D"/>
    <w:rsid w:val="08885E19"/>
    <w:rsid w:val="08955841"/>
    <w:rsid w:val="08A34F71"/>
    <w:rsid w:val="08AC126D"/>
    <w:rsid w:val="08AE0D19"/>
    <w:rsid w:val="08C77B66"/>
    <w:rsid w:val="08DA3B13"/>
    <w:rsid w:val="08DB7149"/>
    <w:rsid w:val="08F921A1"/>
    <w:rsid w:val="08FA7349"/>
    <w:rsid w:val="090540FB"/>
    <w:rsid w:val="090B73F6"/>
    <w:rsid w:val="09137851"/>
    <w:rsid w:val="091B1452"/>
    <w:rsid w:val="092063D3"/>
    <w:rsid w:val="09305BD5"/>
    <w:rsid w:val="094A177D"/>
    <w:rsid w:val="095B12D6"/>
    <w:rsid w:val="096664ED"/>
    <w:rsid w:val="097547F5"/>
    <w:rsid w:val="097705BC"/>
    <w:rsid w:val="0977081B"/>
    <w:rsid w:val="09876997"/>
    <w:rsid w:val="09891F07"/>
    <w:rsid w:val="0992050D"/>
    <w:rsid w:val="099401E7"/>
    <w:rsid w:val="09A3489E"/>
    <w:rsid w:val="09B25FD0"/>
    <w:rsid w:val="09C02E0F"/>
    <w:rsid w:val="09C762FF"/>
    <w:rsid w:val="09D47297"/>
    <w:rsid w:val="09DF3CF0"/>
    <w:rsid w:val="09E6392A"/>
    <w:rsid w:val="09E67D70"/>
    <w:rsid w:val="09E75E31"/>
    <w:rsid w:val="09EA133D"/>
    <w:rsid w:val="09EA6EF8"/>
    <w:rsid w:val="09F4728F"/>
    <w:rsid w:val="09FC45B0"/>
    <w:rsid w:val="09FE3442"/>
    <w:rsid w:val="0A0D00F7"/>
    <w:rsid w:val="0A141274"/>
    <w:rsid w:val="0A267DDF"/>
    <w:rsid w:val="0A273CAC"/>
    <w:rsid w:val="0A315CA1"/>
    <w:rsid w:val="0A332C98"/>
    <w:rsid w:val="0A4429C5"/>
    <w:rsid w:val="0A470993"/>
    <w:rsid w:val="0A4D56BD"/>
    <w:rsid w:val="0A4F22AD"/>
    <w:rsid w:val="0A6A3D97"/>
    <w:rsid w:val="0A70697D"/>
    <w:rsid w:val="0A7F7F79"/>
    <w:rsid w:val="0A83121B"/>
    <w:rsid w:val="0A870108"/>
    <w:rsid w:val="0A8C04AC"/>
    <w:rsid w:val="0A8C774F"/>
    <w:rsid w:val="0A9C1316"/>
    <w:rsid w:val="0A9E3361"/>
    <w:rsid w:val="0AAC79E1"/>
    <w:rsid w:val="0AB70A39"/>
    <w:rsid w:val="0AB91698"/>
    <w:rsid w:val="0ABD4C22"/>
    <w:rsid w:val="0AEC4A7D"/>
    <w:rsid w:val="0AED2E58"/>
    <w:rsid w:val="0AF07A80"/>
    <w:rsid w:val="0AF71141"/>
    <w:rsid w:val="0AFA4399"/>
    <w:rsid w:val="0B085D66"/>
    <w:rsid w:val="0B0A1A84"/>
    <w:rsid w:val="0B1D47EF"/>
    <w:rsid w:val="0B296DC0"/>
    <w:rsid w:val="0B2C317B"/>
    <w:rsid w:val="0B2E2470"/>
    <w:rsid w:val="0B346FE0"/>
    <w:rsid w:val="0B35766C"/>
    <w:rsid w:val="0B370E82"/>
    <w:rsid w:val="0B3B2F39"/>
    <w:rsid w:val="0B3D4671"/>
    <w:rsid w:val="0B462B57"/>
    <w:rsid w:val="0B4D2872"/>
    <w:rsid w:val="0B5A5824"/>
    <w:rsid w:val="0B5D16DE"/>
    <w:rsid w:val="0B6C3F2A"/>
    <w:rsid w:val="0B714B8C"/>
    <w:rsid w:val="0B7437F6"/>
    <w:rsid w:val="0B786B0B"/>
    <w:rsid w:val="0B7A21C6"/>
    <w:rsid w:val="0B7C10E9"/>
    <w:rsid w:val="0B7C691C"/>
    <w:rsid w:val="0B8D4851"/>
    <w:rsid w:val="0BA4019F"/>
    <w:rsid w:val="0BAB6FCD"/>
    <w:rsid w:val="0BAD46FC"/>
    <w:rsid w:val="0BBE4987"/>
    <w:rsid w:val="0BC11CF2"/>
    <w:rsid w:val="0BCE5A30"/>
    <w:rsid w:val="0BD54555"/>
    <w:rsid w:val="0BD73EF1"/>
    <w:rsid w:val="0BE36CC5"/>
    <w:rsid w:val="0BFF6077"/>
    <w:rsid w:val="0C074782"/>
    <w:rsid w:val="0C2238BB"/>
    <w:rsid w:val="0C23246E"/>
    <w:rsid w:val="0C233E51"/>
    <w:rsid w:val="0C3053DE"/>
    <w:rsid w:val="0C364FD8"/>
    <w:rsid w:val="0C4A1C9E"/>
    <w:rsid w:val="0C514749"/>
    <w:rsid w:val="0C567E33"/>
    <w:rsid w:val="0C5742D0"/>
    <w:rsid w:val="0C5B1E9A"/>
    <w:rsid w:val="0C7B18A3"/>
    <w:rsid w:val="0C820E31"/>
    <w:rsid w:val="0C830C0B"/>
    <w:rsid w:val="0C942D6E"/>
    <w:rsid w:val="0C964207"/>
    <w:rsid w:val="0CB70469"/>
    <w:rsid w:val="0CC60161"/>
    <w:rsid w:val="0CCC539E"/>
    <w:rsid w:val="0CE95FFB"/>
    <w:rsid w:val="0CF423CE"/>
    <w:rsid w:val="0CFC731F"/>
    <w:rsid w:val="0D0069BD"/>
    <w:rsid w:val="0D027D7C"/>
    <w:rsid w:val="0D0319E6"/>
    <w:rsid w:val="0D10293A"/>
    <w:rsid w:val="0D1F1BBD"/>
    <w:rsid w:val="0D2646AA"/>
    <w:rsid w:val="0D2F3E9D"/>
    <w:rsid w:val="0D4426A9"/>
    <w:rsid w:val="0D4A4134"/>
    <w:rsid w:val="0D4E2034"/>
    <w:rsid w:val="0D5027C5"/>
    <w:rsid w:val="0D593FF4"/>
    <w:rsid w:val="0D5D0274"/>
    <w:rsid w:val="0D612669"/>
    <w:rsid w:val="0D660304"/>
    <w:rsid w:val="0D685488"/>
    <w:rsid w:val="0D871335"/>
    <w:rsid w:val="0D987D1B"/>
    <w:rsid w:val="0DA23251"/>
    <w:rsid w:val="0DA25F55"/>
    <w:rsid w:val="0DA526FE"/>
    <w:rsid w:val="0DAD268A"/>
    <w:rsid w:val="0DAF071D"/>
    <w:rsid w:val="0DB655E0"/>
    <w:rsid w:val="0DB831D7"/>
    <w:rsid w:val="0DC00B66"/>
    <w:rsid w:val="0DC126E2"/>
    <w:rsid w:val="0DCB7281"/>
    <w:rsid w:val="0DE101E5"/>
    <w:rsid w:val="0DE822AE"/>
    <w:rsid w:val="0DEE5A4D"/>
    <w:rsid w:val="0E0D6825"/>
    <w:rsid w:val="0E131FE9"/>
    <w:rsid w:val="0E1E59A2"/>
    <w:rsid w:val="0E2030C3"/>
    <w:rsid w:val="0E36649D"/>
    <w:rsid w:val="0E36756C"/>
    <w:rsid w:val="0E3E01AF"/>
    <w:rsid w:val="0E5E43E8"/>
    <w:rsid w:val="0E7101CB"/>
    <w:rsid w:val="0E7E1FAB"/>
    <w:rsid w:val="0E7F79FF"/>
    <w:rsid w:val="0E80597E"/>
    <w:rsid w:val="0E92769A"/>
    <w:rsid w:val="0E952674"/>
    <w:rsid w:val="0EA74CB9"/>
    <w:rsid w:val="0EB12516"/>
    <w:rsid w:val="0EC65D48"/>
    <w:rsid w:val="0ECC7C7A"/>
    <w:rsid w:val="0ED4280A"/>
    <w:rsid w:val="0EEF2434"/>
    <w:rsid w:val="0EF3726F"/>
    <w:rsid w:val="0EFC54AE"/>
    <w:rsid w:val="0F034444"/>
    <w:rsid w:val="0F13706F"/>
    <w:rsid w:val="0F19255B"/>
    <w:rsid w:val="0F1A019C"/>
    <w:rsid w:val="0F336268"/>
    <w:rsid w:val="0F356974"/>
    <w:rsid w:val="0F390FF0"/>
    <w:rsid w:val="0F443426"/>
    <w:rsid w:val="0F481036"/>
    <w:rsid w:val="0F4940F7"/>
    <w:rsid w:val="0F5277A0"/>
    <w:rsid w:val="0F643212"/>
    <w:rsid w:val="0F6857C8"/>
    <w:rsid w:val="0F6A6524"/>
    <w:rsid w:val="0F8C39CA"/>
    <w:rsid w:val="0FA97530"/>
    <w:rsid w:val="0FAC6B01"/>
    <w:rsid w:val="0FC13CD0"/>
    <w:rsid w:val="0FCF499F"/>
    <w:rsid w:val="0FD75353"/>
    <w:rsid w:val="0FE73B7E"/>
    <w:rsid w:val="0FF056D0"/>
    <w:rsid w:val="0FF12A0A"/>
    <w:rsid w:val="0FF51B95"/>
    <w:rsid w:val="0FF97303"/>
    <w:rsid w:val="1002481C"/>
    <w:rsid w:val="100B447D"/>
    <w:rsid w:val="10187AB6"/>
    <w:rsid w:val="101C6A30"/>
    <w:rsid w:val="102270A2"/>
    <w:rsid w:val="1023399D"/>
    <w:rsid w:val="102518EB"/>
    <w:rsid w:val="102B3B92"/>
    <w:rsid w:val="10300182"/>
    <w:rsid w:val="1035251A"/>
    <w:rsid w:val="103C7508"/>
    <w:rsid w:val="10412F8D"/>
    <w:rsid w:val="104F74AC"/>
    <w:rsid w:val="104F7A67"/>
    <w:rsid w:val="105B1CC8"/>
    <w:rsid w:val="10654269"/>
    <w:rsid w:val="108B1BDB"/>
    <w:rsid w:val="10A5618C"/>
    <w:rsid w:val="10A653CF"/>
    <w:rsid w:val="10A94C05"/>
    <w:rsid w:val="10B44A4C"/>
    <w:rsid w:val="10C243DD"/>
    <w:rsid w:val="10D36A45"/>
    <w:rsid w:val="10D4755D"/>
    <w:rsid w:val="10DB1473"/>
    <w:rsid w:val="10E9306F"/>
    <w:rsid w:val="10EF046E"/>
    <w:rsid w:val="10F02CB3"/>
    <w:rsid w:val="10F36C74"/>
    <w:rsid w:val="10F94C72"/>
    <w:rsid w:val="10FD0F62"/>
    <w:rsid w:val="111072B2"/>
    <w:rsid w:val="11165E36"/>
    <w:rsid w:val="111C4E23"/>
    <w:rsid w:val="111E70BE"/>
    <w:rsid w:val="111F3FB2"/>
    <w:rsid w:val="11325A22"/>
    <w:rsid w:val="11434026"/>
    <w:rsid w:val="11454C43"/>
    <w:rsid w:val="11462EF9"/>
    <w:rsid w:val="114D2798"/>
    <w:rsid w:val="11530C33"/>
    <w:rsid w:val="115662BA"/>
    <w:rsid w:val="115B6611"/>
    <w:rsid w:val="1166650B"/>
    <w:rsid w:val="116E7576"/>
    <w:rsid w:val="117439ED"/>
    <w:rsid w:val="11764604"/>
    <w:rsid w:val="11886E94"/>
    <w:rsid w:val="1195051E"/>
    <w:rsid w:val="1196728F"/>
    <w:rsid w:val="11A9102C"/>
    <w:rsid w:val="11AA1839"/>
    <w:rsid w:val="11B44A43"/>
    <w:rsid w:val="11B479CE"/>
    <w:rsid w:val="11BA51C7"/>
    <w:rsid w:val="11C964C6"/>
    <w:rsid w:val="11D1675B"/>
    <w:rsid w:val="11DB6E93"/>
    <w:rsid w:val="11DE7008"/>
    <w:rsid w:val="11DF57E2"/>
    <w:rsid w:val="11E50939"/>
    <w:rsid w:val="11E70278"/>
    <w:rsid w:val="11EF4D4C"/>
    <w:rsid w:val="11FE490D"/>
    <w:rsid w:val="120110D0"/>
    <w:rsid w:val="1201570D"/>
    <w:rsid w:val="12062180"/>
    <w:rsid w:val="121376C6"/>
    <w:rsid w:val="121B226C"/>
    <w:rsid w:val="122253DA"/>
    <w:rsid w:val="12307DB1"/>
    <w:rsid w:val="123227CC"/>
    <w:rsid w:val="12335DD3"/>
    <w:rsid w:val="123817A1"/>
    <w:rsid w:val="12385D6D"/>
    <w:rsid w:val="124047F4"/>
    <w:rsid w:val="124650B5"/>
    <w:rsid w:val="124756FB"/>
    <w:rsid w:val="124D610C"/>
    <w:rsid w:val="12682141"/>
    <w:rsid w:val="126B2F5E"/>
    <w:rsid w:val="128468FD"/>
    <w:rsid w:val="12876356"/>
    <w:rsid w:val="12885E38"/>
    <w:rsid w:val="12911E84"/>
    <w:rsid w:val="12AB7576"/>
    <w:rsid w:val="12B04D33"/>
    <w:rsid w:val="12B82A39"/>
    <w:rsid w:val="12C76EFD"/>
    <w:rsid w:val="12CB1A00"/>
    <w:rsid w:val="12D05DF7"/>
    <w:rsid w:val="12DA7AB5"/>
    <w:rsid w:val="12E103C4"/>
    <w:rsid w:val="12F4619B"/>
    <w:rsid w:val="12F53B25"/>
    <w:rsid w:val="12F754B9"/>
    <w:rsid w:val="12F75C4C"/>
    <w:rsid w:val="12F96F3E"/>
    <w:rsid w:val="13115193"/>
    <w:rsid w:val="131A5585"/>
    <w:rsid w:val="13203BE2"/>
    <w:rsid w:val="13410311"/>
    <w:rsid w:val="13427521"/>
    <w:rsid w:val="13431AF4"/>
    <w:rsid w:val="13580046"/>
    <w:rsid w:val="13597BFC"/>
    <w:rsid w:val="135E1962"/>
    <w:rsid w:val="136B0372"/>
    <w:rsid w:val="136B3025"/>
    <w:rsid w:val="136D4359"/>
    <w:rsid w:val="136F3403"/>
    <w:rsid w:val="13754198"/>
    <w:rsid w:val="13772E50"/>
    <w:rsid w:val="137F2BD6"/>
    <w:rsid w:val="13810F69"/>
    <w:rsid w:val="138D2ABD"/>
    <w:rsid w:val="13923FB5"/>
    <w:rsid w:val="13A51556"/>
    <w:rsid w:val="13A55706"/>
    <w:rsid w:val="13A74434"/>
    <w:rsid w:val="13B07961"/>
    <w:rsid w:val="13B97229"/>
    <w:rsid w:val="13D250CD"/>
    <w:rsid w:val="13D27B0C"/>
    <w:rsid w:val="13E94FA8"/>
    <w:rsid w:val="13F12410"/>
    <w:rsid w:val="14092FC6"/>
    <w:rsid w:val="140C6F87"/>
    <w:rsid w:val="14207601"/>
    <w:rsid w:val="14275719"/>
    <w:rsid w:val="143861D4"/>
    <w:rsid w:val="144C691F"/>
    <w:rsid w:val="144D5256"/>
    <w:rsid w:val="14507800"/>
    <w:rsid w:val="146E0966"/>
    <w:rsid w:val="147608BF"/>
    <w:rsid w:val="14861D2E"/>
    <w:rsid w:val="149F6B4E"/>
    <w:rsid w:val="14AA1BEC"/>
    <w:rsid w:val="14AC309F"/>
    <w:rsid w:val="14AE7D8F"/>
    <w:rsid w:val="14B46EB3"/>
    <w:rsid w:val="14CE0057"/>
    <w:rsid w:val="14D65787"/>
    <w:rsid w:val="14E46B81"/>
    <w:rsid w:val="14FC6EBF"/>
    <w:rsid w:val="14FE346F"/>
    <w:rsid w:val="15002893"/>
    <w:rsid w:val="150B53EA"/>
    <w:rsid w:val="15124811"/>
    <w:rsid w:val="151C6745"/>
    <w:rsid w:val="1525491E"/>
    <w:rsid w:val="1541404F"/>
    <w:rsid w:val="1542017C"/>
    <w:rsid w:val="15564FA1"/>
    <w:rsid w:val="156F16EA"/>
    <w:rsid w:val="157B5161"/>
    <w:rsid w:val="15813EB7"/>
    <w:rsid w:val="15833D2F"/>
    <w:rsid w:val="1584119D"/>
    <w:rsid w:val="15850659"/>
    <w:rsid w:val="159B58FC"/>
    <w:rsid w:val="159F44CA"/>
    <w:rsid w:val="15A656F7"/>
    <w:rsid w:val="15B24410"/>
    <w:rsid w:val="15B82526"/>
    <w:rsid w:val="15B91E78"/>
    <w:rsid w:val="15BE5E5F"/>
    <w:rsid w:val="15CD6740"/>
    <w:rsid w:val="15CE08DD"/>
    <w:rsid w:val="15DD4E3C"/>
    <w:rsid w:val="15DE1B6C"/>
    <w:rsid w:val="15DF7F0F"/>
    <w:rsid w:val="15E942F6"/>
    <w:rsid w:val="15EC01EC"/>
    <w:rsid w:val="15F94862"/>
    <w:rsid w:val="15FD7623"/>
    <w:rsid w:val="1600214E"/>
    <w:rsid w:val="160401DA"/>
    <w:rsid w:val="16081493"/>
    <w:rsid w:val="16183647"/>
    <w:rsid w:val="16364A33"/>
    <w:rsid w:val="163B26BD"/>
    <w:rsid w:val="163F0255"/>
    <w:rsid w:val="165C4E6B"/>
    <w:rsid w:val="1661583D"/>
    <w:rsid w:val="166544E7"/>
    <w:rsid w:val="16691492"/>
    <w:rsid w:val="166C1EF5"/>
    <w:rsid w:val="16730BFE"/>
    <w:rsid w:val="16746824"/>
    <w:rsid w:val="167C144C"/>
    <w:rsid w:val="168E350C"/>
    <w:rsid w:val="1691566D"/>
    <w:rsid w:val="16930F4D"/>
    <w:rsid w:val="169536A6"/>
    <w:rsid w:val="16A1047C"/>
    <w:rsid w:val="16A912DB"/>
    <w:rsid w:val="16B858B0"/>
    <w:rsid w:val="16BF2A6A"/>
    <w:rsid w:val="16CF7B94"/>
    <w:rsid w:val="16D62D21"/>
    <w:rsid w:val="16DF6FE6"/>
    <w:rsid w:val="16E600A4"/>
    <w:rsid w:val="16EC3023"/>
    <w:rsid w:val="16EF3BC7"/>
    <w:rsid w:val="16F17D55"/>
    <w:rsid w:val="16F766F2"/>
    <w:rsid w:val="16FA7377"/>
    <w:rsid w:val="171B1D36"/>
    <w:rsid w:val="171D05E5"/>
    <w:rsid w:val="171E0C12"/>
    <w:rsid w:val="1728400E"/>
    <w:rsid w:val="173D6FE5"/>
    <w:rsid w:val="17576BBA"/>
    <w:rsid w:val="175F3243"/>
    <w:rsid w:val="17653F69"/>
    <w:rsid w:val="176A704E"/>
    <w:rsid w:val="176B461B"/>
    <w:rsid w:val="176D22B4"/>
    <w:rsid w:val="176F198C"/>
    <w:rsid w:val="17727C19"/>
    <w:rsid w:val="177957D7"/>
    <w:rsid w:val="1797408F"/>
    <w:rsid w:val="17AC31BB"/>
    <w:rsid w:val="17AD0397"/>
    <w:rsid w:val="17AF580E"/>
    <w:rsid w:val="17B24150"/>
    <w:rsid w:val="17B71378"/>
    <w:rsid w:val="17B76974"/>
    <w:rsid w:val="17BB5931"/>
    <w:rsid w:val="17CC48F6"/>
    <w:rsid w:val="17D223ED"/>
    <w:rsid w:val="17DA56A7"/>
    <w:rsid w:val="17DD656C"/>
    <w:rsid w:val="17DE2C2C"/>
    <w:rsid w:val="17E35E96"/>
    <w:rsid w:val="17E403F5"/>
    <w:rsid w:val="17E87C27"/>
    <w:rsid w:val="17ED2A9B"/>
    <w:rsid w:val="17F63F19"/>
    <w:rsid w:val="17F90436"/>
    <w:rsid w:val="17F9750D"/>
    <w:rsid w:val="17FA2527"/>
    <w:rsid w:val="180E0FCE"/>
    <w:rsid w:val="18136044"/>
    <w:rsid w:val="18255E6F"/>
    <w:rsid w:val="182D2369"/>
    <w:rsid w:val="183B5391"/>
    <w:rsid w:val="184B189F"/>
    <w:rsid w:val="18541A37"/>
    <w:rsid w:val="18593CBF"/>
    <w:rsid w:val="185B40E5"/>
    <w:rsid w:val="18786B29"/>
    <w:rsid w:val="18797605"/>
    <w:rsid w:val="187A366F"/>
    <w:rsid w:val="187B292E"/>
    <w:rsid w:val="187E77F8"/>
    <w:rsid w:val="18852DD4"/>
    <w:rsid w:val="18890D65"/>
    <w:rsid w:val="18994F67"/>
    <w:rsid w:val="18AC1149"/>
    <w:rsid w:val="18AF0C7B"/>
    <w:rsid w:val="18B14DA2"/>
    <w:rsid w:val="18B536D3"/>
    <w:rsid w:val="18C40551"/>
    <w:rsid w:val="18CA235E"/>
    <w:rsid w:val="18D323D4"/>
    <w:rsid w:val="18D90329"/>
    <w:rsid w:val="18DB185E"/>
    <w:rsid w:val="18DD4BD0"/>
    <w:rsid w:val="18E027B2"/>
    <w:rsid w:val="18E979AB"/>
    <w:rsid w:val="190C7910"/>
    <w:rsid w:val="190D33F7"/>
    <w:rsid w:val="19100C1D"/>
    <w:rsid w:val="1910303C"/>
    <w:rsid w:val="191D0DBF"/>
    <w:rsid w:val="1920004A"/>
    <w:rsid w:val="19241E35"/>
    <w:rsid w:val="19301E83"/>
    <w:rsid w:val="193114BD"/>
    <w:rsid w:val="1934531E"/>
    <w:rsid w:val="1936575D"/>
    <w:rsid w:val="195A22A8"/>
    <w:rsid w:val="19604C54"/>
    <w:rsid w:val="1965725D"/>
    <w:rsid w:val="19755FC1"/>
    <w:rsid w:val="197630E8"/>
    <w:rsid w:val="19796684"/>
    <w:rsid w:val="197A25EF"/>
    <w:rsid w:val="19844849"/>
    <w:rsid w:val="19871325"/>
    <w:rsid w:val="199A5034"/>
    <w:rsid w:val="199B62C4"/>
    <w:rsid w:val="19AB13C9"/>
    <w:rsid w:val="19AE6137"/>
    <w:rsid w:val="19B96BE8"/>
    <w:rsid w:val="19C31EA3"/>
    <w:rsid w:val="19CE0B86"/>
    <w:rsid w:val="19D9553F"/>
    <w:rsid w:val="19E63477"/>
    <w:rsid w:val="19EB317C"/>
    <w:rsid w:val="19FF68F8"/>
    <w:rsid w:val="1A001341"/>
    <w:rsid w:val="1A022A13"/>
    <w:rsid w:val="1A0267DB"/>
    <w:rsid w:val="1A02765C"/>
    <w:rsid w:val="1A067158"/>
    <w:rsid w:val="1A1273C6"/>
    <w:rsid w:val="1A202FCB"/>
    <w:rsid w:val="1A290533"/>
    <w:rsid w:val="1A2B5B76"/>
    <w:rsid w:val="1A3B48F7"/>
    <w:rsid w:val="1A40669A"/>
    <w:rsid w:val="1A47391E"/>
    <w:rsid w:val="1A5F3CEA"/>
    <w:rsid w:val="1A647BB2"/>
    <w:rsid w:val="1A830CBB"/>
    <w:rsid w:val="1A91705C"/>
    <w:rsid w:val="1A9F73F7"/>
    <w:rsid w:val="1AAA267B"/>
    <w:rsid w:val="1ABB6ACA"/>
    <w:rsid w:val="1AC71DEC"/>
    <w:rsid w:val="1AD679DC"/>
    <w:rsid w:val="1AE85D1C"/>
    <w:rsid w:val="1AEF722C"/>
    <w:rsid w:val="1B035557"/>
    <w:rsid w:val="1B0F67A7"/>
    <w:rsid w:val="1B2065D5"/>
    <w:rsid w:val="1B2922C3"/>
    <w:rsid w:val="1B3667A9"/>
    <w:rsid w:val="1B372DDC"/>
    <w:rsid w:val="1B4F1D72"/>
    <w:rsid w:val="1B5B228F"/>
    <w:rsid w:val="1B652698"/>
    <w:rsid w:val="1BA521A6"/>
    <w:rsid w:val="1BA661AF"/>
    <w:rsid w:val="1BAE63A7"/>
    <w:rsid w:val="1BB13254"/>
    <w:rsid w:val="1BC03A69"/>
    <w:rsid w:val="1BC62169"/>
    <w:rsid w:val="1BCB5683"/>
    <w:rsid w:val="1BD02012"/>
    <w:rsid w:val="1BD140C1"/>
    <w:rsid w:val="1BDC09FF"/>
    <w:rsid w:val="1BDE501E"/>
    <w:rsid w:val="1BFE1EAA"/>
    <w:rsid w:val="1C0258F4"/>
    <w:rsid w:val="1C0A61E7"/>
    <w:rsid w:val="1C181906"/>
    <w:rsid w:val="1C2021DB"/>
    <w:rsid w:val="1C4D759F"/>
    <w:rsid w:val="1C50594F"/>
    <w:rsid w:val="1C575DE3"/>
    <w:rsid w:val="1C694575"/>
    <w:rsid w:val="1C885A2A"/>
    <w:rsid w:val="1C887AAF"/>
    <w:rsid w:val="1C8F07AA"/>
    <w:rsid w:val="1C96580A"/>
    <w:rsid w:val="1C970087"/>
    <w:rsid w:val="1CA804A4"/>
    <w:rsid w:val="1CCA0489"/>
    <w:rsid w:val="1CCF11CB"/>
    <w:rsid w:val="1CD3323E"/>
    <w:rsid w:val="1CD67992"/>
    <w:rsid w:val="1CDE4161"/>
    <w:rsid w:val="1CDE7518"/>
    <w:rsid w:val="1CE00FB2"/>
    <w:rsid w:val="1CF02B37"/>
    <w:rsid w:val="1CF60F81"/>
    <w:rsid w:val="1CFB6DFD"/>
    <w:rsid w:val="1D203C2F"/>
    <w:rsid w:val="1D212567"/>
    <w:rsid w:val="1D230960"/>
    <w:rsid w:val="1D242C37"/>
    <w:rsid w:val="1D355F5E"/>
    <w:rsid w:val="1D4013DF"/>
    <w:rsid w:val="1D405C7B"/>
    <w:rsid w:val="1D555B45"/>
    <w:rsid w:val="1D5E0419"/>
    <w:rsid w:val="1D614C21"/>
    <w:rsid w:val="1D661338"/>
    <w:rsid w:val="1D6F68C1"/>
    <w:rsid w:val="1D773E90"/>
    <w:rsid w:val="1D802C50"/>
    <w:rsid w:val="1D81423C"/>
    <w:rsid w:val="1D8B345C"/>
    <w:rsid w:val="1D8F3B2E"/>
    <w:rsid w:val="1D99591C"/>
    <w:rsid w:val="1D9B1E92"/>
    <w:rsid w:val="1D9F2902"/>
    <w:rsid w:val="1DD44ECC"/>
    <w:rsid w:val="1DF75676"/>
    <w:rsid w:val="1DF8208B"/>
    <w:rsid w:val="1DFF1E78"/>
    <w:rsid w:val="1E024607"/>
    <w:rsid w:val="1E0655D3"/>
    <w:rsid w:val="1E1257DF"/>
    <w:rsid w:val="1E1352B0"/>
    <w:rsid w:val="1E220E92"/>
    <w:rsid w:val="1E3F0E2D"/>
    <w:rsid w:val="1E4749E8"/>
    <w:rsid w:val="1E6150C4"/>
    <w:rsid w:val="1E62477D"/>
    <w:rsid w:val="1E760C06"/>
    <w:rsid w:val="1E7878A9"/>
    <w:rsid w:val="1E7E5A7E"/>
    <w:rsid w:val="1E92440D"/>
    <w:rsid w:val="1E9D6217"/>
    <w:rsid w:val="1E9E2B1E"/>
    <w:rsid w:val="1EA35BDC"/>
    <w:rsid w:val="1EA4749F"/>
    <w:rsid w:val="1EA84E4C"/>
    <w:rsid w:val="1EB307C5"/>
    <w:rsid w:val="1EB32F4E"/>
    <w:rsid w:val="1EBC6A10"/>
    <w:rsid w:val="1ECF77B9"/>
    <w:rsid w:val="1EDE523E"/>
    <w:rsid w:val="1EE27A6D"/>
    <w:rsid w:val="1EF3058B"/>
    <w:rsid w:val="1EFB3E7F"/>
    <w:rsid w:val="1EFE0E8D"/>
    <w:rsid w:val="1F06612A"/>
    <w:rsid w:val="1F1C1ADA"/>
    <w:rsid w:val="1F23204D"/>
    <w:rsid w:val="1F376336"/>
    <w:rsid w:val="1F3F0C06"/>
    <w:rsid w:val="1F41589D"/>
    <w:rsid w:val="1F6B57BA"/>
    <w:rsid w:val="1F6F6494"/>
    <w:rsid w:val="1F733EE9"/>
    <w:rsid w:val="1F80596E"/>
    <w:rsid w:val="1F8E1621"/>
    <w:rsid w:val="1F8F6412"/>
    <w:rsid w:val="1F944146"/>
    <w:rsid w:val="1F96320E"/>
    <w:rsid w:val="1F971928"/>
    <w:rsid w:val="1FA120CF"/>
    <w:rsid w:val="1FA40BC3"/>
    <w:rsid w:val="1FA463C2"/>
    <w:rsid w:val="1FAB06D8"/>
    <w:rsid w:val="1FAD182E"/>
    <w:rsid w:val="1FD23D94"/>
    <w:rsid w:val="1FF47C5E"/>
    <w:rsid w:val="1FF47FDB"/>
    <w:rsid w:val="200B57DA"/>
    <w:rsid w:val="2020478F"/>
    <w:rsid w:val="202B4341"/>
    <w:rsid w:val="202C698B"/>
    <w:rsid w:val="20341EA6"/>
    <w:rsid w:val="203805B3"/>
    <w:rsid w:val="203A5B72"/>
    <w:rsid w:val="203B7A60"/>
    <w:rsid w:val="20442249"/>
    <w:rsid w:val="204B770C"/>
    <w:rsid w:val="20561F55"/>
    <w:rsid w:val="206206EE"/>
    <w:rsid w:val="20655CF2"/>
    <w:rsid w:val="20656A87"/>
    <w:rsid w:val="206B7877"/>
    <w:rsid w:val="208054E2"/>
    <w:rsid w:val="209546E8"/>
    <w:rsid w:val="209F0A16"/>
    <w:rsid w:val="20B0152F"/>
    <w:rsid w:val="20B86EEB"/>
    <w:rsid w:val="20CA5B4A"/>
    <w:rsid w:val="20D16150"/>
    <w:rsid w:val="20E076D1"/>
    <w:rsid w:val="20EA30FD"/>
    <w:rsid w:val="20ED7107"/>
    <w:rsid w:val="20F14773"/>
    <w:rsid w:val="20F319D6"/>
    <w:rsid w:val="20FC40B0"/>
    <w:rsid w:val="20FC5575"/>
    <w:rsid w:val="211D0A91"/>
    <w:rsid w:val="212E1BF1"/>
    <w:rsid w:val="213402A7"/>
    <w:rsid w:val="213442E7"/>
    <w:rsid w:val="21385A00"/>
    <w:rsid w:val="213B43C8"/>
    <w:rsid w:val="2144798F"/>
    <w:rsid w:val="2146366A"/>
    <w:rsid w:val="214F2567"/>
    <w:rsid w:val="215F7714"/>
    <w:rsid w:val="21610A4A"/>
    <w:rsid w:val="216F31DE"/>
    <w:rsid w:val="21754DF7"/>
    <w:rsid w:val="21762CAC"/>
    <w:rsid w:val="21781A9F"/>
    <w:rsid w:val="21A07FD4"/>
    <w:rsid w:val="21AF4322"/>
    <w:rsid w:val="21AF7721"/>
    <w:rsid w:val="21BD43C3"/>
    <w:rsid w:val="21C0439F"/>
    <w:rsid w:val="21C22E14"/>
    <w:rsid w:val="21C25C6F"/>
    <w:rsid w:val="21C6421B"/>
    <w:rsid w:val="21CB37B4"/>
    <w:rsid w:val="21CC3CFB"/>
    <w:rsid w:val="21D357C1"/>
    <w:rsid w:val="21DA3298"/>
    <w:rsid w:val="21E90A28"/>
    <w:rsid w:val="220E26EC"/>
    <w:rsid w:val="221106D5"/>
    <w:rsid w:val="22123659"/>
    <w:rsid w:val="2220092B"/>
    <w:rsid w:val="223938BE"/>
    <w:rsid w:val="22422FE2"/>
    <w:rsid w:val="224C1FAF"/>
    <w:rsid w:val="224C7B53"/>
    <w:rsid w:val="224F0D78"/>
    <w:rsid w:val="225168CB"/>
    <w:rsid w:val="22585E65"/>
    <w:rsid w:val="226652BB"/>
    <w:rsid w:val="226F76D4"/>
    <w:rsid w:val="228E7A5C"/>
    <w:rsid w:val="229131EC"/>
    <w:rsid w:val="22987239"/>
    <w:rsid w:val="229915D3"/>
    <w:rsid w:val="22AC20E0"/>
    <w:rsid w:val="22B8649A"/>
    <w:rsid w:val="22C02397"/>
    <w:rsid w:val="22C15C9C"/>
    <w:rsid w:val="22CF0962"/>
    <w:rsid w:val="22DB5817"/>
    <w:rsid w:val="22FA3FA6"/>
    <w:rsid w:val="23005591"/>
    <w:rsid w:val="23055B51"/>
    <w:rsid w:val="230A3DE6"/>
    <w:rsid w:val="230E4D02"/>
    <w:rsid w:val="231563FA"/>
    <w:rsid w:val="23181554"/>
    <w:rsid w:val="2319640E"/>
    <w:rsid w:val="231F64D8"/>
    <w:rsid w:val="2336331B"/>
    <w:rsid w:val="233865C3"/>
    <w:rsid w:val="234C6CBC"/>
    <w:rsid w:val="23571EE9"/>
    <w:rsid w:val="23573D77"/>
    <w:rsid w:val="23623870"/>
    <w:rsid w:val="236A3CBE"/>
    <w:rsid w:val="23705D2D"/>
    <w:rsid w:val="23792516"/>
    <w:rsid w:val="237B082A"/>
    <w:rsid w:val="23807166"/>
    <w:rsid w:val="23816FE7"/>
    <w:rsid w:val="238F6DF2"/>
    <w:rsid w:val="23A52062"/>
    <w:rsid w:val="23AD23B6"/>
    <w:rsid w:val="23B14831"/>
    <w:rsid w:val="23BF1667"/>
    <w:rsid w:val="23C24E34"/>
    <w:rsid w:val="23D97F82"/>
    <w:rsid w:val="23E30B60"/>
    <w:rsid w:val="23FA1745"/>
    <w:rsid w:val="24026F0F"/>
    <w:rsid w:val="240E5E94"/>
    <w:rsid w:val="240E7A2E"/>
    <w:rsid w:val="24144CC8"/>
    <w:rsid w:val="241829FE"/>
    <w:rsid w:val="24267ED7"/>
    <w:rsid w:val="24331790"/>
    <w:rsid w:val="244F367A"/>
    <w:rsid w:val="2450271D"/>
    <w:rsid w:val="24654DF4"/>
    <w:rsid w:val="247A35B0"/>
    <w:rsid w:val="24980518"/>
    <w:rsid w:val="249B3315"/>
    <w:rsid w:val="249E79DE"/>
    <w:rsid w:val="24AB06DC"/>
    <w:rsid w:val="24AC31A0"/>
    <w:rsid w:val="24AF3729"/>
    <w:rsid w:val="24BC281E"/>
    <w:rsid w:val="24C11CCB"/>
    <w:rsid w:val="24D66F28"/>
    <w:rsid w:val="24E8771E"/>
    <w:rsid w:val="24FA77A0"/>
    <w:rsid w:val="24FF02D5"/>
    <w:rsid w:val="24FF7D71"/>
    <w:rsid w:val="25120D84"/>
    <w:rsid w:val="251C1A51"/>
    <w:rsid w:val="251E6409"/>
    <w:rsid w:val="251F5541"/>
    <w:rsid w:val="25216436"/>
    <w:rsid w:val="2523099B"/>
    <w:rsid w:val="25327709"/>
    <w:rsid w:val="253E07B2"/>
    <w:rsid w:val="2542765C"/>
    <w:rsid w:val="25472CEA"/>
    <w:rsid w:val="254F4F41"/>
    <w:rsid w:val="255C25F8"/>
    <w:rsid w:val="25600A75"/>
    <w:rsid w:val="2566722D"/>
    <w:rsid w:val="2579312A"/>
    <w:rsid w:val="25795706"/>
    <w:rsid w:val="257A58F2"/>
    <w:rsid w:val="25855605"/>
    <w:rsid w:val="25B25A7E"/>
    <w:rsid w:val="25B946E9"/>
    <w:rsid w:val="25BD1B1A"/>
    <w:rsid w:val="25C13471"/>
    <w:rsid w:val="25C208C1"/>
    <w:rsid w:val="25CA13FC"/>
    <w:rsid w:val="25D445F8"/>
    <w:rsid w:val="25DD762A"/>
    <w:rsid w:val="25E0686A"/>
    <w:rsid w:val="25E2273B"/>
    <w:rsid w:val="25ED72A4"/>
    <w:rsid w:val="25F0753F"/>
    <w:rsid w:val="25F80268"/>
    <w:rsid w:val="25FA05AF"/>
    <w:rsid w:val="25FB4985"/>
    <w:rsid w:val="25FB4E75"/>
    <w:rsid w:val="26015740"/>
    <w:rsid w:val="26093F27"/>
    <w:rsid w:val="2613632C"/>
    <w:rsid w:val="26157249"/>
    <w:rsid w:val="26191445"/>
    <w:rsid w:val="261D05C2"/>
    <w:rsid w:val="262458F4"/>
    <w:rsid w:val="262506AD"/>
    <w:rsid w:val="263864AA"/>
    <w:rsid w:val="26403E3A"/>
    <w:rsid w:val="264C5CBE"/>
    <w:rsid w:val="264F7C6B"/>
    <w:rsid w:val="26525CA5"/>
    <w:rsid w:val="266C67F5"/>
    <w:rsid w:val="267E5FC3"/>
    <w:rsid w:val="2680321C"/>
    <w:rsid w:val="26855509"/>
    <w:rsid w:val="2692347C"/>
    <w:rsid w:val="26962FEF"/>
    <w:rsid w:val="269C7517"/>
    <w:rsid w:val="26A2306C"/>
    <w:rsid w:val="26A51592"/>
    <w:rsid w:val="26A736AE"/>
    <w:rsid w:val="26AD7906"/>
    <w:rsid w:val="26AE1DAB"/>
    <w:rsid w:val="26B42928"/>
    <w:rsid w:val="26B64ADE"/>
    <w:rsid w:val="26B7729E"/>
    <w:rsid w:val="26CA5D4C"/>
    <w:rsid w:val="26CB2443"/>
    <w:rsid w:val="26E22A42"/>
    <w:rsid w:val="26E563F3"/>
    <w:rsid w:val="26EB3CF6"/>
    <w:rsid w:val="26F00404"/>
    <w:rsid w:val="26F2165B"/>
    <w:rsid w:val="26F453FF"/>
    <w:rsid w:val="26FB03A4"/>
    <w:rsid w:val="27017104"/>
    <w:rsid w:val="270B3E27"/>
    <w:rsid w:val="270B4AEF"/>
    <w:rsid w:val="271317FC"/>
    <w:rsid w:val="27153BF9"/>
    <w:rsid w:val="271F3078"/>
    <w:rsid w:val="27311451"/>
    <w:rsid w:val="273B733D"/>
    <w:rsid w:val="275E0503"/>
    <w:rsid w:val="276B1464"/>
    <w:rsid w:val="276C1E06"/>
    <w:rsid w:val="277E7665"/>
    <w:rsid w:val="27856626"/>
    <w:rsid w:val="278B0642"/>
    <w:rsid w:val="27943C76"/>
    <w:rsid w:val="27946E0C"/>
    <w:rsid w:val="279C6E41"/>
    <w:rsid w:val="27AC6F29"/>
    <w:rsid w:val="27B2587B"/>
    <w:rsid w:val="27B46A6F"/>
    <w:rsid w:val="27C85DD8"/>
    <w:rsid w:val="27D32F42"/>
    <w:rsid w:val="27EC7005"/>
    <w:rsid w:val="27ED1ECB"/>
    <w:rsid w:val="27F3414A"/>
    <w:rsid w:val="27FF18FB"/>
    <w:rsid w:val="280D2055"/>
    <w:rsid w:val="28122E59"/>
    <w:rsid w:val="28127A0A"/>
    <w:rsid w:val="283227C4"/>
    <w:rsid w:val="284D5BDD"/>
    <w:rsid w:val="28584AAC"/>
    <w:rsid w:val="2858611E"/>
    <w:rsid w:val="285929C4"/>
    <w:rsid w:val="285B14A5"/>
    <w:rsid w:val="28606027"/>
    <w:rsid w:val="28632C7D"/>
    <w:rsid w:val="286A4452"/>
    <w:rsid w:val="287820F9"/>
    <w:rsid w:val="28810761"/>
    <w:rsid w:val="28822F3B"/>
    <w:rsid w:val="28925A24"/>
    <w:rsid w:val="28994589"/>
    <w:rsid w:val="289A06CA"/>
    <w:rsid w:val="28A120EB"/>
    <w:rsid w:val="28BA7569"/>
    <w:rsid w:val="28CC0D96"/>
    <w:rsid w:val="28D12490"/>
    <w:rsid w:val="28E1441F"/>
    <w:rsid w:val="28ED7C86"/>
    <w:rsid w:val="29127CAB"/>
    <w:rsid w:val="291C7C4B"/>
    <w:rsid w:val="29250637"/>
    <w:rsid w:val="292B0C39"/>
    <w:rsid w:val="292B185F"/>
    <w:rsid w:val="293454E4"/>
    <w:rsid w:val="29360BE3"/>
    <w:rsid w:val="2937304D"/>
    <w:rsid w:val="293B1AEB"/>
    <w:rsid w:val="293B2371"/>
    <w:rsid w:val="295330FB"/>
    <w:rsid w:val="295E0434"/>
    <w:rsid w:val="296D393E"/>
    <w:rsid w:val="297350F6"/>
    <w:rsid w:val="29783F20"/>
    <w:rsid w:val="29795F12"/>
    <w:rsid w:val="297C3B61"/>
    <w:rsid w:val="29807061"/>
    <w:rsid w:val="29825298"/>
    <w:rsid w:val="298418A7"/>
    <w:rsid w:val="298526C7"/>
    <w:rsid w:val="298B1964"/>
    <w:rsid w:val="299138C3"/>
    <w:rsid w:val="29A061B9"/>
    <w:rsid w:val="29A27E64"/>
    <w:rsid w:val="29A45093"/>
    <w:rsid w:val="29A861B8"/>
    <w:rsid w:val="29BD76AF"/>
    <w:rsid w:val="29D13CB7"/>
    <w:rsid w:val="29DB4305"/>
    <w:rsid w:val="29E057EE"/>
    <w:rsid w:val="29E2793D"/>
    <w:rsid w:val="29F73CAC"/>
    <w:rsid w:val="2A050215"/>
    <w:rsid w:val="2A092B3F"/>
    <w:rsid w:val="2A0B2C41"/>
    <w:rsid w:val="2A0B3A1D"/>
    <w:rsid w:val="2A1C1F68"/>
    <w:rsid w:val="2A2051F4"/>
    <w:rsid w:val="2A244699"/>
    <w:rsid w:val="2A261EC8"/>
    <w:rsid w:val="2A3A68F6"/>
    <w:rsid w:val="2A471A1F"/>
    <w:rsid w:val="2A497061"/>
    <w:rsid w:val="2A574141"/>
    <w:rsid w:val="2A5E3FC3"/>
    <w:rsid w:val="2A6316D4"/>
    <w:rsid w:val="2A7660CA"/>
    <w:rsid w:val="2A7927AB"/>
    <w:rsid w:val="2A7936CB"/>
    <w:rsid w:val="2A7F72C7"/>
    <w:rsid w:val="2A866380"/>
    <w:rsid w:val="2A887EA3"/>
    <w:rsid w:val="2A987ADB"/>
    <w:rsid w:val="2AB15BD9"/>
    <w:rsid w:val="2AD760F0"/>
    <w:rsid w:val="2AF25C88"/>
    <w:rsid w:val="2AF61A03"/>
    <w:rsid w:val="2B0E5F34"/>
    <w:rsid w:val="2B0E6413"/>
    <w:rsid w:val="2B281EC3"/>
    <w:rsid w:val="2B2C3E15"/>
    <w:rsid w:val="2B30449C"/>
    <w:rsid w:val="2B447846"/>
    <w:rsid w:val="2B454DAC"/>
    <w:rsid w:val="2B4667F6"/>
    <w:rsid w:val="2B4D587A"/>
    <w:rsid w:val="2B4D71B9"/>
    <w:rsid w:val="2B4F0B6B"/>
    <w:rsid w:val="2B660CCA"/>
    <w:rsid w:val="2B716497"/>
    <w:rsid w:val="2B76416E"/>
    <w:rsid w:val="2B777236"/>
    <w:rsid w:val="2B777D40"/>
    <w:rsid w:val="2B7B146C"/>
    <w:rsid w:val="2B7E091B"/>
    <w:rsid w:val="2B8636C3"/>
    <w:rsid w:val="2B8D11A5"/>
    <w:rsid w:val="2B8F4BF5"/>
    <w:rsid w:val="2B9425A6"/>
    <w:rsid w:val="2B9746F0"/>
    <w:rsid w:val="2B9A7DBC"/>
    <w:rsid w:val="2B9E4BA3"/>
    <w:rsid w:val="2BB1296C"/>
    <w:rsid w:val="2BB172CD"/>
    <w:rsid w:val="2BB90E78"/>
    <w:rsid w:val="2BC35C22"/>
    <w:rsid w:val="2BC60770"/>
    <w:rsid w:val="2BC677CE"/>
    <w:rsid w:val="2BCA12AA"/>
    <w:rsid w:val="2BD37B6F"/>
    <w:rsid w:val="2BDE4944"/>
    <w:rsid w:val="2BEA0C67"/>
    <w:rsid w:val="2BF97C66"/>
    <w:rsid w:val="2BFD65AB"/>
    <w:rsid w:val="2C0647F6"/>
    <w:rsid w:val="2C0F4C3A"/>
    <w:rsid w:val="2C1B6599"/>
    <w:rsid w:val="2C1E225A"/>
    <w:rsid w:val="2C1E3968"/>
    <w:rsid w:val="2C2F5AA4"/>
    <w:rsid w:val="2C425DAF"/>
    <w:rsid w:val="2C5A1D6A"/>
    <w:rsid w:val="2C5D11EA"/>
    <w:rsid w:val="2C601C87"/>
    <w:rsid w:val="2C793E33"/>
    <w:rsid w:val="2C7B54CF"/>
    <w:rsid w:val="2C807109"/>
    <w:rsid w:val="2C8557FE"/>
    <w:rsid w:val="2C8F654B"/>
    <w:rsid w:val="2C914875"/>
    <w:rsid w:val="2C9A02BD"/>
    <w:rsid w:val="2C9C0C77"/>
    <w:rsid w:val="2CA17B72"/>
    <w:rsid w:val="2CAA1DDD"/>
    <w:rsid w:val="2CC37559"/>
    <w:rsid w:val="2CC74A6C"/>
    <w:rsid w:val="2CC82B4F"/>
    <w:rsid w:val="2CD3422C"/>
    <w:rsid w:val="2CD638FF"/>
    <w:rsid w:val="2CE6030E"/>
    <w:rsid w:val="2CFA2375"/>
    <w:rsid w:val="2D005FD9"/>
    <w:rsid w:val="2D0C4B48"/>
    <w:rsid w:val="2D0F4A27"/>
    <w:rsid w:val="2D196CE8"/>
    <w:rsid w:val="2D265450"/>
    <w:rsid w:val="2D280811"/>
    <w:rsid w:val="2D2876EF"/>
    <w:rsid w:val="2D31717A"/>
    <w:rsid w:val="2D413F07"/>
    <w:rsid w:val="2D4166BE"/>
    <w:rsid w:val="2D586A43"/>
    <w:rsid w:val="2D6B2B51"/>
    <w:rsid w:val="2D6B4E82"/>
    <w:rsid w:val="2D6E19EC"/>
    <w:rsid w:val="2D913571"/>
    <w:rsid w:val="2D922C6F"/>
    <w:rsid w:val="2DA3128A"/>
    <w:rsid w:val="2DAB0480"/>
    <w:rsid w:val="2DB1672C"/>
    <w:rsid w:val="2DBC2120"/>
    <w:rsid w:val="2DBD4C0D"/>
    <w:rsid w:val="2DD232FA"/>
    <w:rsid w:val="2DD56F4E"/>
    <w:rsid w:val="2DE16C8C"/>
    <w:rsid w:val="2DE825C2"/>
    <w:rsid w:val="2DF425FC"/>
    <w:rsid w:val="2DFE5DBE"/>
    <w:rsid w:val="2E0377CA"/>
    <w:rsid w:val="2E064711"/>
    <w:rsid w:val="2E196512"/>
    <w:rsid w:val="2E1D1DD9"/>
    <w:rsid w:val="2E1F394A"/>
    <w:rsid w:val="2E271216"/>
    <w:rsid w:val="2E2E3E06"/>
    <w:rsid w:val="2E2E4E6A"/>
    <w:rsid w:val="2E314F59"/>
    <w:rsid w:val="2E364577"/>
    <w:rsid w:val="2E4D71F9"/>
    <w:rsid w:val="2E4F2EE7"/>
    <w:rsid w:val="2E555CDA"/>
    <w:rsid w:val="2E597B0A"/>
    <w:rsid w:val="2E5E57B1"/>
    <w:rsid w:val="2E615BB5"/>
    <w:rsid w:val="2E6477B3"/>
    <w:rsid w:val="2E730AB0"/>
    <w:rsid w:val="2E852AB0"/>
    <w:rsid w:val="2E8C1EF6"/>
    <w:rsid w:val="2E911D2D"/>
    <w:rsid w:val="2EB270E1"/>
    <w:rsid w:val="2EBA0462"/>
    <w:rsid w:val="2EBB011A"/>
    <w:rsid w:val="2EC83D7E"/>
    <w:rsid w:val="2ECB5B56"/>
    <w:rsid w:val="2ED36D41"/>
    <w:rsid w:val="2ED524DC"/>
    <w:rsid w:val="2EE10A42"/>
    <w:rsid w:val="2EE34F0D"/>
    <w:rsid w:val="2EEA1811"/>
    <w:rsid w:val="2F096B1D"/>
    <w:rsid w:val="2F126906"/>
    <w:rsid w:val="2F1C3E3B"/>
    <w:rsid w:val="2F221996"/>
    <w:rsid w:val="2F261881"/>
    <w:rsid w:val="2F3207D4"/>
    <w:rsid w:val="2F3530CA"/>
    <w:rsid w:val="2F4D5686"/>
    <w:rsid w:val="2F504DEF"/>
    <w:rsid w:val="2F506831"/>
    <w:rsid w:val="2F5403A7"/>
    <w:rsid w:val="2F5B62DD"/>
    <w:rsid w:val="2F6D6C33"/>
    <w:rsid w:val="2F6E6783"/>
    <w:rsid w:val="2F782DC8"/>
    <w:rsid w:val="2F995504"/>
    <w:rsid w:val="2F9E27D5"/>
    <w:rsid w:val="2FA14468"/>
    <w:rsid w:val="2FA620FE"/>
    <w:rsid w:val="2FA624A3"/>
    <w:rsid w:val="2FC20A38"/>
    <w:rsid w:val="2FC45AF3"/>
    <w:rsid w:val="2FC947C7"/>
    <w:rsid w:val="2FE032F2"/>
    <w:rsid w:val="2FE2644A"/>
    <w:rsid w:val="2FEC4E20"/>
    <w:rsid w:val="2FF70340"/>
    <w:rsid w:val="2FFD04AE"/>
    <w:rsid w:val="30044D5F"/>
    <w:rsid w:val="300E3A19"/>
    <w:rsid w:val="301B0585"/>
    <w:rsid w:val="30206AEB"/>
    <w:rsid w:val="30317989"/>
    <w:rsid w:val="303A1206"/>
    <w:rsid w:val="30405EC8"/>
    <w:rsid w:val="30481623"/>
    <w:rsid w:val="304A1C97"/>
    <w:rsid w:val="30570AC4"/>
    <w:rsid w:val="305B0354"/>
    <w:rsid w:val="3066245B"/>
    <w:rsid w:val="307318FF"/>
    <w:rsid w:val="307B365C"/>
    <w:rsid w:val="3084036C"/>
    <w:rsid w:val="30864669"/>
    <w:rsid w:val="308E26D3"/>
    <w:rsid w:val="309373BE"/>
    <w:rsid w:val="30981FD7"/>
    <w:rsid w:val="30983994"/>
    <w:rsid w:val="30A10F1F"/>
    <w:rsid w:val="30A358A4"/>
    <w:rsid w:val="30A95775"/>
    <w:rsid w:val="30AF3B60"/>
    <w:rsid w:val="30B13A18"/>
    <w:rsid w:val="30B60D15"/>
    <w:rsid w:val="30B960DE"/>
    <w:rsid w:val="30BF04B3"/>
    <w:rsid w:val="30C861C2"/>
    <w:rsid w:val="30CC3B7D"/>
    <w:rsid w:val="30D510AF"/>
    <w:rsid w:val="30D82FBB"/>
    <w:rsid w:val="30D90A07"/>
    <w:rsid w:val="30E12399"/>
    <w:rsid w:val="30EE0E51"/>
    <w:rsid w:val="30F453BE"/>
    <w:rsid w:val="30FB741F"/>
    <w:rsid w:val="31015418"/>
    <w:rsid w:val="31086397"/>
    <w:rsid w:val="311768F9"/>
    <w:rsid w:val="311D238B"/>
    <w:rsid w:val="31402BE1"/>
    <w:rsid w:val="31423C47"/>
    <w:rsid w:val="31484A00"/>
    <w:rsid w:val="31552E20"/>
    <w:rsid w:val="315E4C4C"/>
    <w:rsid w:val="31760A6B"/>
    <w:rsid w:val="31850D88"/>
    <w:rsid w:val="318D2C16"/>
    <w:rsid w:val="319B6767"/>
    <w:rsid w:val="31B66CFF"/>
    <w:rsid w:val="31C828BF"/>
    <w:rsid w:val="31CD7882"/>
    <w:rsid w:val="31D241BE"/>
    <w:rsid w:val="31DA52DA"/>
    <w:rsid w:val="31DF63FA"/>
    <w:rsid w:val="31E53CDD"/>
    <w:rsid w:val="31EB0EEC"/>
    <w:rsid w:val="31EF12AD"/>
    <w:rsid w:val="31F61644"/>
    <w:rsid w:val="31FA3351"/>
    <w:rsid w:val="32026947"/>
    <w:rsid w:val="320469D3"/>
    <w:rsid w:val="32183576"/>
    <w:rsid w:val="32184BE3"/>
    <w:rsid w:val="321B285C"/>
    <w:rsid w:val="322040AD"/>
    <w:rsid w:val="32242A19"/>
    <w:rsid w:val="32255561"/>
    <w:rsid w:val="322D0D90"/>
    <w:rsid w:val="32300E69"/>
    <w:rsid w:val="32511ED3"/>
    <w:rsid w:val="32563424"/>
    <w:rsid w:val="325C0FBF"/>
    <w:rsid w:val="32641973"/>
    <w:rsid w:val="32671478"/>
    <w:rsid w:val="327A08DC"/>
    <w:rsid w:val="329D2177"/>
    <w:rsid w:val="329D58CA"/>
    <w:rsid w:val="32A225C8"/>
    <w:rsid w:val="32B33D64"/>
    <w:rsid w:val="32BD6428"/>
    <w:rsid w:val="32C606DD"/>
    <w:rsid w:val="32F3346E"/>
    <w:rsid w:val="32F64B0D"/>
    <w:rsid w:val="32F66CB3"/>
    <w:rsid w:val="32F75844"/>
    <w:rsid w:val="33110D10"/>
    <w:rsid w:val="331E2815"/>
    <w:rsid w:val="33224FD5"/>
    <w:rsid w:val="3324115A"/>
    <w:rsid w:val="3360575E"/>
    <w:rsid w:val="337A0F3C"/>
    <w:rsid w:val="337D3B59"/>
    <w:rsid w:val="338E0DBA"/>
    <w:rsid w:val="33943853"/>
    <w:rsid w:val="33AB0A1A"/>
    <w:rsid w:val="33B14EDB"/>
    <w:rsid w:val="33BA76D4"/>
    <w:rsid w:val="33C73A7A"/>
    <w:rsid w:val="33CA3655"/>
    <w:rsid w:val="33CF0A21"/>
    <w:rsid w:val="33D87DFF"/>
    <w:rsid w:val="33DA175A"/>
    <w:rsid w:val="33DD5B61"/>
    <w:rsid w:val="33FA713A"/>
    <w:rsid w:val="33FE2740"/>
    <w:rsid w:val="34042116"/>
    <w:rsid w:val="34042827"/>
    <w:rsid w:val="34052FD6"/>
    <w:rsid w:val="340A6B47"/>
    <w:rsid w:val="340D2133"/>
    <w:rsid w:val="340F10E3"/>
    <w:rsid w:val="34316809"/>
    <w:rsid w:val="3442421D"/>
    <w:rsid w:val="344C4095"/>
    <w:rsid w:val="34500689"/>
    <w:rsid w:val="34617889"/>
    <w:rsid w:val="346327E4"/>
    <w:rsid w:val="34633064"/>
    <w:rsid w:val="34670475"/>
    <w:rsid w:val="3468159D"/>
    <w:rsid w:val="346C4120"/>
    <w:rsid w:val="346D56BB"/>
    <w:rsid w:val="34772458"/>
    <w:rsid w:val="347808E5"/>
    <w:rsid w:val="349552BB"/>
    <w:rsid w:val="34B22052"/>
    <w:rsid w:val="34D2664E"/>
    <w:rsid w:val="34DE22F4"/>
    <w:rsid w:val="34E80A53"/>
    <w:rsid w:val="34E945C4"/>
    <w:rsid w:val="34EA39D8"/>
    <w:rsid w:val="34F44567"/>
    <w:rsid w:val="34FF541B"/>
    <w:rsid w:val="35053C6B"/>
    <w:rsid w:val="350674C5"/>
    <w:rsid w:val="351D0377"/>
    <w:rsid w:val="351D5960"/>
    <w:rsid w:val="35324C97"/>
    <w:rsid w:val="35410901"/>
    <w:rsid w:val="354427DE"/>
    <w:rsid w:val="35473612"/>
    <w:rsid w:val="35667E6A"/>
    <w:rsid w:val="356B55C9"/>
    <w:rsid w:val="356F76AB"/>
    <w:rsid w:val="357803A3"/>
    <w:rsid w:val="358472F7"/>
    <w:rsid w:val="35864414"/>
    <w:rsid w:val="358845A8"/>
    <w:rsid w:val="35891887"/>
    <w:rsid w:val="35943FCC"/>
    <w:rsid w:val="35974CA3"/>
    <w:rsid w:val="359D3CD1"/>
    <w:rsid w:val="35A11407"/>
    <w:rsid w:val="35A47B4D"/>
    <w:rsid w:val="35AC6646"/>
    <w:rsid w:val="35B46014"/>
    <w:rsid w:val="35B46F4D"/>
    <w:rsid w:val="35B65F0C"/>
    <w:rsid w:val="35C844BF"/>
    <w:rsid w:val="35CC2F14"/>
    <w:rsid w:val="35CE2DB0"/>
    <w:rsid w:val="35D06FF4"/>
    <w:rsid w:val="35D356AB"/>
    <w:rsid w:val="35D72363"/>
    <w:rsid w:val="35E438DC"/>
    <w:rsid w:val="35F10FCD"/>
    <w:rsid w:val="35FC6EA1"/>
    <w:rsid w:val="35FE5CB9"/>
    <w:rsid w:val="360C52CC"/>
    <w:rsid w:val="36131459"/>
    <w:rsid w:val="36135E00"/>
    <w:rsid w:val="361B2EC6"/>
    <w:rsid w:val="3625145C"/>
    <w:rsid w:val="36265FA5"/>
    <w:rsid w:val="362B1C06"/>
    <w:rsid w:val="363E351F"/>
    <w:rsid w:val="36544244"/>
    <w:rsid w:val="365862F0"/>
    <w:rsid w:val="365B6671"/>
    <w:rsid w:val="36707E60"/>
    <w:rsid w:val="36786C19"/>
    <w:rsid w:val="3679577F"/>
    <w:rsid w:val="367C0408"/>
    <w:rsid w:val="367E56B0"/>
    <w:rsid w:val="36937CDA"/>
    <w:rsid w:val="369B10CE"/>
    <w:rsid w:val="369B1350"/>
    <w:rsid w:val="369C6212"/>
    <w:rsid w:val="369D2A56"/>
    <w:rsid w:val="36AA4A6F"/>
    <w:rsid w:val="36B94E70"/>
    <w:rsid w:val="36C404D1"/>
    <w:rsid w:val="36C47B95"/>
    <w:rsid w:val="36C93BD9"/>
    <w:rsid w:val="36CF5348"/>
    <w:rsid w:val="36E91F89"/>
    <w:rsid w:val="36F51CF4"/>
    <w:rsid w:val="36F81B78"/>
    <w:rsid w:val="36FF2D65"/>
    <w:rsid w:val="371767B5"/>
    <w:rsid w:val="371B2113"/>
    <w:rsid w:val="371E000F"/>
    <w:rsid w:val="37244A86"/>
    <w:rsid w:val="37357D65"/>
    <w:rsid w:val="37372B8E"/>
    <w:rsid w:val="37384843"/>
    <w:rsid w:val="373D1CFD"/>
    <w:rsid w:val="3741401F"/>
    <w:rsid w:val="374223CC"/>
    <w:rsid w:val="37451ABE"/>
    <w:rsid w:val="37506CD5"/>
    <w:rsid w:val="3752504F"/>
    <w:rsid w:val="375C26B6"/>
    <w:rsid w:val="375D518C"/>
    <w:rsid w:val="376D123D"/>
    <w:rsid w:val="376F37D7"/>
    <w:rsid w:val="377434F0"/>
    <w:rsid w:val="37745285"/>
    <w:rsid w:val="37822711"/>
    <w:rsid w:val="379F09E3"/>
    <w:rsid w:val="37AD0347"/>
    <w:rsid w:val="37AD2313"/>
    <w:rsid w:val="37AD5B11"/>
    <w:rsid w:val="37B33465"/>
    <w:rsid w:val="37B35C6F"/>
    <w:rsid w:val="37B80751"/>
    <w:rsid w:val="37BA242D"/>
    <w:rsid w:val="37C025B1"/>
    <w:rsid w:val="37C73796"/>
    <w:rsid w:val="37E17DDE"/>
    <w:rsid w:val="37E5236D"/>
    <w:rsid w:val="3807722C"/>
    <w:rsid w:val="3809243F"/>
    <w:rsid w:val="38163458"/>
    <w:rsid w:val="38293166"/>
    <w:rsid w:val="38316524"/>
    <w:rsid w:val="384011EB"/>
    <w:rsid w:val="38436DB5"/>
    <w:rsid w:val="38503A49"/>
    <w:rsid w:val="385440CA"/>
    <w:rsid w:val="385A425C"/>
    <w:rsid w:val="385C171E"/>
    <w:rsid w:val="38656032"/>
    <w:rsid w:val="38720B4C"/>
    <w:rsid w:val="387B70BD"/>
    <w:rsid w:val="387D01E4"/>
    <w:rsid w:val="387F0DB9"/>
    <w:rsid w:val="38886873"/>
    <w:rsid w:val="38947299"/>
    <w:rsid w:val="389C1DC7"/>
    <w:rsid w:val="38A324D3"/>
    <w:rsid w:val="38B2508C"/>
    <w:rsid w:val="38BD7A5C"/>
    <w:rsid w:val="38C00CDA"/>
    <w:rsid w:val="38CF3320"/>
    <w:rsid w:val="38D42969"/>
    <w:rsid w:val="38D54FE5"/>
    <w:rsid w:val="38F82C0D"/>
    <w:rsid w:val="38FB6123"/>
    <w:rsid w:val="39283B58"/>
    <w:rsid w:val="392F739F"/>
    <w:rsid w:val="39337671"/>
    <w:rsid w:val="3951627D"/>
    <w:rsid w:val="39530994"/>
    <w:rsid w:val="39611534"/>
    <w:rsid w:val="396437A7"/>
    <w:rsid w:val="39695886"/>
    <w:rsid w:val="398605B6"/>
    <w:rsid w:val="39905A26"/>
    <w:rsid w:val="39952C6C"/>
    <w:rsid w:val="3999368F"/>
    <w:rsid w:val="399C249F"/>
    <w:rsid w:val="39B11876"/>
    <w:rsid w:val="39CA4DF6"/>
    <w:rsid w:val="39E80978"/>
    <w:rsid w:val="39F42506"/>
    <w:rsid w:val="3A0A4608"/>
    <w:rsid w:val="3A120689"/>
    <w:rsid w:val="3A1B27A6"/>
    <w:rsid w:val="3A1C1783"/>
    <w:rsid w:val="3A214827"/>
    <w:rsid w:val="3A216233"/>
    <w:rsid w:val="3A234E1B"/>
    <w:rsid w:val="3A3205AA"/>
    <w:rsid w:val="3A3D250E"/>
    <w:rsid w:val="3A5164AD"/>
    <w:rsid w:val="3A531A1C"/>
    <w:rsid w:val="3A5827A2"/>
    <w:rsid w:val="3A5E5BAA"/>
    <w:rsid w:val="3A6112CE"/>
    <w:rsid w:val="3A654D4F"/>
    <w:rsid w:val="3A6634A5"/>
    <w:rsid w:val="3A7210E0"/>
    <w:rsid w:val="3A8160D8"/>
    <w:rsid w:val="3A864B33"/>
    <w:rsid w:val="3A891F4F"/>
    <w:rsid w:val="3A8A0393"/>
    <w:rsid w:val="3A8A0CDC"/>
    <w:rsid w:val="3A8A3E36"/>
    <w:rsid w:val="3A9550FE"/>
    <w:rsid w:val="3A9C058A"/>
    <w:rsid w:val="3AAE7257"/>
    <w:rsid w:val="3AB61D50"/>
    <w:rsid w:val="3AE10555"/>
    <w:rsid w:val="3AEA2890"/>
    <w:rsid w:val="3AEC383B"/>
    <w:rsid w:val="3AEC463E"/>
    <w:rsid w:val="3AEE30DD"/>
    <w:rsid w:val="3AF47386"/>
    <w:rsid w:val="3B00784D"/>
    <w:rsid w:val="3B073902"/>
    <w:rsid w:val="3B077E3B"/>
    <w:rsid w:val="3B0A1B70"/>
    <w:rsid w:val="3B0A5CAE"/>
    <w:rsid w:val="3B1E0FCC"/>
    <w:rsid w:val="3B1E784E"/>
    <w:rsid w:val="3B2016C9"/>
    <w:rsid w:val="3B637191"/>
    <w:rsid w:val="3B674DCF"/>
    <w:rsid w:val="3B6971C2"/>
    <w:rsid w:val="3B860CB0"/>
    <w:rsid w:val="3BA05309"/>
    <w:rsid w:val="3BA744BF"/>
    <w:rsid w:val="3BCC5D0C"/>
    <w:rsid w:val="3BD11241"/>
    <w:rsid w:val="3BDB43BD"/>
    <w:rsid w:val="3BDD1F71"/>
    <w:rsid w:val="3BE128BE"/>
    <w:rsid w:val="3BE24152"/>
    <w:rsid w:val="3BE51F5F"/>
    <w:rsid w:val="3BF73CAA"/>
    <w:rsid w:val="3BFB5201"/>
    <w:rsid w:val="3C153D8E"/>
    <w:rsid w:val="3C1E2699"/>
    <w:rsid w:val="3C214345"/>
    <w:rsid w:val="3C2554C1"/>
    <w:rsid w:val="3C2667CA"/>
    <w:rsid w:val="3C3C2D43"/>
    <w:rsid w:val="3C3F36BA"/>
    <w:rsid w:val="3C4459A8"/>
    <w:rsid w:val="3C533A15"/>
    <w:rsid w:val="3C5C70FC"/>
    <w:rsid w:val="3C5E531D"/>
    <w:rsid w:val="3C7672C4"/>
    <w:rsid w:val="3C7C46D1"/>
    <w:rsid w:val="3C8D141A"/>
    <w:rsid w:val="3CA16B24"/>
    <w:rsid w:val="3CB02B26"/>
    <w:rsid w:val="3CB26D73"/>
    <w:rsid w:val="3CBA26A6"/>
    <w:rsid w:val="3CBC793C"/>
    <w:rsid w:val="3CC415EF"/>
    <w:rsid w:val="3CC751E7"/>
    <w:rsid w:val="3CE52C8D"/>
    <w:rsid w:val="3CE918C6"/>
    <w:rsid w:val="3CFB32B4"/>
    <w:rsid w:val="3D0E2010"/>
    <w:rsid w:val="3D23032F"/>
    <w:rsid w:val="3D23399E"/>
    <w:rsid w:val="3D272E0D"/>
    <w:rsid w:val="3D312DBD"/>
    <w:rsid w:val="3D3E73C9"/>
    <w:rsid w:val="3D471F69"/>
    <w:rsid w:val="3D670A3E"/>
    <w:rsid w:val="3D6F1C7E"/>
    <w:rsid w:val="3D7B1F29"/>
    <w:rsid w:val="3D8B7169"/>
    <w:rsid w:val="3D8E7696"/>
    <w:rsid w:val="3D973A6C"/>
    <w:rsid w:val="3D9E6736"/>
    <w:rsid w:val="3DB35308"/>
    <w:rsid w:val="3DB659CB"/>
    <w:rsid w:val="3DBB73A2"/>
    <w:rsid w:val="3DBD47A0"/>
    <w:rsid w:val="3DC10EE7"/>
    <w:rsid w:val="3DC87E47"/>
    <w:rsid w:val="3DD74DEC"/>
    <w:rsid w:val="3DE40288"/>
    <w:rsid w:val="3DE435BF"/>
    <w:rsid w:val="3DF3240D"/>
    <w:rsid w:val="3DFD04ED"/>
    <w:rsid w:val="3E0F067D"/>
    <w:rsid w:val="3E137359"/>
    <w:rsid w:val="3E164971"/>
    <w:rsid w:val="3E1B5206"/>
    <w:rsid w:val="3E214094"/>
    <w:rsid w:val="3E2269AD"/>
    <w:rsid w:val="3E262DB6"/>
    <w:rsid w:val="3E2E65EE"/>
    <w:rsid w:val="3E343D60"/>
    <w:rsid w:val="3E4F35EC"/>
    <w:rsid w:val="3E5229D2"/>
    <w:rsid w:val="3E5B2DFF"/>
    <w:rsid w:val="3E670981"/>
    <w:rsid w:val="3E6908B0"/>
    <w:rsid w:val="3E6A0548"/>
    <w:rsid w:val="3E846A22"/>
    <w:rsid w:val="3E894630"/>
    <w:rsid w:val="3E906CD7"/>
    <w:rsid w:val="3E912EC6"/>
    <w:rsid w:val="3E935101"/>
    <w:rsid w:val="3E965F2E"/>
    <w:rsid w:val="3EA06F6F"/>
    <w:rsid w:val="3EA548A5"/>
    <w:rsid w:val="3EB22DA0"/>
    <w:rsid w:val="3EB22F60"/>
    <w:rsid w:val="3EBC329B"/>
    <w:rsid w:val="3EC62DEB"/>
    <w:rsid w:val="3EC75A66"/>
    <w:rsid w:val="3ECE2041"/>
    <w:rsid w:val="3ED433D5"/>
    <w:rsid w:val="3EDB1D1F"/>
    <w:rsid w:val="3EF75D4B"/>
    <w:rsid w:val="3F003C91"/>
    <w:rsid w:val="3F182ED8"/>
    <w:rsid w:val="3F1B1BF5"/>
    <w:rsid w:val="3F3C0BAA"/>
    <w:rsid w:val="3F560060"/>
    <w:rsid w:val="3F5D33A1"/>
    <w:rsid w:val="3F636716"/>
    <w:rsid w:val="3F7206B1"/>
    <w:rsid w:val="3F7B2374"/>
    <w:rsid w:val="3F8832FB"/>
    <w:rsid w:val="3F8C1B5C"/>
    <w:rsid w:val="3F8D1A43"/>
    <w:rsid w:val="3F9D4848"/>
    <w:rsid w:val="3FA22BF6"/>
    <w:rsid w:val="3FA66D43"/>
    <w:rsid w:val="3FA85B2C"/>
    <w:rsid w:val="3FBB5AEE"/>
    <w:rsid w:val="3FD76173"/>
    <w:rsid w:val="3FDC7CAC"/>
    <w:rsid w:val="3FDF267F"/>
    <w:rsid w:val="3FEE7432"/>
    <w:rsid w:val="3FFB1324"/>
    <w:rsid w:val="40071F59"/>
    <w:rsid w:val="40093E07"/>
    <w:rsid w:val="401679FC"/>
    <w:rsid w:val="40193AF0"/>
    <w:rsid w:val="401A2BE2"/>
    <w:rsid w:val="401D1BC6"/>
    <w:rsid w:val="401D6493"/>
    <w:rsid w:val="401F4C99"/>
    <w:rsid w:val="40206A79"/>
    <w:rsid w:val="40300986"/>
    <w:rsid w:val="403C11CF"/>
    <w:rsid w:val="404F6929"/>
    <w:rsid w:val="4050486E"/>
    <w:rsid w:val="40570BAC"/>
    <w:rsid w:val="406D2630"/>
    <w:rsid w:val="407145F9"/>
    <w:rsid w:val="40824B34"/>
    <w:rsid w:val="40883C86"/>
    <w:rsid w:val="40A80AC3"/>
    <w:rsid w:val="40B86A43"/>
    <w:rsid w:val="40C71C56"/>
    <w:rsid w:val="40C74322"/>
    <w:rsid w:val="40D301D7"/>
    <w:rsid w:val="40D32F8C"/>
    <w:rsid w:val="40DC4DFA"/>
    <w:rsid w:val="40E8454A"/>
    <w:rsid w:val="40EA148B"/>
    <w:rsid w:val="40F92E8A"/>
    <w:rsid w:val="4102690B"/>
    <w:rsid w:val="410878A9"/>
    <w:rsid w:val="410D7B8B"/>
    <w:rsid w:val="411B795F"/>
    <w:rsid w:val="411E0D53"/>
    <w:rsid w:val="412416DE"/>
    <w:rsid w:val="4124278C"/>
    <w:rsid w:val="4125162E"/>
    <w:rsid w:val="41267471"/>
    <w:rsid w:val="41320C8C"/>
    <w:rsid w:val="41486C23"/>
    <w:rsid w:val="414F5AF4"/>
    <w:rsid w:val="41503016"/>
    <w:rsid w:val="41573CF9"/>
    <w:rsid w:val="4158352C"/>
    <w:rsid w:val="415D5F90"/>
    <w:rsid w:val="41700471"/>
    <w:rsid w:val="41740AC9"/>
    <w:rsid w:val="41861905"/>
    <w:rsid w:val="41A129A9"/>
    <w:rsid w:val="41B86EC4"/>
    <w:rsid w:val="41CE1ECF"/>
    <w:rsid w:val="41D24364"/>
    <w:rsid w:val="41D524A4"/>
    <w:rsid w:val="41EC2B70"/>
    <w:rsid w:val="41EE4842"/>
    <w:rsid w:val="41F76860"/>
    <w:rsid w:val="41F85981"/>
    <w:rsid w:val="41FD7FDD"/>
    <w:rsid w:val="420730FB"/>
    <w:rsid w:val="420A5D7E"/>
    <w:rsid w:val="42183FD9"/>
    <w:rsid w:val="421B7E1B"/>
    <w:rsid w:val="421E1248"/>
    <w:rsid w:val="4220102B"/>
    <w:rsid w:val="422A6429"/>
    <w:rsid w:val="42331422"/>
    <w:rsid w:val="42403343"/>
    <w:rsid w:val="424172EE"/>
    <w:rsid w:val="424432BD"/>
    <w:rsid w:val="424A7E26"/>
    <w:rsid w:val="42536EEA"/>
    <w:rsid w:val="425C7A69"/>
    <w:rsid w:val="425E48AF"/>
    <w:rsid w:val="426F70FB"/>
    <w:rsid w:val="42767C06"/>
    <w:rsid w:val="427B2688"/>
    <w:rsid w:val="428839CD"/>
    <w:rsid w:val="428F056F"/>
    <w:rsid w:val="429031DC"/>
    <w:rsid w:val="42942255"/>
    <w:rsid w:val="42984008"/>
    <w:rsid w:val="42A02C45"/>
    <w:rsid w:val="42AC4CBC"/>
    <w:rsid w:val="42AF5EE7"/>
    <w:rsid w:val="42C1748E"/>
    <w:rsid w:val="42C56C8A"/>
    <w:rsid w:val="42CA69FA"/>
    <w:rsid w:val="42EB3774"/>
    <w:rsid w:val="42FE4282"/>
    <w:rsid w:val="43065321"/>
    <w:rsid w:val="431128DE"/>
    <w:rsid w:val="431206F4"/>
    <w:rsid w:val="43125B75"/>
    <w:rsid w:val="43164F55"/>
    <w:rsid w:val="431C5080"/>
    <w:rsid w:val="43305C8D"/>
    <w:rsid w:val="433305B6"/>
    <w:rsid w:val="43345FCA"/>
    <w:rsid w:val="433D0A20"/>
    <w:rsid w:val="435C0C79"/>
    <w:rsid w:val="435E6679"/>
    <w:rsid w:val="43821495"/>
    <w:rsid w:val="438573E3"/>
    <w:rsid w:val="439575D1"/>
    <w:rsid w:val="439742C4"/>
    <w:rsid w:val="43AD55A3"/>
    <w:rsid w:val="43B5277E"/>
    <w:rsid w:val="43B77286"/>
    <w:rsid w:val="43C71007"/>
    <w:rsid w:val="43E2568C"/>
    <w:rsid w:val="43EA0ABA"/>
    <w:rsid w:val="43F00B6C"/>
    <w:rsid w:val="43F93B22"/>
    <w:rsid w:val="43FB17CC"/>
    <w:rsid w:val="4401446C"/>
    <w:rsid w:val="44053F10"/>
    <w:rsid w:val="440D24B7"/>
    <w:rsid w:val="44150568"/>
    <w:rsid w:val="442548C6"/>
    <w:rsid w:val="4445721D"/>
    <w:rsid w:val="445E67DF"/>
    <w:rsid w:val="446B3A79"/>
    <w:rsid w:val="447011AF"/>
    <w:rsid w:val="447D11A7"/>
    <w:rsid w:val="44811D6C"/>
    <w:rsid w:val="44847D87"/>
    <w:rsid w:val="448558F9"/>
    <w:rsid w:val="448D4B6F"/>
    <w:rsid w:val="448E427E"/>
    <w:rsid w:val="44980D57"/>
    <w:rsid w:val="44AC1405"/>
    <w:rsid w:val="44AE46C9"/>
    <w:rsid w:val="44B01D29"/>
    <w:rsid w:val="44B02E6E"/>
    <w:rsid w:val="44B67034"/>
    <w:rsid w:val="44BB2906"/>
    <w:rsid w:val="44C569E8"/>
    <w:rsid w:val="44E1579B"/>
    <w:rsid w:val="44E72B27"/>
    <w:rsid w:val="44EC23D9"/>
    <w:rsid w:val="44EF43F4"/>
    <w:rsid w:val="44EF53CA"/>
    <w:rsid w:val="44F65275"/>
    <w:rsid w:val="44FC26C8"/>
    <w:rsid w:val="44FE53F0"/>
    <w:rsid w:val="44FE6229"/>
    <w:rsid w:val="45141A9A"/>
    <w:rsid w:val="4515415B"/>
    <w:rsid w:val="45156E7E"/>
    <w:rsid w:val="452605B7"/>
    <w:rsid w:val="452A1278"/>
    <w:rsid w:val="453B35F1"/>
    <w:rsid w:val="453D6022"/>
    <w:rsid w:val="45473594"/>
    <w:rsid w:val="454F646F"/>
    <w:rsid w:val="45524BC3"/>
    <w:rsid w:val="4570138D"/>
    <w:rsid w:val="457778AC"/>
    <w:rsid w:val="457A7D34"/>
    <w:rsid w:val="457F7FFF"/>
    <w:rsid w:val="458329CD"/>
    <w:rsid w:val="458510A5"/>
    <w:rsid w:val="45924AF8"/>
    <w:rsid w:val="45A46AF1"/>
    <w:rsid w:val="45AC466D"/>
    <w:rsid w:val="45B31717"/>
    <w:rsid w:val="45BD641C"/>
    <w:rsid w:val="45CC42F6"/>
    <w:rsid w:val="45D37653"/>
    <w:rsid w:val="45E176F0"/>
    <w:rsid w:val="45E216D3"/>
    <w:rsid w:val="45E3212A"/>
    <w:rsid w:val="460E2A57"/>
    <w:rsid w:val="461039C8"/>
    <w:rsid w:val="46142584"/>
    <w:rsid w:val="461B3A10"/>
    <w:rsid w:val="462660B0"/>
    <w:rsid w:val="463D3DCC"/>
    <w:rsid w:val="46407098"/>
    <w:rsid w:val="46464998"/>
    <w:rsid w:val="464B7CFA"/>
    <w:rsid w:val="467F21EE"/>
    <w:rsid w:val="468326DC"/>
    <w:rsid w:val="46A11692"/>
    <w:rsid w:val="46B832BE"/>
    <w:rsid w:val="46CB292A"/>
    <w:rsid w:val="46DC4756"/>
    <w:rsid w:val="46E408B0"/>
    <w:rsid w:val="46E44AF1"/>
    <w:rsid w:val="46E84C83"/>
    <w:rsid w:val="46EB4F37"/>
    <w:rsid w:val="46F01BE6"/>
    <w:rsid w:val="46F60E8E"/>
    <w:rsid w:val="46F61F42"/>
    <w:rsid w:val="46F663C3"/>
    <w:rsid w:val="46FB3D84"/>
    <w:rsid w:val="47012384"/>
    <w:rsid w:val="470B40C2"/>
    <w:rsid w:val="470B611F"/>
    <w:rsid w:val="471267B8"/>
    <w:rsid w:val="47226D95"/>
    <w:rsid w:val="473251BC"/>
    <w:rsid w:val="473A2297"/>
    <w:rsid w:val="47405E22"/>
    <w:rsid w:val="475E3F1A"/>
    <w:rsid w:val="476A19D8"/>
    <w:rsid w:val="4773579B"/>
    <w:rsid w:val="4775782F"/>
    <w:rsid w:val="47757CB3"/>
    <w:rsid w:val="4777139F"/>
    <w:rsid w:val="477723D1"/>
    <w:rsid w:val="47784355"/>
    <w:rsid w:val="4794344C"/>
    <w:rsid w:val="479465F4"/>
    <w:rsid w:val="47967B2B"/>
    <w:rsid w:val="47980F30"/>
    <w:rsid w:val="47AC7250"/>
    <w:rsid w:val="47C04322"/>
    <w:rsid w:val="47CA6A32"/>
    <w:rsid w:val="47CE1045"/>
    <w:rsid w:val="47E17D33"/>
    <w:rsid w:val="47EB163E"/>
    <w:rsid w:val="47FB5253"/>
    <w:rsid w:val="4800492D"/>
    <w:rsid w:val="480230A1"/>
    <w:rsid w:val="48080494"/>
    <w:rsid w:val="480957E1"/>
    <w:rsid w:val="480A103A"/>
    <w:rsid w:val="480D20D8"/>
    <w:rsid w:val="48165FD7"/>
    <w:rsid w:val="482C14AF"/>
    <w:rsid w:val="483764CE"/>
    <w:rsid w:val="484B73EF"/>
    <w:rsid w:val="485F36C1"/>
    <w:rsid w:val="487B3636"/>
    <w:rsid w:val="488B00A2"/>
    <w:rsid w:val="489514CD"/>
    <w:rsid w:val="489B1F50"/>
    <w:rsid w:val="489F0F4A"/>
    <w:rsid w:val="48A96C3E"/>
    <w:rsid w:val="48BA0E65"/>
    <w:rsid w:val="48C90EBD"/>
    <w:rsid w:val="48D1290F"/>
    <w:rsid w:val="48DD7ACF"/>
    <w:rsid w:val="48E37F5D"/>
    <w:rsid w:val="48E617E5"/>
    <w:rsid w:val="48E659CC"/>
    <w:rsid w:val="48E81636"/>
    <w:rsid w:val="48ED47EE"/>
    <w:rsid w:val="48F10190"/>
    <w:rsid w:val="48F92309"/>
    <w:rsid w:val="490D0F88"/>
    <w:rsid w:val="49245A6B"/>
    <w:rsid w:val="492528D3"/>
    <w:rsid w:val="492C2AD6"/>
    <w:rsid w:val="49300AE0"/>
    <w:rsid w:val="49353D03"/>
    <w:rsid w:val="4942621B"/>
    <w:rsid w:val="494A4E23"/>
    <w:rsid w:val="496467A6"/>
    <w:rsid w:val="49674B3E"/>
    <w:rsid w:val="496A67FB"/>
    <w:rsid w:val="496B39A5"/>
    <w:rsid w:val="496F4F37"/>
    <w:rsid w:val="4970437F"/>
    <w:rsid w:val="49720455"/>
    <w:rsid w:val="49786B48"/>
    <w:rsid w:val="497C469D"/>
    <w:rsid w:val="49817315"/>
    <w:rsid w:val="498609D5"/>
    <w:rsid w:val="49882FAC"/>
    <w:rsid w:val="498863F3"/>
    <w:rsid w:val="498B0531"/>
    <w:rsid w:val="498D149F"/>
    <w:rsid w:val="4992049F"/>
    <w:rsid w:val="49A60453"/>
    <w:rsid w:val="49AE521F"/>
    <w:rsid w:val="49CB371A"/>
    <w:rsid w:val="49CD20C6"/>
    <w:rsid w:val="49CE576B"/>
    <w:rsid w:val="49D022AE"/>
    <w:rsid w:val="49D30903"/>
    <w:rsid w:val="49DC5869"/>
    <w:rsid w:val="49DD3429"/>
    <w:rsid w:val="49E0000B"/>
    <w:rsid w:val="49E67BEE"/>
    <w:rsid w:val="49EA3881"/>
    <w:rsid w:val="49F177BF"/>
    <w:rsid w:val="49F82D85"/>
    <w:rsid w:val="4A0312C5"/>
    <w:rsid w:val="4A1C5FEC"/>
    <w:rsid w:val="4A3C7DEF"/>
    <w:rsid w:val="4A3F43E9"/>
    <w:rsid w:val="4A426309"/>
    <w:rsid w:val="4A4C7C29"/>
    <w:rsid w:val="4A4E354F"/>
    <w:rsid w:val="4A566803"/>
    <w:rsid w:val="4A5F73B3"/>
    <w:rsid w:val="4A64761D"/>
    <w:rsid w:val="4A68198B"/>
    <w:rsid w:val="4A6E13B7"/>
    <w:rsid w:val="4A6E3930"/>
    <w:rsid w:val="4A7917F5"/>
    <w:rsid w:val="4A7B4F53"/>
    <w:rsid w:val="4A7C38C7"/>
    <w:rsid w:val="4A8666FA"/>
    <w:rsid w:val="4AA40B34"/>
    <w:rsid w:val="4AAA3AC7"/>
    <w:rsid w:val="4AAB2DDE"/>
    <w:rsid w:val="4ACB3A0F"/>
    <w:rsid w:val="4AD237E0"/>
    <w:rsid w:val="4AD4796F"/>
    <w:rsid w:val="4AD9616E"/>
    <w:rsid w:val="4AE36BF9"/>
    <w:rsid w:val="4AE7154B"/>
    <w:rsid w:val="4B0B353F"/>
    <w:rsid w:val="4B0D0E5B"/>
    <w:rsid w:val="4B127215"/>
    <w:rsid w:val="4B165DA1"/>
    <w:rsid w:val="4B24117D"/>
    <w:rsid w:val="4B2C44F8"/>
    <w:rsid w:val="4B302D51"/>
    <w:rsid w:val="4B383BF8"/>
    <w:rsid w:val="4B3C69A2"/>
    <w:rsid w:val="4B3E069B"/>
    <w:rsid w:val="4B503AFA"/>
    <w:rsid w:val="4B525009"/>
    <w:rsid w:val="4B5C57E6"/>
    <w:rsid w:val="4B863966"/>
    <w:rsid w:val="4BA46EAF"/>
    <w:rsid w:val="4BBD39EA"/>
    <w:rsid w:val="4BBF546A"/>
    <w:rsid w:val="4BC72972"/>
    <w:rsid w:val="4BC72D91"/>
    <w:rsid w:val="4BCE54FB"/>
    <w:rsid w:val="4BD41A16"/>
    <w:rsid w:val="4BD761D1"/>
    <w:rsid w:val="4BDF5B80"/>
    <w:rsid w:val="4BED0A06"/>
    <w:rsid w:val="4BED69E0"/>
    <w:rsid w:val="4BF212B6"/>
    <w:rsid w:val="4BF80DBA"/>
    <w:rsid w:val="4BFE1E22"/>
    <w:rsid w:val="4C011FFC"/>
    <w:rsid w:val="4C0E1B21"/>
    <w:rsid w:val="4C136CDE"/>
    <w:rsid w:val="4C17311C"/>
    <w:rsid w:val="4C1E3556"/>
    <w:rsid w:val="4C272750"/>
    <w:rsid w:val="4C282FED"/>
    <w:rsid w:val="4C292641"/>
    <w:rsid w:val="4C295E3D"/>
    <w:rsid w:val="4C3055F3"/>
    <w:rsid w:val="4C321AB9"/>
    <w:rsid w:val="4C3C1ADB"/>
    <w:rsid w:val="4C3E7F63"/>
    <w:rsid w:val="4C4B4641"/>
    <w:rsid w:val="4C4C17AD"/>
    <w:rsid w:val="4C600441"/>
    <w:rsid w:val="4C7F1BFB"/>
    <w:rsid w:val="4C821F36"/>
    <w:rsid w:val="4C845684"/>
    <w:rsid w:val="4C8A53AA"/>
    <w:rsid w:val="4C8D6666"/>
    <w:rsid w:val="4C920672"/>
    <w:rsid w:val="4C927333"/>
    <w:rsid w:val="4C98582E"/>
    <w:rsid w:val="4CA46495"/>
    <w:rsid w:val="4CA71F95"/>
    <w:rsid w:val="4CAB61E0"/>
    <w:rsid w:val="4CB42C7F"/>
    <w:rsid w:val="4CBA252C"/>
    <w:rsid w:val="4CCA43C9"/>
    <w:rsid w:val="4CCF36C3"/>
    <w:rsid w:val="4CD734B5"/>
    <w:rsid w:val="4CE87654"/>
    <w:rsid w:val="4CF8412D"/>
    <w:rsid w:val="4D054BF5"/>
    <w:rsid w:val="4D0562C3"/>
    <w:rsid w:val="4D1D433B"/>
    <w:rsid w:val="4D220532"/>
    <w:rsid w:val="4D2C1307"/>
    <w:rsid w:val="4D3F2098"/>
    <w:rsid w:val="4D4062E6"/>
    <w:rsid w:val="4D4508CB"/>
    <w:rsid w:val="4D473501"/>
    <w:rsid w:val="4D570277"/>
    <w:rsid w:val="4D577053"/>
    <w:rsid w:val="4D7A600F"/>
    <w:rsid w:val="4D7E738A"/>
    <w:rsid w:val="4D9110EE"/>
    <w:rsid w:val="4D9C3215"/>
    <w:rsid w:val="4D9E4ACE"/>
    <w:rsid w:val="4DA66047"/>
    <w:rsid w:val="4DBE3514"/>
    <w:rsid w:val="4DC44BAF"/>
    <w:rsid w:val="4DCA6F75"/>
    <w:rsid w:val="4DD85AC3"/>
    <w:rsid w:val="4DE202D2"/>
    <w:rsid w:val="4DE37631"/>
    <w:rsid w:val="4DF77A3C"/>
    <w:rsid w:val="4E036A52"/>
    <w:rsid w:val="4E041488"/>
    <w:rsid w:val="4E057959"/>
    <w:rsid w:val="4E15474B"/>
    <w:rsid w:val="4E1772A1"/>
    <w:rsid w:val="4E1873C5"/>
    <w:rsid w:val="4E2B29CA"/>
    <w:rsid w:val="4E3D6F49"/>
    <w:rsid w:val="4E45680C"/>
    <w:rsid w:val="4E4E3DEA"/>
    <w:rsid w:val="4E7552F1"/>
    <w:rsid w:val="4E893845"/>
    <w:rsid w:val="4E8B6CCA"/>
    <w:rsid w:val="4E8D1C74"/>
    <w:rsid w:val="4E911371"/>
    <w:rsid w:val="4EA85800"/>
    <w:rsid w:val="4ED51B10"/>
    <w:rsid w:val="4EE05EDB"/>
    <w:rsid w:val="4EEC3783"/>
    <w:rsid w:val="4EF128BC"/>
    <w:rsid w:val="4EF617D2"/>
    <w:rsid w:val="4F337BE9"/>
    <w:rsid w:val="4F39297F"/>
    <w:rsid w:val="4F44334E"/>
    <w:rsid w:val="4F5806F1"/>
    <w:rsid w:val="4F595BB7"/>
    <w:rsid w:val="4F6E5482"/>
    <w:rsid w:val="4F6F2BEF"/>
    <w:rsid w:val="4F7030EA"/>
    <w:rsid w:val="4F7167D1"/>
    <w:rsid w:val="4F7D029F"/>
    <w:rsid w:val="4FA13BD9"/>
    <w:rsid w:val="4FA55CE6"/>
    <w:rsid w:val="4FA82EF7"/>
    <w:rsid w:val="4FB507F1"/>
    <w:rsid w:val="4FD453AE"/>
    <w:rsid w:val="4FD60B62"/>
    <w:rsid w:val="4FD87048"/>
    <w:rsid w:val="4FE825C0"/>
    <w:rsid w:val="4FE85A2C"/>
    <w:rsid w:val="4FE85E5A"/>
    <w:rsid w:val="4FF730C1"/>
    <w:rsid w:val="4FFC4D17"/>
    <w:rsid w:val="4FFC7846"/>
    <w:rsid w:val="500144DB"/>
    <w:rsid w:val="50051AF7"/>
    <w:rsid w:val="50160A92"/>
    <w:rsid w:val="5026284F"/>
    <w:rsid w:val="50435936"/>
    <w:rsid w:val="50713588"/>
    <w:rsid w:val="507B4319"/>
    <w:rsid w:val="507E75EC"/>
    <w:rsid w:val="508B333E"/>
    <w:rsid w:val="509B3887"/>
    <w:rsid w:val="50A45A4B"/>
    <w:rsid w:val="50A85F7E"/>
    <w:rsid w:val="50D763B7"/>
    <w:rsid w:val="50D76471"/>
    <w:rsid w:val="50D916E0"/>
    <w:rsid w:val="50F4791A"/>
    <w:rsid w:val="50FD653B"/>
    <w:rsid w:val="50FE4996"/>
    <w:rsid w:val="510709BE"/>
    <w:rsid w:val="51140F16"/>
    <w:rsid w:val="511953F9"/>
    <w:rsid w:val="51280A31"/>
    <w:rsid w:val="51305652"/>
    <w:rsid w:val="513255B7"/>
    <w:rsid w:val="513324A3"/>
    <w:rsid w:val="513B4A31"/>
    <w:rsid w:val="513C169B"/>
    <w:rsid w:val="51565960"/>
    <w:rsid w:val="51650E67"/>
    <w:rsid w:val="51673253"/>
    <w:rsid w:val="516E769C"/>
    <w:rsid w:val="51700169"/>
    <w:rsid w:val="518C35C6"/>
    <w:rsid w:val="51930C6C"/>
    <w:rsid w:val="51932F6F"/>
    <w:rsid w:val="51937561"/>
    <w:rsid w:val="51972507"/>
    <w:rsid w:val="519B30A3"/>
    <w:rsid w:val="519E74FD"/>
    <w:rsid w:val="51A73CA6"/>
    <w:rsid w:val="51AA510E"/>
    <w:rsid w:val="51B4437A"/>
    <w:rsid w:val="51B45E0F"/>
    <w:rsid w:val="51B60E68"/>
    <w:rsid w:val="51C42D96"/>
    <w:rsid w:val="51C93FC4"/>
    <w:rsid w:val="51CC035B"/>
    <w:rsid w:val="51D14EE0"/>
    <w:rsid w:val="51E57340"/>
    <w:rsid w:val="51E9240F"/>
    <w:rsid w:val="51F915E3"/>
    <w:rsid w:val="51F9277C"/>
    <w:rsid w:val="520242AF"/>
    <w:rsid w:val="520B2F66"/>
    <w:rsid w:val="520C7191"/>
    <w:rsid w:val="520E47A3"/>
    <w:rsid w:val="5213796F"/>
    <w:rsid w:val="52166B05"/>
    <w:rsid w:val="521E160A"/>
    <w:rsid w:val="522A5A98"/>
    <w:rsid w:val="5246730B"/>
    <w:rsid w:val="524A6AA7"/>
    <w:rsid w:val="525D5169"/>
    <w:rsid w:val="52766DAF"/>
    <w:rsid w:val="527935E4"/>
    <w:rsid w:val="52796465"/>
    <w:rsid w:val="528335DA"/>
    <w:rsid w:val="528C0089"/>
    <w:rsid w:val="52987ECF"/>
    <w:rsid w:val="52A66568"/>
    <w:rsid w:val="52B042C9"/>
    <w:rsid w:val="52C84C18"/>
    <w:rsid w:val="52CD5497"/>
    <w:rsid w:val="52D07B85"/>
    <w:rsid w:val="52DE6E87"/>
    <w:rsid w:val="52E2481D"/>
    <w:rsid w:val="52E75234"/>
    <w:rsid w:val="52EA1521"/>
    <w:rsid w:val="52F877B1"/>
    <w:rsid w:val="53003E9D"/>
    <w:rsid w:val="53097F9C"/>
    <w:rsid w:val="530F2723"/>
    <w:rsid w:val="531F15D9"/>
    <w:rsid w:val="532A63A1"/>
    <w:rsid w:val="532E6812"/>
    <w:rsid w:val="532F76B8"/>
    <w:rsid w:val="5339288E"/>
    <w:rsid w:val="533A4F66"/>
    <w:rsid w:val="5372008E"/>
    <w:rsid w:val="537A554F"/>
    <w:rsid w:val="537C5A2E"/>
    <w:rsid w:val="53856AFD"/>
    <w:rsid w:val="538B6C38"/>
    <w:rsid w:val="5392421F"/>
    <w:rsid w:val="539B6DD9"/>
    <w:rsid w:val="539C1FDC"/>
    <w:rsid w:val="539E4D04"/>
    <w:rsid w:val="53A23E92"/>
    <w:rsid w:val="53A73C06"/>
    <w:rsid w:val="53AD3B25"/>
    <w:rsid w:val="53B51662"/>
    <w:rsid w:val="53B6551B"/>
    <w:rsid w:val="53BA16AC"/>
    <w:rsid w:val="53D84FA8"/>
    <w:rsid w:val="54020494"/>
    <w:rsid w:val="540B1F72"/>
    <w:rsid w:val="541615BF"/>
    <w:rsid w:val="54174352"/>
    <w:rsid w:val="542468B9"/>
    <w:rsid w:val="544B194C"/>
    <w:rsid w:val="544C52E1"/>
    <w:rsid w:val="54636E50"/>
    <w:rsid w:val="547057B9"/>
    <w:rsid w:val="547C443B"/>
    <w:rsid w:val="54830B0B"/>
    <w:rsid w:val="549730E1"/>
    <w:rsid w:val="54987130"/>
    <w:rsid w:val="549C3AEB"/>
    <w:rsid w:val="54A14EC0"/>
    <w:rsid w:val="54A315D1"/>
    <w:rsid w:val="54AD3DD7"/>
    <w:rsid w:val="54AD4EF8"/>
    <w:rsid w:val="54B02286"/>
    <w:rsid w:val="54BE5AB4"/>
    <w:rsid w:val="54C56C7E"/>
    <w:rsid w:val="54CD0BD4"/>
    <w:rsid w:val="54CE275F"/>
    <w:rsid w:val="54D14856"/>
    <w:rsid w:val="54D87817"/>
    <w:rsid w:val="54DA5E21"/>
    <w:rsid w:val="54F01C33"/>
    <w:rsid w:val="54FD4E42"/>
    <w:rsid w:val="551940AA"/>
    <w:rsid w:val="55267AF6"/>
    <w:rsid w:val="55332305"/>
    <w:rsid w:val="55383B17"/>
    <w:rsid w:val="553B1976"/>
    <w:rsid w:val="55415E1D"/>
    <w:rsid w:val="554677D9"/>
    <w:rsid w:val="55497547"/>
    <w:rsid w:val="554A3FC1"/>
    <w:rsid w:val="554D58AB"/>
    <w:rsid w:val="556B0311"/>
    <w:rsid w:val="556D5636"/>
    <w:rsid w:val="55702A74"/>
    <w:rsid w:val="55894FBD"/>
    <w:rsid w:val="55987476"/>
    <w:rsid w:val="559A79B3"/>
    <w:rsid w:val="55A76D26"/>
    <w:rsid w:val="55AB287F"/>
    <w:rsid w:val="55AB750E"/>
    <w:rsid w:val="55AF7AED"/>
    <w:rsid w:val="55B93809"/>
    <w:rsid w:val="55D125A3"/>
    <w:rsid w:val="55E20694"/>
    <w:rsid w:val="55E23B3A"/>
    <w:rsid w:val="55E4116A"/>
    <w:rsid w:val="55F02D1F"/>
    <w:rsid w:val="55F5211E"/>
    <w:rsid w:val="55FB3066"/>
    <w:rsid w:val="55FE1831"/>
    <w:rsid w:val="560A4D17"/>
    <w:rsid w:val="56171FA1"/>
    <w:rsid w:val="561B62D2"/>
    <w:rsid w:val="56200EB8"/>
    <w:rsid w:val="56232BF2"/>
    <w:rsid w:val="56296EFA"/>
    <w:rsid w:val="56310D6F"/>
    <w:rsid w:val="563137EC"/>
    <w:rsid w:val="564F1465"/>
    <w:rsid w:val="565D5CF8"/>
    <w:rsid w:val="56727248"/>
    <w:rsid w:val="567628BD"/>
    <w:rsid w:val="56783114"/>
    <w:rsid w:val="56785DA3"/>
    <w:rsid w:val="567C4CE6"/>
    <w:rsid w:val="56887D2E"/>
    <w:rsid w:val="569059C9"/>
    <w:rsid w:val="5695702A"/>
    <w:rsid w:val="569C2F12"/>
    <w:rsid w:val="569E502F"/>
    <w:rsid w:val="56A300AE"/>
    <w:rsid w:val="56A447A2"/>
    <w:rsid w:val="56A97705"/>
    <w:rsid w:val="56C43C30"/>
    <w:rsid w:val="56D51D0F"/>
    <w:rsid w:val="56D53D10"/>
    <w:rsid w:val="56D95E43"/>
    <w:rsid w:val="56DA074E"/>
    <w:rsid w:val="56DE66A2"/>
    <w:rsid w:val="56E008A7"/>
    <w:rsid w:val="56E679DB"/>
    <w:rsid w:val="56F617CF"/>
    <w:rsid w:val="570476A3"/>
    <w:rsid w:val="571635CD"/>
    <w:rsid w:val="571875B7"/>
    <w:rsid w:val="571A13CA"/>
    <w:rsid w:val="57230A68"/>
    <w:rsid w:val="572F5492"/>
    <w:rsid w:val="573C7B0C"/>
    <w:rsid w:val="57444BAA"/>
    <w:rsid w:val="574E0620"/>
    <w:rsid w:val="57534074"/>
    <w:rsid w:val="575B1CD3"/>
    <w:rsid w:val="575C5672"/>
    <w:rsid w:val="5762629E"/>
    <w:rsid w:val="576E399B"/>
    <w:rsid w:val="5774343C"/>
    <w:rsid w:val="57761607"/>
    <w:rsid w:val="577B0A3D"/>
    <w:rsid w:val="577C798A"/>
    <w:rsid w:val="577F7159"/>
    <w:rsid w:val="578131FF"/>
    <w:rsid w:val="57841AE8"/>
    <w:rsid w:val="578B7BA2"/>
    <w:rsid w:val="57984FF3"/>
    <w:rsid w:val="57A8149C"/>
    <w:rsid w:val="57AB7AE0"/>
    <w:rsid w:val="57AD5522"/>
    <w:rsid w:val="57B76778"/>
    <w:rsid w:val="57C0798C"/>
    <w:rsid w:val="57C523F9"/>
    <w:rsid w:val="57C5790D"/>
    <w:rsid w:val="57CE10CB"/>
    <w:rsid w:val="57D113B1"/>
    <w:rsid w:val="57D82C4E"/>
    <w:rsid w:val="57DD7389"/>
    <w:rsid w:val="57E37F1F"/>
    <w:rsid w:val="57E81BC0"/>
    <w:rsid w:val="57EB75EF"/>
    <w:rsid w:val="57F40411"/>
    <w:rsid w:val="57FE1F72"/>
    <w:rsid w:val="580566A6"/>
    <w:rsid w:val="58090B5E"/>
    <w:rsid w:val="580B03A6"/>
    <w:rsid w:val="580B24C1"/>
    <w:rsid w:val="582856AF"/>
    <w:rsid w:val="58397061"/>
    <w:rsid w:val="58412A87"/>
    <w:rsid w:val="58451DA5"/>
    <w:rsid w:val="584A0C24"/>
    <w:rsid w:val="58532349"/>
    <w:rsid w:val="58585A43"/>
    <w:rsid w:val="586038B3"/>
    <w:rsid w:val="5860623A"/>
    <w:rsid w:val="589601B6"/>
    <w:rsid w:val="589D3E3F"/>
    <w:rsid w:val="58A233E1"/>
    <w:rsid w:val="58B3144D"/>
    <w:rsid w:val="58BD0ABF"/>
    <w:rsid w:val="58C22AF4"/>
    <w:rsid w:val="58C32658"/>
    <w:rsid w:val="58C343D8"/>
    <w:rsid w:val="58C94C13"/>
    <w:rsid w:val="58D02EAD"/>
    <w:rsid w:val="58D95677"/>
    <w:rsid w:val="58DA23FF"/>
    <w:rsid w:val="58DB5022"/>
    <w:rsid w:val="58E043F5"/>
    <w:rsid w:val="58E870C4"/>
    <w:rsid w:val="58E95E65"/>
    <w:rsid w:val="58F56061"/>
    <w:rsid w:val="5900690C"/>
    <w:rsid w:val="5908331F"/>
    <w:rsid w:val="59096760"/>
    <w:rsid w:val="5917652B"/>
    <w:rsid w:val="591C2A0C"/>
    <w:rsid w:val="5928639F"/>
    <w:rsid w:val="592874B7"/>
    <w:rsid w:val="592B7058"/>
    <w:rsid w:val="59390214"/>
    <w:rsid w:val="593B3DF3"/>
    <w:rsid w:val="594B15FD"/>
    <w:rsid w:val="594D7DB3"/>
    <w:rsid w:val="595E7C63"/>
    <w:rsid w:val="596F2EA2"/>
    <w:rsid w:val="59883341"/>
    <w:rsid w:val="598C073A"/>
    <w:rsid w:val="59927E5B"/>
    <w:rsid w:val="599511A1"/>
    <w:rsid w:val="599515B9"/>
    <w:rsid w:val="59A65597"/>
    <w:rsid w:val="59A82821"/>
    <w:rsid w:val="59B534E2"/>
    <w:rsid w:val="59C1484A"/>
    <w:rsid w:val="59C1599D"/>
    <w:rsid w:val="59C92457"/>
    <w:rsid w:val="59C96AE9"/>
    <w:rsid w:val="59C9736C"/>
    <w:rsid w:val="59D32B1D"/>
    <w:rsid w:val="59D87D5F"/>
    <w:rsid w:val="59DB7883"/>
    <w:rsid w:val="59E64503"/>
    <w:rsid w:val="59F02974"/>
    <w:rsid w:val="5A0F6624"/>
    <w:rsid w:val="5A1B77FB"/>
    <w:rsid w:val="5A1D48C8"/>
    <w:rsid w:val="5A257E15"/>
    <w:rsid w:val="5A3A1515"/>
    <w:rsid w:val="5A3C796E"/>
    <w:rsid w:val="5A482738"/>
    <w:rsid w:val="5A4F0802"/>
    <w:rsid w:val="5A5E708D"/>
    <w:rsid w:val="5A5F1F1F"/>
    <w:rsid w:val="5A6E5C75"/>
    <w:rsid w:val="5A852556"/>
    <w:rsid w:val="5A9D6BB8"/>
    <w:rsid w:val="5AA82668"/>
    <w:rsid w:val="5AAD3789"/>
    <w:rsid w:val="5AB31899"/>
    <w:rsid w:val="5AB74192"/>
    <w:rsid w:val="5ABE4A6B"/>
    <w:rsid w:val="5ACC7EC0"/>
    <w:rsid w:val="5ADB7CA4"/>
    <w:rsid w:val="5ADC6A8C"/>
    <w:rsid w:val="5ADC7B8F"/>
    <w:rsid w:val="5AE0355F"/>
    <w:rsid w:val="5AE1648C"/>
    <w:rsid w:val="5AE87996"/>
    <w:rsid w:val="5AEA3C3E"/>
    <w:rsid w:val="5AF0746E"/>
    <w:rsid w:val="5AF26871"/>
    <w:rsid w:val="5AF32EBA"/>
    <w:rsid w:val="5AF621A7"/>
    <w:rsid w:val="5AF62898"/>
    <w:rsid w:val="5AF71A33"/>
    <w:rsid w:val="5B0144A0"/>
    <w:rsid w:val="5B0447B5"/>
    <w:rsid w:val="5B061043"/>
    <w:rsid w:val="5B0B647A"/>
    <w:rsid w:val="5B0E4F88"/>
    <w:rsid w:val="5B156FF3"/>
    <w:rsid w:val="5B1831CA"/>
    <w:rsid w:val="5B19028A"/>
    <w:rsid w:val="5B1E7EF1"/>
    <w:rsid w:val="5B2049D0"/>
    <w:rsid w:val="5B3A69A5"/>
    <w:rsid w:val="5B4942E9"/>
    <w:rsid w:val="5B5F45F4"/>
    <w:rsid w:val="5B6909CB"/>
    <w:rsid w:val="5B6B4308"/>
    <w:rsid w:val="5B7E0E67"/>
    <w:rsid w:val="5B7F1ABE"/>
    <w:rsid w:val="5B8379A1"/>
    <w:rsid w:val="5B887010"/>
    <w:rsid w:val="5BA542D0"/>
    <w:rsid w:val="5BA926F0"/>
    <w:rsid w:val="5BB8016D"/>
    <w:rsid w:val="5BB93C93"/>
    <w:rsid w:val="5BC40E5F"/>
    <w:rsid w:val="5BC51852"/>
    <w:rsid w:val="5BD51509"/>
    <w:rsid w:val="5BD869C4"/>
    <w:rsid w:val="5BDB32E4"/>
    <w:rsid w:val="5BED2C19"/>
    <w:rsid w:val="5C0A616D"/>
    <w:rsid w:val="5C0B59E5"/>
    <w:rsid w:val="5C112E0D"/>
    <w:rsid w:val="5C18466E"/>
    <w:rsid w:val="5C1E78A5"/>
    <w:rsid w:val="5C2614DB"/>
    <w:rsid w:val="5C3C6BC8"/>
    <w:rsid w:val="5C41660E"/>
    <w:rsid w:val="5C464A56"/>
    <w:rsid w:val="5C497006"/>
    <w:rsid w:val="5C5C4BCA"/>
    <w:rsid w:val="5C5E6B57"/>
    <w:rsid w:val="5C63538E"/>
    <w:rsid w:val="5C64589C"/>
    <w:rsid w:val="5C655DF8"/>
    <w:rsid w:val="5C6A542E"/>
    <w:rsid w:val="5C7A55FE"/>
    <w:rsid w:val="5C7F18B3"/>
    <w:rsid w:val="5C801370"/>
    <w:rsid w:val="5C804B1A"/>
    <w:rsid w:val="5C8675CE"/>
    <w:rsid w:val="5C871C24"/>
    <w:rsid w:val="5C8D4D40"/>
    <w:rsid w:val="5C8D638C"/>
    <w:rsid w:val="5C921C3D"/>
    <w:rsid w:val="5C9366EA"/>
    <w:rsid w:val="5C964158"/>
    <w:rsid w:val="5CA7061B"/>
    <w:rsid w:val="5CAF75F1"/>
    <w:rsid w:val="5CB34E1B"/>
    <w:rsid w:val="5CC362FC"/>
    <w:rsid w:val="5CC61903"/>
    <w:rsid w:val="5CF6369F"/>
    <w:rsid w:val="5D066990"/>
    <w:rsid w:val="5D0F1164"/>
    <w:rsid w:val="5D0F75A9"/>
    <w:rsid w:val="5D29008E"/>
    <w:rsid w:val="5D4D72A0"/>
    <w:rsid w:val="5D4E05EC"/>
    <w:rsid w:val="5D4E4CFA"/>
    <w:rsid w:val="5D524185"/>
    <w:rsid w:val="5D66548F"/>
    <w:rsid w:val="5D7567A7"/>
    <w:rsid w:val="5D7903CC"/>
    <w:rsid w:val="5D7C525A"/>
    <w:rsid w:val="5D7D6AB6"/>
    <w:rsid w:val="5D7E4676"/>
    <w:rsid w:val="5D7F72A5"/>
    <w:rsid w:val="5DA82BC5"/>
    <w:rsid w:val="5DAA6882"/>
    <w:rsid w:val="5DAD4ABC"/>
    <w:rsid w:val="5DAE0399"/>
    <w:rsid w:val="5DB62C06"/>
    <w:rsid w:val="5DC74D1E"/>
    <w:rsid w:val="5DD9225A"/>
    <w:rsid w:val="5DD967FB"/>
    <w:rsid w:val="5DDB0168"/>
    <w:rsid w:val="5DDE0FE8"/>
    <w:rsid w:val="5DE75ADA"/>
    <w:rsid w:val="5DEF5EC1"/>
    <w:rsid w:val="5DF956E8"/>
    <w:rsid w:val="5DFB14F5"/>
    <w:rsid w:val="5E0F24F9"/>
    <w:rsid w:val="5E102A3D"/>
    <w:rsid w:val="5E176F4B"/>
    <w:rsid w:val="5E19641D"/>
    <w:rsid w:val="5E236A62"/>
    <w:rsid w:val="5E29009A"/>
    <w:rsid w:val="5E352866"/>
    <w:rsid w:val="5E3773CD"/>
    <w:rsid w:val="5E47493F"/>
    <w:rsid w:val="5E5B7382"/>
    <w:rsid w:val="5E61706B"/>
    <w:rsid w:val="5E6467A0"/>
    <w:rsid w:val="5E77695F"/>
    <w:rsid w:val="5E7A4B18"/>
    <w:rsid w:val="5E7D4BC3"/>
    <w:rsid w:val="5E7D522B"/>
    <w:rsid w:val="5E814CE2"/>
    <w:rsid w:val="5EA47663"/>
    <w:rsid w:val="5EA53D9F"/>
    <w:rsid w:val="5EA55094"/>
    <w:rsid w:val="5EA643DD"/>
    <w:rsid w:val="5ED648CD"/>
    <w:rsid w:val="5ED92F33"/>
    <w:rsid w:val="5EDE467C"/>
    <w:rsid w:val="5EE20BC4"/>
    <w:rsid w:val="5EEC5CC7"/>
    <w:rsid w:val="5EF86F7A"/>
    <w:rsid w:val="5EFF4724"/>
    <w:rsid w:val="5F217E7F"/>
    <w:rsid w:val="5F2E3196"/>
    <w:rsid w:val="5F3E0E5B"/>
    <w:rsid w:val="5F4051CE"/>
    <w:rsid w:val="5F421467"/>
    <w:rsid w:val="5F4C0945"/>
    <w:rsid w:val="5F531756"/>
    <w:rsid w:val="5F553AE1"/>
    <w:rsid w:val="5F65368A"/>
    <w:rsid w:val="5F696A0E"/>
    <w:rsid w:val="5F783307"/>
    <w:rsid w:val="5F8708BF"/>
    <w:rsid w:val="5F8B6AEA"/>
    <w:rsid w:val="5F8E404A"/>
    <w:rsid w:val="5F9A2004"/>
    <w:rsid w:val="5FAB6F1C"/>
    <w:rsid w:val="5FB514D9"/>
    <w:rsid w:val="5FB9687B"/>
    <w:rsid w:val="5FCD532D"/>
    <w:rsid w:val="5FCF2807"/>
    <w:rsid w:val="5FD06DEB"/>
    <w:rsid w:val="5FE0094A"/>
    <w:rsid w:val="5FE21061"/>
    <w:rsid w:val="5FED4FBE"/>
    <w:rsid w:val="5FEF3C08"/>
    <w:rsid w:val="600475AF"/>
    <w:rsid w:val="600C5449"/>
    <w:rsid w:val="60180BA1"/>
    <w:rsid w:val="601D53E4"/>
    <w:rsid w:val="603019D8"/>
    <w:rsid w:val="60382930"/>
    <w:rsid w:val="60483239"/>
    <w:rsid w:val="604F6617"/>
    <w:rsid w:val="605C554B"/>
    <w:rsid w:val="605E0151"/>
    <w:rsid w:val="605E456C"/>
    <w:rsid w:val="605F0FFF"/>
    <w:rsid w:val="605F53FE"/>
    <w:rsid w:val="60684E30"/>
    <w:rsid w:val="60687341"/>
    <w:rsid w:val="60724A1F"/>
    <w:rsid w:val="60743EE9"/>
    <w:rsid w:val="60802E66"/>
    <w:rsid w:val="608B1C4E"/>
    <w:rsid w:val="608B34AD"/>
    <w:rsid w:val="609C4209"/>
    <w:rsid w:val="60A41EF7"/>
    <w:rsid w:val="60CA3C5C"/>
    <w:rsid w:val="60CB5452"/>
    <w:rsid w:val="60D904EC"/>
    <w:rsid w:val="60E054B6"/>
    <w:rsid w:val="60F9494B"/>
    <w:rsid w:val="61094068"/>
    <w:rsid w:val="610B01B1"/>
    <w:rsid w:val="61143037"/>
    <w:rsid w:val="611438A5"/>
    <w:rsid w:val="612570E6"/>
    <w:rsid w:val="61266ADF"/>
    <w:rsid w:val="613C08CE"/>
    <w:rsid w:val="61496E3E"/>
    <w:rsid w:val="61531FE1"/>
    <w:rsid w:val="61546D7A"/>
    <w:rsid w:val="615B0CBA"/>
    <w:rsid w:val="615E59AC"/>
    <w:rsid w:val="616816FD"/>
    <w:rsid w:val="61734A89"/>
    <w:rsid w:val="6179710E"/>
    <w:rsid w:val="617F3EBA"/>
    <w:rsid w:val="618D0BFF"/>
    <w:rsid w:val="61995515"/>
    <w:rsid w:val="619B1E4D"/>
    <w:rsid w:val="619D7157"/>
    <w:rsid w:val="61AE5244"/>
    <w:rsid w:val="61B54F5E"/>
    <w:rsid w:val="61BC2B43"/>
    <w:rsid w:val="61DD6608"/>
    <w:rsid w:val="61E276BD"/>
    <w:rsid w:val="61E91631"/>
    <w:rsid w:val="61EE469D"/>
    <w:rsid w:val="61FC4334"/>
    <w:rsid w:val="61FD7BDB"/>
    <w:rsid w:val="620267E4"/>
    <w:rsid w:val="620C60F8"/>
    <w:rsid w:val="620D46E3"/>
    <w:rsid w:val="62140A29"/>
    <w:rsid w:val="6226799B"/>
    <w:rsid w:val="62391DBC"/>
    <w:rsid w:val="623A0186"/>
    <w:rsid w:val="623B785D"/>
    <w:rsid w:val="62450661"/>
    <w:rsid w:val="624B6149"/>
    <w:rsid w:val="624E50A2"/>
    <w:rsid w:val="62523C14"/>
    <w:rsid w:val="6263332C"/>
    <w:rsid w:val="626879A6"/>
    <w:rsid w:val="62785B34"/>
    <w:rsid w:val="62793929"/>
    <w:rsid w:val="627C2831"/>
    <w:rsid w:val="627C76CA"/>
    <w:rsid w:val="628436C5"/>
    <w:rsid w:val="62990950"/>
    <w:rsid w:val="62A379C2"/>
    <w:rsid w:val="62C4047C"/>
    <w:rsid w:val="62C7435C"/>
    <w:rsid w:val="62C858AD"/>
    <w:rsid w:val="62CA2081"/>
    <w:rsid w:val="62CA3757"/>
    <w:rsid w:val="62CD2B46"/>
    <w:rsid w:val="62E266D1"/>
    <w:rsid w:val="62EA5711"/>
    <w:rsid w:val="630105D2"/>
    <w:rsid w:val="630B0A3A"/>
    <w:rsid w:val="630D15BA"/>
    <w:rsid w:val="631E1D39"/>
    <w:rsid w:val="632B485B"/>
    <w:rsid w:val="632D5836"/>
    <w:rsid w:val="63373814"/>
    <w:rsid w:val="63374494"/>
    <w:rsid w:val="63402565"/>
    <w:rsid w:val="634243A2"/>
    <w:rsid w:val="63460C01"/>
    <w:rsid w:val="63481C77"/>
    <w:rsid w:val="634E18A8"/>
    <w:rsid w:val="635503FF"/>
    <w:rsid w:val="638009BD"/>
    <w:rsid w:val="6395279A"/>
    <w:rsid w:val="63957C8C"/>
    <w:rsid w:val="63985380"/>
    <w:rsid w:val="63B463BB"/>
    <w:rsid w:val="63B61384"/>
    <w:rsid w:val="63BB54A4"/>
    <w:rsid w:val="63BE1362"/>
    <w:rsid w:val="63C235DF"/>
    <w:rsid w:val="63C306E1"/>
    <w:rsid w:val="63C648CC"/>
    <w:rsid w:val="63C71F25"/>
    <w:rsid w:val="63CD4F20"/>
    <w:rsid w:val="63D32EBC"/>
    <w:rsid w:val="63D459EE"/>
    <w:rsid w:val="63D56128"/>
    <w:rsid w:val="63D60573"/>
    <w:rsid w:val="63D72731"/>
    <w:rsid w:val="63DA51AD"/>
    <w:rsid w:val="63DA5380"/>
    <w:rsid w:val="63EE663F"/>
    <w:rsid w:val="63EE72BF"/>
    <w:rsid w:val="63F83A76"/>
    <w:rsid w:val="63FA4C50"/>
    <w:rsid w:val="63FD0270"/>
    <w:rsid w:val="63FF430A"/>
    <w:rsid w:val="63FF5886"/>
    <w:rsid w:val="64015EDA"/>
    <w:rsid w:val="64173ED1"/>
    <w:rsid w:val="641B5677"/>
    <w:rsid w:val="642145F2"/>
    <w:rsid w:val="6421468D"/>
    <w:rsid w:val="64252240"/>
    <w:rsid w:val="64265372"/>
    <w:rsid w:val="64333E95"/>
    <w:rsid w:val="646B41E8"/>
    <w:rsid w:val="647226F7"/>
    <w:rsid w:val="6484705C"/>
    <w:rsid w:val="648D1147"/>
    <w:rsid w:val="6491419E"/>
    <w:rsid w:val="64985D35"/>
    <w:rsid w:val="64A03B7B"/>
    <w:rsid w:val="64A25F87"/>
    <w:rsid w:val="64A97728"/>
    <w:rsid w:val="64AB6BB7"/>
    <w:rsid w:val="64AE7BA7"/>
    <w:rsid w:val="64B015AD"/>
    <w:rsid w:val="64B67713"/>
    <w:rsid w:val="64B9107D"/>
    <w:rsid w:val="64BD4B05"/>
    <w:rsid w:val="64D65124"/>
    <w:rsid w:val="64DD73A4"/>
    <w:rsid w:val="64F91A9E"/>
    <w:rsid w:val="64FD5F5D"/>
    <w:rsid w:val="650156F5"/>
    <w:rsid w:val="650577EC"/>
    <w:rsid w:val="650A539A"/>
    <w:rsid w:val="650B1339"/>
    <w:rsid w:val="65171A53"/>
    <w:rsid w:val="651A7A9B"/>
    <w:rsid w:val="651B54C4"/>
    <w:rsid w:val="651C7B0C"/>
    <w:rsid w:val="651E584D"/>
    <w:rsid w:val="65201069"/>
    <w:rsid w:val="65377208"/>
    <w:rsid w:val="653815BA"/>
    <w:rsid w:val="653855D7"/>
    <w:rsid w:val="653A0513"/>
    <w:rsid w:val="65431534"/>
    <w:rsid w:val="654A1D4E"/>
    <w:rsid w:val="654C5CC2"/>
    <w:rsid w:val="65584A14"/>
    <w:rsid w:val="655A001C"/>
    <w:rsid w:val="655E099D"/>
    <w:rsid w:val="65653C48"/>
    <w:rsid w:val="656C3685"/>
    <w:rsid w:val="656D06C8"/>
    <w:rsid w:val="657A62BB"/>
    <w:rsid w:val="657F5622"/>
    <w:rsid w:val="65873B4B"/>
    <w:rsid w:val="6588393B"/>
    <w:rsid w:val="659F7FED"/>
    <w:rsid w:val="65A74634"/>
    <w:rsid w:val="65A84AF4"/>
    <w:rsid w:val="65B058C4"/>
    <w:rsid w:val="65B3547E"/>
    <w:rsid w:val="65B76A9B"/>
    <w:rsid w:val="65C31C80"/>
    <w:rsid w:val="65CC2570"/>
    <w:rsid w:val="65DA5286"/>
    <w:rsid w:val="65E02B81"/>
    <w:rsid w:val="65EE7D7A"/>
    <w:rsid w:val="65F50F65"/>
    <w:rsid w:val="66030BF9"/>
    <w:rsid w:val="66044B1F"/>
    <w:rsid w:val="66051444"/>
    <w:rsid w:val="66071F5F"/>
    <w:rsid w:val="660C1F3C"/>
    <w:rsid w:val="6612466A"/>
    <w:rsid w:val="66193DC4"/>
    <w:rsid w:val="661E4325"/>
    <w:rsid w:val="661E7F02"/>
    <w:rsid w:val="661F5062"/>
    <w:rsid w:val="66235A3F"/>
    <w:rsid w:val="6625170B"/>
    <w:rsid w:val="66307F39"/>
    <w:rsid w:val="663D12D2"/>
    <w:rsid w:val="664D72FE"/>
    <w:rsid w:val="665537FE"/>
    <w:rsid w:val="66597700"/>
    <w:rsid w:val="665F5C7A"/>
    <w:rsid w:val="667426FE"/>
    <w:rsid w:val="66782CDF"/>
    <w:rsid w:val="66914742"/>
    <w:rsid w:val="669A4C2D"/>
    <w:rsid w:val="669B2F84"/>
    <w:rsid w:val="66AC0BCB"/>
    <w:rsid w:val="66B83182"/>
    <w:rsid w:val="66BF5357"/>
    <w:rsid w:val="66C72A96"/>
    <w:rsid w:val="66D230B2"/>
    <w:rsid w:val="66D92A3B"/>
    <w:rsid w:val="66E15167"/>
    <w:rsid w:val="66E659CD"/>
    <w:rsid w:val="66E86AD8"/>
    <w:rsid w:val="66EA7606"/>
    <w:rsid w:val="66ED55D4"/>
    <w:rsid w:val="66ED7269"/>
    <w:rsid w:val="6701032C"/>
    <w:rsid w:val="67080DA7"/>
    <w:rsid w:val="67097E1E"/>
    <w:rsid w:val="672962D0"/>
    <w:rsid w:val="67307640"/>
    <w:rsid w:val="67382317"/>
    <w:rsid w:val="673D543D"/>
    <w:rsid w:val="6744420F"/>
    <w:rsid w:val="67483434"/>
    <w:rsid w:val="674F1F1F"/>
    <w:rsid w:val="67526225"/>
    <w:rsid w:val="67565566"/>
    <w:rsid w:val="6756602F"/>
    <w:rsid w:val="675B297D"/>
    <w:rsid w:val="675C5B0B"/>
    <w:rsid w:val="67685ABC"/>
    <w:rsid w:val="676E6813"/>
    <w:rsid w:val="67733AFC"/>
    <w:rsid w:val="678C0D8E"/>
    <w:rsid w:val="67937358"/>
    <w:rsid w:val="679E2BE3"/>
    <w:rsid w:val="67A95E4B"/>
    <w:rsid w:val="67B87682"/>
    <w:rsid w:val="67C40445"/>
    <w:rsid w:val="67C6095F"/>
    <w:rsid w:val="67C65E4A"/>
    <w:rsid w:val="67C66062"/>
    <w:rsid w:val="67CD396B"/>
    <w:rsid w:val="67D60512"/>
    <w:rsid w:val="67D66D65"/>
    <w:rsid w:val="67DA3378"/>
    <w:rsid w:val="67E02D69"/>
    <w:rsid w:val="67E03561"/>
    <w:rsid w:val="67EF5DE4"/>
    <w:rsid w:val="67F860A6"/>
    <w:rsid w:val="67F86D62"/>
    <w:rsid w:val="67F872EA"/>
    <w:rsid w:val="67FB51B2"/>
    <w:rsid w:val="68052341"/>
    <w:rsid w:val="680C363F"/>
    <w:rsid w:val="682208D5"/>
    <w:rsid w:val="683D50AA"/>
    <w:rsid w:val="683E76A5"/>
    <w:rsid w:val="684B5F6F"/>
    <w:rsid w:val="6852271F"/>
    <w:rsid w:val="685535F1"/>
    <w:rsid w:val="6856175C"/>
    <w:rsid w:val="685643BA"/>
    <w:rsid w:val="6876671D"/>
    <w:rsid w:val="687B3634"/>
    <w:rsid w:val="688438A2"/>
    <w:rsid w:val="689239C0"/>
    <w:rsid w:val="68A23372"/>
    <w:rsid w:val="68A845C9"/>
    <w:rsid w:val="68A94112"/>
    <w:rsid w:val="68AF2119"/>
    <w:rsid w:val="68E71DA8"/>
    <w:rsid w:val="68EE12F5"/>
    <w:rsid w:val="68F7360B"/>
    <w:rsid w:val="691B3B12"/>
    <w:rsid w:val="69284E56"/>
    <w:rsid w:val="692A242A"/>
    <w:rsid w:val="692A5E0B"/>
    <w:rsid w:val="693047DE"/>
    <w:rsid w:val="69327DDA"/>
    <w:rsid w:val="69332619"/>
    <w:rsid w:val="694D458D"/>
    <w:rsid w:val="69524F9C"/>
    <w:rsid w:val="6957459D"/>
    <w:rsid w:val="695B39B1"/>
    <w:rsid w:val="695F2DE0"/>
    <w:rsid w:val="69667FBC"/>
    <w:rsid w:val="696978F6"/>
    <w:rsid w:val="697D3D3A"/>
    <w:rsid w:val="697D62B8"/>
    <w:rsid w:val="697F1D25"/>
    <w:rsid w:val="697F2DE5"/>
    <w:rsid w:val="698468B1"/>
    <w:rsid w:val="69861C27"/>
    <w:rsid w:val="699A4BE9"/>
    <w:rsid w:val="699A4F90"/>
    <w:rsid w:val="69A966A8"/>
    <w:rsid w:val="69B031B8"/>
    <w:rsid w:val="69B8401A"/>
    <w:rsid w:val="69BB63A6"/>
    <w:rsid w:val="69C53A38"/>
    <w:rsid w:val="69CA3EF2"/>
    <w:rsid w:val="69CB0EE3"/>
    <w:rsid w:val="69CC31F3"/>
    <w:rsid w:val="69D74F08"/>
    <w:rsid w:val="69EF1A76"/>
    <w:rsid w:val="69F2294B"/>
    <w:rsid w:val="69F578A6"/>
    <w:rsid w:val="6A01181F"/>
    <w:rsid w:val="6A0742A3"/>
    <w:rsid w:val="6A157AAA"/>
    <w:rsid w:val="6A1E3202"/>
    <w:rsid w:val="6A1F322B"/>
    <w:rsid w:val="6A276B7E"/>
    <w:rsid w:val="6A2A2201"/>
    <w:rsid w:val="6A2C0408"/>
    <w:rsid w:val="6A511ECA"/>
    <w:rsid w:val="6A5473EA"/>
    <w:rsid w:val="6A5B7261"/>
    <w:rsid w:val="6A6504F1"/>
    <w:rsid w:val="6A734D2C"/>
    <w:rsid w:val="6A77552D"/>
    <w:rsid w:val="6A8404FF"/>
    <w:rsid w:val="6A881667"/>
    <w:rsid w:val="6A9D3049"/>
    <w:rsid w:val="6AAF4983"/>
    <w:rsid w:val="6AB05DFF"/>
    <w:rsid w:val="6AC9665A"/>
    <w:rsid w:val="6AD5289A"/>
    <w:rsid w:val="6AD57E82"/>
    <w:rsid w:val="6AD97552"/>
    <w:rsid w:val="6ADC491F"/>
    <w:rsid w:val="6AE35858"/>
    <w:rsid w:val="6AEA15E2"/>
    <w:rsid w:val="6AF97137"/>
    <w:rsid w:val="6B121F66"/>
    <w:rsid w:val="6B32059A"/>
    <w:rsid w:val="6B423519"/>
    <w:rsid w:val="6B4B3F5F"/>
    <w:rsid w:val="6B4C181F"/>
    <w:rsid w:val="6B63519B"/>
    <w:rsid w:val="6B6C5428"/>
    <w:rsid w:val="6B6D34B6"/>
    <w:rsid w:val="6B6F16BD"/>
    <w:rsid w:val="6B707347"/>
    <w:rsid w:val="6B7C7EA3"/>
    <w:rsid w:val="6B856FDD"/>
    <w:rsid w:val="6B8D6AF7"/>
    <w:rsid w:val="6B9B29CA"/>
    <w:rsid w:val="6BCB7D6B"/>
    <w:rsid w:val="6BCF0AD4"/>
    <w:rsid w:val="6BD564D2"/>
    <w:rsid w:val="6BF20E0E"/>
    <w:rsid w:val="6C043067"/>
    <w:rsid w:val="6C0D285D"/>
    <w:rsid w:val="6C0E6EAA"/>
    <w:rsid w:val="6C192E7E"/>
    <w:rsid w:val="6C1C723A"/>
    <w:rsid w:val="6C1E79DC"/>
    <w:rsid w:val="6C217D0E"/>
    <w:rsid w:val="6C225422"/>
    <w:rsid w:val="6C254016"/>
    <w:rsid w:val="6C2F31FC"/>
    <w:rsid w:val="6C3316D4"/>
    <w:rsid w:val="6C4809F1"/>
    <w:rsid w:val="6C553BA8"/>
    <w:rsid w:val="6C6E20B3"/>
    <w:rsid w:val="6C7302F6"/>
    <w:rsid w:val="6C7A6892"/>
    <w:rsid w:val="6C9154E1"/>
    <w:rsid w:val="6CB06D27"/>
    <w:rsid w:val="6CC2232C"/>
    <w:rsid w:val="6CCD674A"/>
    <w:rsid w:val="6CCE34EE"/>
    <w:rsid w:val="6CD01470"/>
    <w:rsid w:val="6CD755E2"/>
    <w:rsid w:val="6CEF5A91"/>
    <w:rsid w:val="6CF76D80"/>
    <w:rsid w:val="6CFC54BC"/>
    <w:rsid w:val="6CFE08F8"/>
    <w:rsid w:val="6D044ED7"/>
    <w:rsid w:val="6D1051FB"/>
    <w:rsid w:val="6D171CB9"/>
    <w:rsid w:val="6D1B4B4A"/>
    <w:rsid w:val="6D1E0778"/>
    <w:rsid w:val="6D1E28F1"/>
    <w:rsid w:val="6D1F1358"/>
    <w:rsid w:val="6D28305C"/>
    <w:rsid w:val="6D292AFD"/>
    <w:rsid w:val="6D3C017A"/>
    <w:rsid w:val="6D4375A1"/>
    <w:rsid w:val="6D4D1860"/>
    <w:rsid w:val="6D4E5902"/>
    <w:rsid w:val="6D5166EE"/>
    <w:rsid w:val="6D526F56"/>
    <w:rsid w:val="6D5715A8"/>
    <w:rsid w:val="6D5B12D8"/>
    <w:rsid w:val="6D5F065A"/>
    <w:rsid w:val="6D6C40BB"/>
    <w:rsid w:val="6D6E6E77"/>
    <w:rsid w:val="6D780716"/>
    <w:rsid w:val="6D7C1C34"/>
    <w:rsid w:val="6D884AAA"/>
    <w:rsid w:val="6D8F0776"/>
    <w:rsid w:val="6D905C24"/>
    <w:rsid w:val="6DA775AE"/>
    <w:rsid w:val="6DB512E8"/>
    <w:rsid w:val="6DCF1054"/>
    <w:rsid w:val="6DD36AD7"/>
    <w:rsid w:val="6DD80B84"/>
    <w:rsid w:val="6DD91790"/>
    <w:rsid w:val="6DE15486"/>
    <w:rsid w:val="6DE410E7"/>
    <w:rsid w:val="6E0D63A2"/>
    <w:rsid w:val="6E1C1379"/>
    <w:rsid w:val="6E2808AC"/>
    <w:rsid w:val="6E2A6D29"/>
    <w:rsid w:val="6E2B3BE4"/>
    <w:rsid w:val="6E2B63F6"/>
    <w:rsid w:val="6E346FF0"/>
    <w:rsid w:val="6E3A0B62"/>
    <w:rsid w:val="6E4170D7"/>
    <w:rsid w:val="6E420332"/>
    <w:rsid w:val="6E501D7C"/>
    <w:rsid w:val="6E6004F3"/>
    <w:rsid w:val="6E6169ED"/>
    <w:rsid w:val="6E6B2DFF"/>
    <w:rsid w:val="6E717EDA"/>
    <w:rsid w:val="6E751906"/>
    <w:rsid w:val="6E80615B"/>
    <w:rsid w:val="6E924A99"/>
    <w:rsid w:val="6EA8233F"/>
    <w:rsid w:val="6EB41176"/>
    <w:rsid w:val="6EBE20E9"/>
    <w:rsid w:val="6EC159A6"/>
    <w:rsid w:val="6EDE6BC0"/>
    <w:rsid w:val="6EDF2819"/>
    <w:rsid w:val="6F05499D"/>
    <w:rsid w:val="6F0820C1"/>
    <w:rsid w:val="6F113F33"/>
    <w:rsid w:val="6F340F4D"/>
    <w:rsid w:val="6F35008B"/>
    <w:rsid w:val="6F3502FF"/>
    <w:rsid w:val="6F421101"/>
    <w:rsid w:val="6F530E31"/>
    <w:rsid w:val="6F59561C"/>
    <w:rsid w:val="6F5A5F4A"/>
    <w:rsid w:val="6F613709"/>
    <w:rsid w:val="6F7034BE"/>
    <w:rsid w:val="6F707C29"/>
    <w:rsid w:val="6F73789E"/>
    <w:rsid w:val="6F7B38C5"/>
    <w:rsid w:val="6F8147BC"/>
    <w:rsid w:val="6FA05D52"/>
    <w:rsid w:val="6FA51A02"/>
    <w:rsid w:val="6FA62582"/>
    <w:rsid w:val="6FA73148"/>
    <w:rsid w:val="6FC13C1D"/>
    <w:rsid w:val="6FCD5C29"/>
    <w:rsid w:val="6FD47D9D"/>
    <w:rsid w:val="6FE230F6"/>
    <w:rsid w:val="6FE50775"/>
    <w:rsid w:val="6FE70616"/>
    <w:rsid w:val="6FFD0F04"/>
    <w:rsid w:val="6FFE6EC6"/>
    <w:rsid w:val="70106A85"/>
    <w:rsid w:val="70121899"/>
    <w:rsid w:val="70163100"/>
    <w:rsid w:val="7036767F"/>
    <w:rsid w:val="706631A8"/>
    <w:rsid w:val="70722E50"/>
    <w:rsid w:val="70754210"/>
    <w:rsid w:val="707D33AA"/>
    <w:rsid w:val="7080742E"/>
    <w:rsid w:val="70807F49"/>
    <w:rsid w:val="708902E9"/>
    <w:rsid w:val="708A720F"/>
    <w:rsid w:val="708B0DD3"/>
    <w:rsid w:val="708B6C9E"/>
    <w:rsid w:val="70917B4A"/>
    <w:rsid w:val="7099220E"/>
    <w:rsid w:val="709E6776"/>
    <w:rsid w:val="70A312E9"/>
    <w:rsid w:val="70A6510F"/>
    <w:rsid w:val="70BE612F"/>
    <w:rsid w:val="70CB12C9"/>
    <w:rsid w:val="70D76939"/>
    <w:rsid w:val="70E43893"/>
    <w:rsid w:val="70E61CCE"/>
    <w:rsid w:val="70FA7694"/>
    <w:rsid w:val="710134B9"/>
    <w:rsid w:val="71044074"/>
    <w:rsid w:val="71067DE5"/>
    <w:rsid w:val="710B2BC6"/>
    <w:rsid w:val="710C21CC"/>
    <w:rsid w:val="71163679"/>
    <w:rsid w:val="71207B85"/>
    <w:rsid w:val="7124654F"/>
    <w:rsid w:val="71274B63"/>
    <w:rsid w:val="71330B71"/>
    <w:rsid w:val="71386BF8"/>
    <w:rsid w:val="713914A8"/>
    <w:rsid w:val="71403E46"/>
    <w:rsid w:val="71540A95"/>
    <w:rsid w:val="7159132F"/>
    <w:rsid w:val="71604CBF"/>
    <w:rsid w:val="717066C9"/>
    <w:rsid w:val="717C753A"/>
    <w:rsid w:val="71816F89"/>
    <w:rsid w:val="71845D8F"/>
    <w:rsid w:val="71902ED1"/>
    <w:rsid w:val="71931968"/>
    <w:rsid w:val="719A0D0D"/>
    <w:rsid w:val="71A1694D"/>
    <w:rsid w:val="71AB3E8D"/>
    <w:rsid w:val="71B80C8B"/>
    <w:rsid w:val="71BD2E02"/>
    <w:rsid w:val="71D842A8"/>
    <w:rsid w:val="71F7360B"/>
    <w:rsid w:val="71FB148D"/>
    <w:rsid w:val="72026B25"/>
    <w:rsid w:val="720F5CAC"/>
    <w:rsid w:val="7218506F"/>
    <w:rsid w:val="72281EF4"/>
    <w:rsid w:val="7229577D"/>
    <w:rsid w:val="722B5A7B"/>
    <w:rsid w:val="722E3F7F"/>
    <w:rsid w:val="72307028"/>
    <w:rsid w:val="72523F02"/>
    <w:rsid w:val="7267632A"/>
    <w:rsid w:val="726814EB"/>
    <w:rsid w:val="726B51D6"/>
    <w:rsid w:val="72740E81"/>
    <w:rsid w:val="727C5E72"/>
    <w:rsid w:val="727E64B1"/>
    <w:rsid w:val="729067AD"/>
    <w:rsid w:val="729840A9"/>
    <w:rsid w:val="72990E00"/>
    <w:rsid w:val="72AC602D"/>
    <w:rsid w:val="72C07819"/>
    <w:rsid w:val="72C93EC4"/>
    <w:rsid w:val="72CD6261"/>
    <w:rsid w:val="72D4336D"/>
    <w:rsid w:val="72E437C8"/>
    <w:rsid w:val="72E74C89"/>
    <w:rsid w:val="72E81B46"/>
    <w:rsid w:val="72FD1672"/>
    <w:rsid w:val="72FE3A31"/>
    <w:rsid w:val="731509FD"/>
    <w:rsid w:val="73156DD7"/>
    <w:rsid w:val="731B2486"/>
    <w:rsid w:val="732A5FEA"/>
    <w:rsid w:val="73323FFA"/>
    <w:rsid w:val="7348070C"/>
    <w:rsid w:val="734D624A"/>
    <w:rsid w:val="7350601E"/>
    <w:rsid w:val="73614B04"/>
    <w:rsid w:val="73675F72"/>
    <w:rsid w:val="736B7857"/>
    <w:rsid w:val="737B2B4D"/>
    <w:rsid w:val="737D77F7"/>
    <w:rsid w:val="7384526C"/>
    <w:rsid w:val="73852602"/>
    <w:rsid w:val="73906768"/>
    <w:rsid w:val="73991B6E"/>
    <w:rsid w:val="73992254"/>
    <w:rsid w:val="73A23CA8"/>
    <w:rsid w:val="73AF0C82"/>
    <w:rsid w:val="73B3257A"/>
    <w:rsid w:val="73CA472F"/>
    <w:rsid w:val="73D34D08"/>
    <w:rsid w:val="73D71B2C"/>
    <w:rsid w:val="73DB5CAB"/>
    <w:rsid w:val="73F20E42"/>
    <w:rsid w:val="73F56A8D"/>
    <w:rsid w:val="73FC1E6F"/>
    <w:rsid w:val="74031E95"/>
    <w:rsid w:val="74241C12"/>
    <w:rsid w:val="7426065C"/>
    <w:rsid w:val="7426213B"/>
    <w:rsid w:val="74320D57"/>
    <w:rsid w:val="743D069C"/>
    <w:rsid w:val="743E2B84"/>
    <w:rsid w:val="744E0451"/>
    <w:rsid w:val="74510381"/>
    <w:rsid w:val="74562DEE"/>
    <w:rsid w:val="745E481C"/>
    <w:rsid w:val="746E1086"/>
    <w:rsid w:val="746E1E82"/>
    <w:rsid w:val="74710E52"/>
    <w:rsid w:val="74777AC1"/>
    <w:rsid w:val="747E1E39"/>
    <w:rsid w:val="74862817"/>
    <w:rsid w:val="74885B79"/>
    <w:rsid w:val="748A6DCD"/>
    <w:rsid w:val="74986993"/>
    <w:rsid w:val="749875A3"/>
    <w:rsid w:val="74A6166E"/>
    <w:rsid w:val="74AA0788"/>
    <w:rsid w:val="74BA7CA5"/>
    <w:rsid w:val="74BD5B7D"/>
    <w:rsid w:val="74C2224D"/>
    <w:rsid w:val="74DD4B05"/>
    <w:rsid w:val="74E106CE"/>
    <w:rsid w:val="74E84FE1"/>
    <w:rsid w:val="74EA393C"/>
    <w:rsid w:val="74EC47F4"/>
    <w:rsid w:val="74EE4518"/>
    <w:rsid w:val="75117EEB"/>
    <w:rsid w:val="75180D3F"/>
    <w:rsid w:val="751C3144"/>
    <w:rsid w:val="75206B26"/>
    <w:rsid w:val="752369B6"/>
    <w:rsid w:val="752C22FA"/>
    <w:rsid w:val="752D549D"/>
    <w:rsid w:val="75326E4D"/>
    <w:rsid w:val="75330660"/>
    <w:rsid w:val="753D6E44"/>
    <w:rsid w:val="754C55E4"/>
    <w:rsid w:val="754C6859"/>
    <w:rsid w:val="756641CF"/>
    <w:rsid w:val="75682AAD"/>
    <w:rsid w:val="757F3731"/>
    <w:rsid w:val="75811906"/>
    <w:rsid w:val="758626F4"/>
    <w:rsid w:val="758F7E4C"/>
    <w:rsid w:val="759013DC"/>
    <w:rsid w:val="75917A5F"/>
    <w:rsid w:val="75A6463D"/>
    <w:rsid w:val="75B6726F"/>
    <w:rsid w:val="75C354F3"/>
    <w:rsid w:val="75C93D9F"/>
    <w:rsid w:val="75CE7520"/>
    <w:rsid w:val="75CF4088"/>
    <w:rsid w:val="75E557E1"/>
    <w:rsid w:val="75F32E12"/>
    <w:rsid w:val="75FB2D32"/>
    <w:rsid w:val="761B027A"/>
    <w:rsid w:val="761F7654"/>
    <w:rsid w:val="76296B4F"/>
    <w:rsid w:val="762E1B13"/>
    <w:rsid w:val="763F181C"/>
    <w:rsid w:val="76561AB9"/>
    <w:rsid w:val="765B758B"/>
    <w:rsid w:val="76654CA2"/>
    <w:rsid w:val="76822206"/>
    <w:rsid w:val="76892A96"/>
    <w:rsid w:val="768A349D"/>
    <w:rsid w:val="768B43E6"/>
    <w:rsid w:val="769F22F7"/>
    <w:rsid w:val="76A72795"/>
    <w:rsid w:val="76A80BD3"/>
    <w:rsid w:val="76C9783D"/>
    <w:rsid w:val="76D97EF4"/>
    <w:rsid w:val="76E41467"/>
    <w:rsid w:val="77005E91"/>
    <w:rsid w:val="770B4F8F"/>
    <w:rsid w:val="77113EE7"/>
    <w:rsid w:val="77122643"/>
    <w:rsid w:val="77245BD4"/>
    <w:rsid w:val="77272EBD"/>
    <w:rsid w:val="773F7AC4"/>
    <w:rsid w:val="774A0018"/>
    <w:rsid w:val="775A7281"/>
    <w:rsid w:val="776035D7"/>
    <w:rsid w:val="77624FD5"/>
    <w:rsid w:val="77684660"/>
    <w:rsid w:val="7769398D"/>
    <w:rsid w:val="77700B23"/>
    <w:rsid w:val="777111E8"/>
    <w:rsid w:val="77777EF1"/>
    <w:rsid w:val="77801095"/>
    <w:rsid w:val="778618F8"/>
    <w:rsid w:val="77985B08"/>
    <w:rsid w:val="779B3DA0"/>
    <w:rsid w:val="77A540D8"/>
    <w:rsid w:val="77B23718"/>
    <w:rsid w:val="77BF55CD"/>
    <w:rsid w:val="77C54946"/>
    <w:rsid w:val="77C94CD4"/>
    <w:rsid w:val="77DD2841"/>
    <w:rsid w:val="77E37FB0"/>
    <w:rsid w:val="77EC684B"/>
    <w:rsid w:val="77F41DC0"/>
    <w:rsid w:val="77F9628C"/>
    <w:rsid w:val="780427C4"/>
    <w:rsid w:val="781170D0"/>
    <w:rsid w:val="781F53BA"/>
    <w:rsid w:val="783448F0"/>
    <w:rsid w:val="783D1612"/>
    <w:rsid w:val="783E36F3"/>
    <w:rsid w:val="7845629D"/>
    <w:rsid w:val="784D6B33"/>
    <w:rsid w:val="785020FF"/>
    <w:rsid w:val="785755F8"/>
    <w:rsid w:val="78591CB2"/>
    <w:rsid w:val="78712BB6"/>
    <w:rsid w:val="787E0A44"/>
    <w:rsid w:val="7889351C"/>
    <w:rsid w:val="788E0A6D"/>
    <w:rsid w:val="78906A94"/>
    <w:rsid w:val="78A770B7"/>
    <w:rsid w:val="78AC01E2"/>
    <w:rsid w:val="78C97EF5"/>
    <w:rsid w:val="78E50725"/>
    <w:rsid w:val="791326B9"/>
    <w:rsid w:val="791F653E"/>
    <w:rsid w:val="79241BB0"/>
    <w:rsid w:val="79280296"/>
    <w:rsid w:val="792F492A"/>
    <w:rsid w:val="792F747F"/>
    <w:rsid w:val="793776C5"/>
    <w:rsid w:val="79383147"/>
    <w:rsid w:val="793E65F8"/>
    <w:rsid w:val="793F1684"/>
    <w:rsid w:val="794326AE"/>
    <w:rsid w:val="795174E2"/>
    <w:rsid w:val="79521FF8"/>
    <w:rsid w:val="79615259"/>
    <w:rsid w:val="79661857"/>
    <w:rsid w:val="797353B9"/>
    <w:rsid w:val="797B50FB"/>
    <w:rsid w:val="797C69C8"/>
    <w:rsid w:val="799C57C6"/>
    <w:rsid w:val="79B63729"/>
    <w:rsid w:val="79CC73DE"/>
    <w:rsid w:val="79CD5726"/>
    <w:rsid w:val="79D65A6B"/>
    <w:rsid w:val="79DC4164"/>
    <w:rsid w:val="79DF6F24"/>
    <w:rsid w:val="79E37D84"/>
    <w:rsid w:val="79E55A0C"/>
    <w:rsid w:val="79EB540B"/>
    <w:rsid w:val="7A0B3DCB"/>
    <w:rsid w:val="7A1411B9"/>
    <w:rsid w:val="7A266FA4"/>
    <w:rsid w:val="7A3D2D36"/>
    <w:rsid w:val="7A405F4C"/>
    <w:rsid w:val="7A440463"/>
    <w:rsid w:val="7A4F1F4A"/>
    <w:rsid w:val="7A597433"/>
    <w:rsid w:val="7A5B687C"/>
    <w:rsid w:val="7A620B5B"/>
    <w:rsid w:val="7A6A0268"/>
    <w:rsid w:val="7A7B2D55"/>
    <w:rsid w:val="7A97424D"/>
    <w:rsid w:val="7A98665D"/>
    <w:rsid w:val="7AA5733F"/>
    <w:rsid w:val="7AC23A68"/>
    <w:rsid w:val="7ACB7398"/>
    <w:rsid w:val="7AD56E72"/>
    <w:rsid w:val="7AD913AA"/>
    <w:rsid w:val="7AEF0677"/>
    <w:rsid w:val="7AFF2518"/>
    <w:rsid w:val="7B04109B"/>
    <w:rsid w:val="7B187791"/>
    <w:rsid w:val="7B1A3DAB"/>
    <w:rsid w:val="7B453EA0"/>
    <w:rsid w:val="7B5861AE"/>
    <w:rsid w:val="7B63282C"/>
    <w:rsid w:val="7B6E641D"/>
    <w:rsid w:val="7B737746"/>
    <w:rsid w:val="7B836CDE"/>
    <w:rsid w:val="7B884208"/>
    <w:rsid w:val="7B9662BA"/>
    <w:rsid w:val="7BA81A9F"/>
    <w:rsid w:val="7BAC604F"/>
    <w:rsid w:val="7BB2047B"/>
    <w:rsid w:val="7BBB47F9"/>
    <w:rsid w:val="7BC030F3"/>
    <w:rsid w:val="7BC74539"/>
    <w:rsid w:val="7BDC6D20"/>
    <w:rsid w:val="7BE0432C"/>
    <w:rsid w:val="7BEC5CC3"/>
    <w:rsid w:val="7BF7240C"/>
    <w:rsid w:val="7C04156A"/>
    <w:rsid w:val="7C14288F"/>
    <w:rsid w:val="7C162FB8"/>
    <w:rsid w:val="7C165743"/>
    <w:rsid w:val="7C214B5F"/>
    <w:rsid w:val="7C355242"/>
    <w:rsid w:val="7C4674BA"/>
    <w:rsid w:val="7C487EED"/>
    <w:rsid w:val="7C5F19B2"/>
    <w:rsid w:val="7C672BC4"/>
    <w:rsid w:val="7C6B45F8"/>
    <w:rsid w:val="7C7072B6"/>
    <w:rsid w:val="7C7C7E40"/>
    <w:rsid w:val="7C813265"/>
    <w:rsid w:val="7C825511"/>
    <w:rsid w:val="7C827935"/>
    <w:rsid w:val="7C8A61AC"/>
    <w:rsid w:val="7C8B33DA"/>
    <w:rsid w:val="7C8D0756"/>
    <w:rsid w:val="7C974089"/>
    <w:rsid w:val="7CA3142B"/>
    <w:rsid w:val="7CB30781"/>
    <w:rsid w:val="7CB45B62"/>
    <w:rsid w:val="7CD04666"/>
    <w:rsid w:val="7CDA1D0B"/>
    <w:rsid w:val="7CF14F02"/>
    <w:rsid w:val="7CF5649B"/>
    <w:rsid w:val="7CF65C0E"/>
    <w:rsid w:val="7D0566DA"/>
    <w:rsid w:val="7D096582"/>
    <w:rsid w:val="7D0E3622"/>
    <w:rsid w:val="7D170EA6"/>
    <w:rsid w:val="7D415A54"/>
    <w:rsid w:val="7D433D9B"/>
    <w:rsid w:val="7D4D0F31"/>
    <w:rsid w:val="7D55070B"/>
    <w:rsid w:val="7D5609B4"/>
    <w:rsid w:val="7D6C4930"/>
    <w:rsid w:val="7D7669A9"/>
    <w:rsid w:val="7D8549B2"/>
    <w:rsid w:val="7D925FE4"/>
    <w:rsid w:val="7D926244"/>
    <w:rsid w:val="7DB835F8"/>
    <w:rsid w:val="7DB84D7D"/>
    <w:rsid w:val="7DBA14B4"/>
    <w:rsid w:val="7DC5622D"/>
    <w:rsid w:val="7DC57D2F"/>
    <w:rsid w:val="7DC70C9B"/>
    <w:rsid w:val="7DC71106"/>
    <w:rsid w:val="7DD44915"/>
    <w:rsid w:val="7DDE2EED"/>
    <w:rsid w:val="7DDF07A3"/>
    <w:rsid w:val="7DE06027"/>
    <w:rsid w:val="7DE55FF5"/>
    <w:rsid w:val="7DE7281A"/>
    <w:rsid w:val="7DE767A1"/>
    <w:rsid w:val="7DF26740"/>
    <w:rsid w:val="7DF317DC"/>
    <w:rsid w:val="7E065087"/>
    <w:rsid w:val="7E161DD7"/>
    <w:rsid w:val="7E163DCF"/>
    <w:rsid w:val="7E31462B"/>
    <w:rsid w:val="7E3C3207"/>
    <w:rsid w:val="7E540DD3"/>
    <w:rsid w:val="7E59572E"/>
    <w:rsid w:val="7E744CB4"/>
    <w:rsid w:val="7E841D24"/>
    <w:rsid w:val="7E8A6003"/>
    <w:rsid w:val="7E8D4863"/>
    <w:rsid w:val="7E925D42"/>
    <w:rsid w:val="7E9E2AFE"/>
    <w:rsid w:val="7EB64F92"/>
    <w:rsid w:val="7EB9285A"/>
    <w:rsid w:val="7EC378C4"/>
    <w:rsid w:val="7EC579FD"/>
    <w:rsid w:val="7ED04A21"/>
    <w:rsid w:val="7EDC39F8"/>
    <w:rsid w:val="7EE53AAA"/>
    <w:rsid w:val="7EE6789B"/>
    <w:rsid w:val="7EEC52F1"/>
    <w:rsid w:val="7EFC2FC6"/>
    <w:rsid w:val="7F0177A4"/>
    <w:rsid w:val="7F0660E6"/>
    <w:rsid w:val="7F0C1C01"/>
    <w:rsid w:val="7F2F4ECC"/>
    <w:rsid w:val="7F331927"/>
    <w:rsid w:val="7F366CCF"/>
    <w:rsid w:val="7F4438A9"/>
    <w:rsid w:val="7F49402E"/>
    <w:rsid w:val="7F565236"/>
    <w:rsid w:val="7F5B2680"/>
    <w:rsid w:val="7F5D225E"/>
    <w:rsid w:val="7F6D26A8"/>
    <w:rsid w:val="7F7F3857"/>
    <w:rsid w:val="7F817291"/>
    <w:rsid w:val="7F8C3120"/>
    <w:rsid w:val="7FAA4D10"/>
    <w:rsid w:val="7FB31C5B"/>
    <w:rsid w:val="7FB96769"/>
    <w:rsid w:val="7FBB0CD9"/>
    <w:rsid w:val="7FC61D84"/>
    <w:rsid w:val="7FC94DB2"/>
    <w:rsid w:val="7FD43E56"/>
    <w:rsid w:val="7FD63673"/>
    <w:rsid w:val="7FD84183"/>
    <w:rsid w:val="7FDE3D0B"/>
    <w:rsid w:val="7FE05C3E"/>
    <w:rsid w:val="7FE524E2"/>
    <w:rsid w:val="7FE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outlineLvl w:val="0"/>
    </w:pPr>
    <w:rPr>
      <w:rFonts w:ascii="宋体" w:hAnsi="宋体"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99"/>
    <w:rPr>
      <w:color w:val="0000FF"/>
      <w:u w:val="single"/>
    </w:rPr>
  </w:style>
  <w:style w:type="character" w:styleId="18">
    <w:name w:val="HTML Code"/>
    <w:basedOn w:val="14"/>
    <w:unhideWhenUsed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paragraph" w:customStyle="1" w:styleId="22">
    <w:name w:val="左对齐"/>
    <w:basedOn w:val="1"/>
    <w:qFormat/>
    <w:uiPriority w:val="0"/>
    <w:pPr>
      <w:ind w:left="283" w:leftChars="135"/>
    </w:pPr>
    <w:rPr>
      <w:rFonts w:cs="宋体"/>
      <w:szCs w:val="20"/>
    </w:rPr>
  </w:style>
  <w:style w:type="paragraph" w:customStyle="1" w:styleId="23">
    <w:name w:val="文字说明"/>
    <w:basedOn w:val="1"/>
    <w:qFormat/>
    <w:uiPriority w:val="0"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24">
    <w:name w:val="重难点"/>
    <w:basedOn w:val="14"/>
    <w:qFormat/>
    <w:uiPriority w:val="0"/>
    <w:rPr>
      <w:rFonts w:ascii="宋体" w:hAnsi="宋体"/>
      <w:b/>
      <w:bCs/>
      <w:color w:val="000000"/>
      <w:sz w:val="24"/>
    </w:rPr>
  </w:style>
  <w:style w:type="paragraph" w:customStyle="1" w:styleId="25">
    <w:name w:val="课程名"/>
    <w:basedOn w:val="1"/>
    <w:qFormat/>
    <w:uiPriority w:val="0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26">
    <w:name w:val="页眉 字符"/>
    <w:basedOn w:val="14"/>
    <w:link w:val="9"/>
    <w:qFormat/>
    <w:uiPriority w:val="0"/>
    <w:rPr>
      <w:kern w:val="2"/>
      <w:sz w:val="18"/>
      <w:szCs w:val="18"/>
    </w:rPr>
  </w:style>
  <w:style w:type="character" w:customStyle="1" w:styleId="27">
    <w:name w:val="页脚 字符"/>
    <w:basedOn w:val="14"/>
    <w:link w:val="8"/>
    <w:qFormat/>
    <w:uiPriority w:val="0"/>
    <w:rPr>
      <w:kern w:val="2"/>
      <w:sz w:val="18"/>
      <w:szCs w:val="18"/>
    </w:rPr>
  </w:style>
  <w:style w:type="paragraph" w:customStyle="1" w:styleId="28">
    <w:name w:val="样式 标题 2 + 楷体_GB2312"/>
    <w:basedOn w:val="3"/>
    <w:qFormat/>
    <w:uiPriority w:val="0"/>
    <w:rPr>
      <w:rFonts w:ascii="楷体_GB2312" w:hAnsi="楷体_GB2312"/>
      <w:kern w:val="0"/>
    </w:rPr>
  </w:style>
  <w:style w:type="paragraph" w:customStyle="1" w:styleId="29">
    <w:name w:val="样式 文字说明 + (符号) 楷体_GB2312 加粗"/>
    <w:basedOn w:val="23"/>
    <w:qFormat/>
    <w:uiPriority w:val="0"/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GIF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9B4ADA-0F0B-46DF-8782-403C7D265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北大青鸟</Company>
  <Pages>6</Pages>
  <Words>244</Words>
  <Characters>1392</Characters>
  <Lines>11</Lines>
  <Paragraphs>3</Paragraphs>
  <ScaleCrop>false</ScaleCrop>
  <LinksUpToDate>false</LinksUpToDate>
  <CharactersWithSpaces>1633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2017-06-22T03:40:00Z</dcterms:created>
  <dc:creator>教管部－刘卓</dc:creator>
  <cp:lastModifiedBy>小猴子</cp:lastModifiedBy>
  <dcterms:modified xsi:type="dcterms:W3CDTF">2017-11-27T03:49:21Z</dcterms:modified>
  <dc:title>《课程名》教案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